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18F3" w14:textId="038174D3" w:rsidR="00621041" w:rsidRPr="00BB6055" w:rsidRDefault="00E77C0D" w:rsidP="00621041">
      <w:pPr>
        <w:pStyle w:val="Title"/>
      </w:pPr>
      <w:r>
        <w:t>The</w:t>
      </w:r>
      <w:r w:rsidR="00621041" w:rsidRPr="00BB6055">
        <w:t xml:space="preserve"> effects of </w:t>
      </w:r>
      <w:r w:rsidR="00621041">
        <w:rPr>
          <w:rFonts w:hint="eastAsia"/>
          <w:lang w:eastAsia="zh-TW"/>
        </w:rPr>
        <w:t>time</w:t>
      </w:r>
      <w:r w:rsidR="00621041">
        <w:rPr>
          <w:lang w:eastAsia="zh-TW"/>
        </w:rPr>
        <w:t xml:space="preserve"> </w:t>
      </w:r>
      <w:r w:rsidR="00621041"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and Jean-Marc Fellous</w:t>
      </w:r>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Jean-Marc Fellous</w:t>
      </w:r>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8" w:history="1">
        <w:r>
          <w:rPr>
            <w:rStyle w:val="Hyperlink0"/>
            <w:lang w:val="it-IT"/>
          </w:rPr>
          <w:t>fellous@arizona.edu</w:t>
        </w:r>
      </w:hyperlink>
    </w:p>
    <w:p w14:paraId="5F80F7CF" w14:textId="77777777" w:rsidR="00621041" w:rsidRDefault="00621041" w:rsidP="00621041">
      <w:pPr>
        <w:pStyle w:val="Body"/>
      </w:pPr>
    </w:p>
    <w:p w14:paraId="6B41D671" w14:textId="77777777" w:rsidR="00C367A3" w:rsidRDefault="00C367A3" w:rsidP="00621041">
      <w:pPr>
        <w:pStyle w:val="Body"/>
        <w:rPr>
          <w:lang w:val="de-DE"/>
        </w:rPr>
      </w:pPr>
    </w:p>
    <w:p w14:paraId="5D9EBC4B" w14:textId="77777777" w:rsidR="00C367A3" w:rsidRDefault="00C367A3" w:rsidP="00621041">
      <w:pPr>
        <w:pStyle w:val="Body"/>
        <w:rPr>
          <w:lang w:val="de-DE"/>
        </w:rPr>
      </w:pPr>
    </w:p>
    <w:p w14:paraId="7F1D9857" w14:textId="77777777" w:rsidR="00C367A3" w:rsidRDefault="00C367A3" w:rsidP="00621041">
      <w:pPr>
        <w:pStyle w:val="Body"/>
        <w:rPr>
          <w:lang w:val="de-DE"/>
        </w:rPr>
      </w:pPr>
    </w:p>
    <w:p w14:paraId="71AFAAD2" w14:textId="7CACCC91" w:rsidR="00621041" w:rsidRDefault="00621041" w:rsidP="00621041">
      <w:pPr>
        <w:pStyle w:val="Body"/>
      </w:pPr>
      <w:r>
        <w:rPr>
          <w:lang w:val="de-DE"/>
        </w:rPr>
        <w:t xml:space="preserve">Abstract: </w:t>
      </w:r>
      <w:r w:rsidR="006E7524">
        <w:rPr>
          <w:lang w:val="de-DE"/>
        </w:rPr>
        <w:t>2</w:t>
      </w:r>
      <w:ins w:id="0" w:author="Wang Siyu" w:date="2022-05-18T13:19:00Z">
        <w:r w:rsidR="00D72D9C">
          <w:rPr>
            <w:lang w:val="de-DE"/>
          </w:rPr>
          <w:t>19</w:t>
        </w:r>
      </w:ins>
      <w:del w:id="1" w:author="Wang Siyu" w:date="2022-05-18T13:19:00Z">
        <w:r w:rsidR="006E7524" w:rsidDel="00D72D9C">
          <w:rPr>
            <w:lang w:val="de-DE"/>
          </w:rPr>
          <w:delText>28</w:delText>
        </w:r>
      </w:del>
      <w:r>
        <w:rPr>
          <w:lang w:val="de-DE"/>
        </w:rPr>
        <w:t xml:space="preserve"> words</w:t>
      </w:r>
    </w:p>
    <w:p w14:paraId="7B392655" w14:textId="5E7C9539" w:rsidR="00621041" w:rsidRDefault="00621041" w:rsidP="00621041">
      <w:pPr>
        <w:pStyle w:val="Body"/>
      </w:pPr>
      <w:r>
        <w:t xml:space="preserve">Number of figures: </w:t>
      </w:r>
      <w:r w:rsidR="006E7524">
        <w:t xml:space="preserve">12 + </w:t>
      </w:r>
      <w:ins w:id="2" w:author="Wang Siyu" w:date="2022-05-18T13:19:00Z">
        <w:r w:rsidR="00F40ADE">
          <w:t>8</w:t>
        </w:r>
      </w:ins>
      <w:del w:id="3" w:author="Wang Siyu" w:date="2022-05-18T13:19:00Z">
        <w:r w:rsidR="006E7524" w:rsidDel="00F40ADE">
          <w:delText>2</w:delText>
        </w:r>
      </w:del>
      <w:r w:rsidR="006E7524">
        <w:t xml:space="preserve"> supplemental</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425F3380" w:rsidR="00621041" w:rsidRDefault="00621041" w:rsidP="00621041">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w:t>
      </w:r>
      <w:r w:rsidR="000337CC">
        <w:t>address</w:t>
      </w:r>
      <w:r w:rsidR="000337CC" w:rsidRPr="000A724F">
        <w:t xml:space="preserve"> </w:t>
      </w:r>
      <w:r w:rsidRPr="000A724F">
        <w:t>the explore-exploit dilemma, a good animal behavioral model is critical.</w:t>
      </w:r>
      <w:r>
        <w:t xml:space="preserve"> </w:t>
      </w:r>
      <w:r w:rsidRPr="000A724F">
        <w:t xml:space="preserve">Most previous </w:t>
      </w:r>
      <w:r w:rsidR="0000337F">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rsidR="004732F2">
        <w:t xml:space="preserve">We showed that rats use prior information to </w:t>
      </w:r>
      <w:r w:rsidR="004B5F40">
        <w:t xml:space="preserve">effectively </w:t>
      </w:r>
      <w:r w:rsidR="004732F2">
        <w:t xml:space="preserve">guide exploration. In addition, </w:t>
      </w:r>
      <w:r>
        <w:t xml:space="preserve">rats use </w:t>
      </w:r>
      <w:r w:rsidR="00971F53">
        <w:t xml:space="preserve">information-driven </w:t>
      </w:r>
      <w:r>
        <w:t xml:space="preserve">directed exploration like humans, but the extent to which they explore has the opposite dependence on time horizon than humans. Moreover, we found that free choices and guided choices have fundamentally different influences on exploration </w:t>
      </w:r>
      <w:r w:rsidR="006B0A81">
        <w:t>in rodents</w:t>
      </w:r>
      <w:r w:rsidR="000337CC">
        <w:t>, a finding that has not yet been tested in humans</w:t>
      </w:r>
      <w:r>
        <w:t xml:space="preserve">. </w:t>
      </w:r>
      <w:r w:rsidR="000337CC">
        <w:t>This study reveals that the explore-exploit spatial behavior of rats is more complex than previously thought.</w:t>
      </w:r>
    </w:p>
    <w:p w14:paraId="5FFFA791" w14:textId="77777777" w:rsidR="000337CC" w:rsidRPr="00C00C61" w:rsidRDefault="000337CC" w:rsidP="00621041">
      <w:pPr>
        <w:pStyle w:val="Body"/>
      </w:pPr>
    </w:p>
    <w:p w14:paraId="1D327D9B" w14:textId="77777777" w:rsidR="00621041" w:rsidRDefault="00621041" w:rsidP="00621041">
      <w:pPr>
        <w:pStyle w:val="Body"/>
      </w:pPr>
    </w:p>
    <w:p w14:paraId="4DA201E2" w14:textId="0BF0B60A" w:rsidR="00976CA3" w:rsidRDefault="00621041" w:rsidP="00621041">
      <w:pPr>
        <w:pStyle w:val="Body"/>
      </w:pPr>
      <w:r>
        <w:t>Keywords: explore-exploit dilemma, directed and random exploration, prior information,</w:t>
      </w:r>
      <w:r w:rsidR="0002266F">
        <w:t xml:space="preserve"> </w:t>
      </w:r>
      <w:r>
        <w:t>guided vs free exploration</w:t>
      </w:r>
      <w:r w:rsidR="00976CA3">
        <w:t>.</w:t>
      </w:r>
    </w:p>
    <w:p w14:paraId="39236923" w14:textId="77777777" w:rsidR="00976CA3" w:rsidRDefault="00976CA3" w:rsidP="00621041">
      <w:pPr>
        <w:pStyle w:val="Body"/>
      </w:pPr>
    </w:p>
    <w:p w14:paraId="76585C1F" w14:textId="77777777" w:rsidR="00976CA3" w:rsidRDefault="00976CA3" w:rsidP="00621041">
      <w:pPr>
        <w:pStyle w:val="Body"/>
      </w:pPr>
    </w:p>
    <w:p w14:paraId="350954D6" w14:textId="798F1B4B" w:rsidR="00621041" w:rsidRDefault="00976CA3" w:rsidP="00621041">
      <w:pPr>
        <w:pStyle w:val="Body"/>
      </w:pPr>
      <w:r>
        <w:t xml:space="preserve">Acknowledgments: We thank </w:t>
      </w:r>
      <w:r w:rsidRPr="00976CA3">
        <w:t xml:space="preserve">Blaine Harper for giving insightful feedback on the task design, Maddie Souder for giving extensive help </w:t>
      </w:r>
      <w:r w:rsidR="000337CC">
        <w:t>with</w:t>
      </w:r>
      <w:r w:rsidR="000337CC" w:rsidRPr="00976CA3">
        <w:t xml:space="preserve"> </w:t>
      </w:r>
      <w:r w:rsidRPr="00976CA3">
        <w:t xml:space="preserve">rat training, and Kristine Gradisher and Blaine Harper for </w:t>
      </w:r>
      <w:r>
        <w:t>help with the rat experiments</w:t>
      </w:r>
      <w:r w:rsidRPr="00976CA3">
        <w:t xml:space="preserve">. </w:t>
      </w:r>
      <w:r>
        <w:t>The work was funded in parts by the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r w:rsidR="00621041">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419B6475" w:rsidR="00621041" w:rsidRDefault="00621041" w:rsidP="00621041">
      <w:pPr>
        <w:pStyle w:val="Body"/>
        <w:spacing w:before="100" w:after="100"/>
      </w:pPr>
      <w:r>
        <w:t xml:space="preserve">Humans and animals constantly face </w:t>
      </w:r>
      <w:r w:rsidR="00E4570D">
        <w:t xml:space="preserve">a </w:t>
      </w:r>
      <w:r>
        <w:t xml:space="preserve">choice between exploiting options that are known to be good and exploring unknown options in the hope of discovering better future outcomes. Humans face this dilemma in many scenarios, from simple choices </w:t>
      </w:r>
      <w:r w:rsidR="00E4570D">
        <w:t xml:space="preserve">such as </w:t>
      </w:r>
      <w:r>
        <w:t xml:space="preserve">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r>
        <w:t xml:space="preserve">. </w:t>
      </w:r>
    </w:p>
    <w:p w14:paraId="4F009BFD" w14:textId="387E11D6" w:rsidR="00A5430D" w:rsidRDefault="00621041" w:rsidP="00621041">
      <w:pPr>
        <w:pStyle w:val="Body"/>
        <w:spacing w:before="100" w:after="100"/>
        <w:rPr>
          <w:lang w:eastAsia="zh-CN"/>
        </w:rPr>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w:t>
      </w:r>
    </w:p>
    <w:p w14:paraId="4913D041" w14:textId="1D330869" w:rsidR="00621041" w:rsidRDefault="006052FC" w:rsidP="00621041">
      <w:pPr>
        <w:pStyle w:val="Body"/>
        <w:spacing w:before="100" w:after="100"/>
      </w:pPr>
      <w:r>
        <w:t xml:space="preserve">One key factor in explore-exploit decisions is the time horizon, </w:t>
      </w:r>
      <w:del w:id="4" w:author="Wang Siyu" w:date="2022-05-18T13:24:00Z">
        <w:r w:rsidDel="00A30CE2">
          <w:delText>i.e.</w:delText>
        </w:r>
      </w:del>
      <w:ins w:id="5" w:author="Wang Siyu" w:date="2022-05-18T13:24:00Z">
        <w:r w:rsidR="00A30CE2">
          <w:t>i.e.,</w:t>
        </w:r>
      </w:ins>
      <w:r>
        <w:t xml:space="preserve"> the number of </w:t>
      </w:r>
      <w:r w:rsidR="00E4570D">
        <w:t xml:space="preserve">known </w:t>
      </w:r>
      <w:r>
        <w:t>future choices remaining</w:t>
      </w:r>
      <w:r w:rsidR="00715068">
        <w:t xml:space="preserve"> which can be influenced by the current decision. </w:t>
      </w:r>
      <w:r w:rsidR="00B34006">
        <w:t xml:space="preserve">Horizon adaptation is thought to be a hallmark of effective exploration. </w:t>
      </w:r>
      <w:r w:rsidR="00715068">
        <w:t xml:space="preserve">In a long horizon context in which you will make a lot of similar decisions later on, </w:t>
      </w:r>
      <w:r w:rsidR="009367E4">
        <w:t xml:space="preserve">it’s more beneficial to explore. For example, </w:t>
      </w:r>
      <w:r w:rsidR="00B072A8">
        <w:t>exploring</w:t>
      </w:r>
      <w:r w:rsidR="009367E4">
        <w:t xml:space="preserve"> </w:t>
      </w:r>
      <w:r w:rsidR="00B61C08">
        <w:t xml:space="preserve">a </w:t>
      </w:r>
      <w:r w:rsidR="009367E4">
        <w:t xml:space="preserve">new restaurant in your area of living can benefit you in the long run, </w:t>
      </w:r>
      <w:r w:rsidR="00B34006">
        <w:t>since</w:t>
      </w:r>
      <w:r w:rsidR="009367E4">
        <w:t xml:space="preserve"> you </w:t>
      </w:r>
      <w:r w:rsidR="00E4570D">
        <w:t>might</w:t>
      </w:r>
      <w:r w:rsidR="009367E4">
        <w:t xml:space="preserve"> enjoy </w:t>
      </w:r>
      <w:r w:rsidR="00B34006">
        <w:t>it</w:t>
      </w:r>
      <w:r w:rsidR="009367E4">
        <w:t xml:space="preserve"> </w:t>
      </w:r>
      <w:r w:rsidR="00B34006">
        <w:t>for the rest of your life</w:t>
      </w:r>
      <w:r w:rsidR="009367E4">
        <w:t>. However, in a short horizon context, it</w:t>
      </w:r>
      <w:r w:rsidR="00E4570D">
        <w:t xml:space="preserve"> is</w:t>
      </w:r>
      <w:r w:rsidR="009367E4">
        <w:t xml:space="preserve"> optimal to choose what</w:t>
      </w:r>
      <w:r w:rsidR="00E4570D">
        <w:t xml:space="preserve"> is</w:t>
      </w:r>
      <w:r w:rsidR="009367E4">
        <w:t xml:space="preserve"> known to be best. For example, going to a </w:t>
      </w:r>
      <w:del w:id="6" w:author="Wang Siyu" w:date="2022-05-18T13:24:00Z">
        <w:r w:rsidR="009367E4" w:rsidDel="00A30CE2">
          <w:delText>highly-rated</w:delText>
        </w:r>
      </w:del>
      <w:ins w:id="7" w:author="Wang Siyu" w:date="2022-05-18T13:24:00Z">
        <w:r w:rsidR="00A30CE2">
          <w:t>highly rated</w:t>
        </w:r>
      </w:ins>
      <w:r w:rsidR="009367E4">
        <w:t xml:space="preserve"> restaurant is probably better than trying a newly opened restaurant </w:t>
      </w:r>
      <w:r w:rsidR="00D60FD3">
        <w:t xml:space="preserve">if you are </w:t>
      </w:r>
      <w:r w:rsidR="00B34006">
        <w:t>going</w:t>
      </w:r>
      <w:r w:rsidR="00D60FD3">
        <w:t xml:space="preserve"> for a one-time meal </w:t>
      </w:r>
      <w:r w:rsidR="00E4570D">
        <w:t>in a new</w:t>
      </w:r>
      <w:r w:rsidR="00D60FD3">
        <w:t xml:space="preserve"> city on a trip. </w:t>
      </w:r>
      <w:r w:rsidR="0000337F">
        <w:t>R</w:t>
      </w:r>
      <w:r w:rsidR="00621041">
        <w:t xml:space="preserve">ecent studies showed that humans were able to adapt the extent of their directed and random exploration with the </w:t>
      </w:r>
      <w:r w:rsidR="003A2FD4">
        <w:t xml:space="preserve">time </w:t>
      </w:r>
      <w:r w:rsidR="00621041">
        <w:t>horizon</w:t>
      </w:r>
      <w:r w:rsidR="00567C61">
        <w:t xml:space="preserve"> </w:t>
      </w:r>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w:t>
      </w:r>
      <w:r w:rsidR="003A2FD4">
        <w:t>Y</w:t>
      </w:r>
      <w:r w:rsidR="00621041">
        <w:t xml:space="preserve">et apart from one early study in birds </w:t>
      </w:r>
      <w:r w:rsidR="00621041">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rsidR="00621041">
        <w:fldChar w:fldCharType="separate"/>
      </w:r>
      <w:r w:rsidR="00621041">
        <w:rPr>
          <w:noProof/>
        </w:rPr>
        <w:t>(Kacelnik, 1979)</w:t>
      </w:r>
      <w:r w:rsidR="00621041">
        <w:fldChar w:fldCharType="end"/>
      </w:r>
      <w:r w:rsidR="00621041">
        <w:t xml:space="preserve">, very little work has investigated how animals explore under different time horizons. </w:t>
      </w:r>
    </w:p>
    <w:p w14:paraId="20480895" w14:textId="6330B03E" w:rsidR="00F64B5B" w:rsidRPr="008F0777" w:rsidRDefault="00621041" w:rsidP="00D90152">
      <w:pPr>
        <w:pStyle w:val="Body"/>
        <w:spacing w:before="100" w:after="100"/>
        <w:rPr>
          <w:rStyle w:val="Hyperlink1"/>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w:t>
      </w:r>
      <w:r w:rsidR="00FA227B">
        <w:t xml:space="preserve"> (RLP)</w:t>
      </w:r>
      <w:r w:rsidRPr="005515FA">
        <w:t>.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 </w:instrText>
      </w:r>
      <w:r w:rsidR="003F19B0">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EN.CITE.DATA </w:instrText>
      </w:r>
      <w:r w:rsidR="003F19B0">
        <w:fldChar w:fldCharType="end"/>
      </w:r>
      <w:r w:rsidRPr="005515FA">
        <w:fldChar w:fldCharType="separate"/>
      </w:r>
      <w:r w:rsidR="003F19B0">
        <w:rPr>
          <w:noProof/>
        </w:rPr>
        <w:t xml:space="preserve">(Chen, Knep, Han, Ebitz, &amp; Grissom, 2021; Cinotti et al., 2019; Parker et al., 2016; Verharen, den Ouden, Adan, </w:t>
      </w:r>
      <w:r w:rsidR="003F19B0">
        <w:rPr>
          <w:noProof/>
        </w:rPr>
        <w:lastRenderedPageBreak/>
        <w:t>&amp;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several limitations.</w:t>
      </w:r>
      <w:r w:rsidR="000561C6">
        <w:t xml:space="preserve"> Firstly, both good and bad outcomes</w:t>
      </w:r>
      <w:r w:rsidR="000F6063">
        <w:t xml:space="preserve"> should occur in exploration</w:t>
      </w:r>
      <w:r w:rsidR="000561C6">
        <w:t xml:space="preserve">. However, </w:t>
      </w:r>
      <w:r w:rsidR="000561C6">
        <w:rPr>
          <w:rStyle w:val="Hyperlink1"/>
        </w:rPr>
        <w:t>i</w:t>
      </w:r>
      <w:r w:rsidR="000561C6">
        <w:t>n reversal learning, after the reversal point, “exploring” the previously suboptimal option will always lead to a better outcome</w:t>
      </w:r>
      <w:r w:rsidR="00D90152">
        <w:t>.</w:t>
      </w:r>
      <w:r w:rsidR="00F86713">
        <w:t xml:space="preserve"> </w:t>
      </w:r>
      <w:r w:rsidR="00935FAE">
        <w:t>Thus, e</w:t>
      </w:r>
      <w:r w:rsidR="005D6C2E">
        <w:t>xploration is confounded by simply abandoning a currently bad option. Secondly, it</w:t>
      </w:r>
      <w:r w:rsidR="00EC6E93">
        <w:t xml:space="preserve"> is</w:t>
      </w:r>
      <w:r w:rsidR="005D6C2E">
        <w:t xml:space="preserve"> </w:t>
      </w:r>
      <w:r w:rsidR="00EC6E93">
        <w:t>in general not possible</w:t>
      </w:r>
      <w:r w:rsidRPr="00DD2DFB">
        <w:t xml:space="preserve"> to separate different drives and heuristics for exploration</w:t>
      </w:r>
      <w:r>
        <w:t xml:space="preserve"> in reversal paradigms</w:t>
      </w:r>
      <w:r w:rsidRPr="00DD2DFB">
        <w:t>.</w:t>
      </w:r>
      <w:r w:rsidR="000F38FB">
        <w:t xml:space="preserve"> </w:t>
      </w:r>
      <w:r w:rsidR="00006455">
        <w:t>For example, to study</w:t>
      </w:r>
      <w:r w:rsidR="000F38FB">
        <w:t xml:space="preserve"> directed exploration, </w:t>
      </w:r>
      <w:r w:rsidR="00712DDA">
        <w:t xml:space="preserve">we </w:t>
      </w:r>
      <w:r w:rsidR="00A9194D">
        <w:t xml:space="preserve">need to </w:t>
      </w:r>
      <w:r w:rsidR="00712DDA">
        <w:t>measure how</w:t>
      </w:r>
      <w:r w:rsidR="00006455">
        <w:t xml:space="preserve"> choices are biased </w:t>
      </w:r>
      <w:r w:rsidR="000F38FB">
        <w:t xml:space="preserve">towards the more uncertain option. </w:t>
      </w:r>
      <w:r w:rsidR="00FA227B">
        <w:t xml:space="preserve">However, uncertainty is implicit </w:t>
      </w:r>
      <w:r w:rsidR="00043A1B">
        <w:t xml:space="preserve">in RLP </w:t>
      </w:r>
      <w:r w:rsidR="00EC6E93">
        <w:t xml:space="preserve">in </w:t>
      </w:r>
      <w:r w:rsidR="00043A1B">
        <w:t xml:space="preserve">that the less chosen option </w:t>
      </w:r>
      <w:r w:rsidR="00F24747">
        <w:t>is</w:t>
      </w:r>
      <w:r w:rsidR="00043A1B">
        <w:t xml:space="preserve"> more uncertain. Since the less chosen option is usually also the option with a lower estimated value, value and uncertainty are confounded in RLP. </w:t>
      </w:r>
      <w:r w:rsidR="005A6903">
        <w:t>Thirdly</w:t>
      </w:r>
      <w:r w:rsidR="00C07849">
        <w:t>, m</w:t>
      </w:r>
      <w:r w:rsidRPr="006325A0">
        <w:t>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proofErr w:type="spellStart"/>
      <w:r w:rsidR="00180AD2">
        <w:fldChar w:fldCharType="begin"/>
      </w:r>
      <w:r w:rsidR="00180AD2">
        <w:instrText xml:space="preserve"> HYPERLINK \l "ENREF_22" </w:instrText>
      </w:r>
      <w:r w:rsidR="00180AD2">
        <w:fldChar w:fldCharType="separate"/>
      </w:r>
      <w:r w:rsidRPr="005515FA">
        <w:rPr>
          <w:rStyle w:val="Hyperlink1"/>
        </w:rPr>
        <w:t>Vodicka</w:t>
      </w:r>
      <w:proofErr w:type="spellEnd"/>
      <w:r w:rsidRPr="005515FA">
        <w:rPr>
          <w:rStyle w:val="Hyperlink1"/>
        </w:rPr>
        <w:t xml:space="preserve"> et al., 2019</w:t>
      </w:r>
      <w:r w:rsidR="00180AD2">
        <w:rPr>
          <w:rStyle w:val="Hyperlink1"/>
        </w:rPr>
        <w:fldChar w:fldCharType="end"/>
      </w:r>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xml:space="preserve">. It is unknown how rats would behave in a setting in which the explore-exploit dilemma taps into their spatial navigation abilities. </w:t>
      </w:r>
      <w:r w:rsidR="005A6903">
        <w:rPr>
          <w:rStyle w:val="Hyperlink1"/>
        </w:rPr>
        <w:t>T</w:t>
      </w:r>
      <w:r w:rsidRPr="006D6180">
        <w:rPr>
          <w:rStyle w:val="Hyperlink1"/>
        </w:rPr>
        <w:t xml:space="preserve">here is </w:t>
      </w:r>
      <w:r w:rsidR="005A6903">
        <w:rPr>
          <w:rStyle w:val="Hyperlink1"/>
        </w:rPr>
        <w:t xml:space="preserve">also </w:t>
      </w:r>
      <w:r w:rsidRPr="006D6180">
        <w:rPr>
          <w:rStyle w:val="Hyperlink1"/>
        </w:rPr>
        <w:t xml:space="preserve">a gap between the human and rodent literature in our understanding of the explore-exploit decision processes. The complexity of the tasks and their </w:t>
      </w:r>
      <w:r w:rsidR="001077E5">
        <w:rPr>
          <w:rStyle w:val="Hyperlink1"/>
        </w:rPr>
        <w:t>quantifications</w:t>
      </w:r>
      <w:r w:rsidRPr="006D6180">
        <w:rPr>
          <w:rStyle w:val="Hyperlink1"/>
        </w:rPr>
        <w:t xml:space="preserve"> are different across species, and whether similar heuristics are in play in human</w:t>
      </w:r>
      <w:r w:rsidR="001077E5">
        <w:rPr>
          <w:rStyle w:val="Hyperlink1"/>
        </w:rPr>
        <w:t>s</w:t>
      </w:r>
      <w:r w:rsidRPr="006D6180">
        <w:rPr>
          <w:rStyle w:val="Hyperlink1"/>
        </w:rPr>
        <w:t xml:space="preserve"> and rodents remain an open question. </w:t>
      </w:r>
    </w:p>
    <w:p w14:paraId="137A19D0" w14:textId="231B0491" w:rsidR="005F26F5" w:rsidRDefault="00864C0C" w:rsidP="00621041">
      <w:pPr>
        <w:pStyle w:val="Body"/>
        <w:spacing w:before="100" w:after="100"/>
        <w:rPr>
          <w:rStyle w:val="Hyperlink1"/>
        </w:rPr>
      </w:pPr>
      <w:r>
        <w:rPr>
          <w:rStyle w:val="Hyperlink1"/>
        </w:rPr>
        <w:t>In this paper, we</w:t>
      </w:r>
      <w:r w:rsidR="00621041">
        <w:rPr>
          <w:rStyle w:val="Hyperlink1"/>
        </w:rPr>
        <w:t xml:space="preserve"> designed a rodent version of an exploration task similar to the human “Horizon Task” used in Wilson et al, 2014, </w:t>
      </w:r>
      <w:r w:rsidR="008B1557">
        <w:rPr>
          <w:rStyle w:val="Hyperlink1"/>
        </w:rPr>
        <w:t>in which</w:t>
      </w:r>
      <w:r w:rsidR="00621041">
        <w:rPr>
          <w:rStyle w:val="Hyperlink1"/>
        </w:rPr>
        <w:t xml:space="preserve"> rats explore under different time horizon conditions. </w:t>
      </w:r>
      <w:r>
        <w:rPr>
          <w:rStyle w:val="Hyperlink1"/>
        </w:rPr>
        <w:t xml:space="preserve">The objective of our experiment is two-fold. </w:t>
      </w:r>
      <w:r w:rsidR="00657B50">
        <w:rPr>
          <w:rStyle w:val="Hyperlink1"/>
        </w:rPr>
        <w:t>The first objective was</w:t>
      </w:r>
      <w:r>
        <w:rPr>
          <w:rStyle w:val="Hyperlink1"/>
        </w:rPr>
        <w:t xml:space="preserve"> to address the limitations in reversal learning paradigms as mentioned above. Specifically, </w:t>
      </w:r>
      <w:r w:rsidR="00D0646A">
        <w:rPr>
          <w:rStyle w:val="Hyperlink1"/>
        </w:rPr>
        <w:t xml:space="preserve">in our design, the three parameters: </w:t>
      </w:r>
      <w:r w:rsidR="00D0646A" w:rsidRPr="002C681B">
        <w:rPr>
          <w:rStyle w:val="Hyperlink1"/>
          <w:i/>
          <w:iCs/>
        </w:rPr>
        <w:t>the exploit value</w:t>
      </w:r>
      <w:r w:rsidR="00D0646A">
        <w:rPr>
          <w:rStyle w:val="Hyperlink1"/>
        </w:rPr>
        <w:t xml:space="preserve">, </w:t>
      </w:r>
      <w:r w:rsidR="00D0646A" w:rsidRPr="002C681B">
        <w:rPr>
          <w:rStyle w:val="Hyperlink1"/>
          <w:i/>
          <w:iCs/>
        </w:rPr>
        <w:t>the explore value</w:t>
      </w:r>
      <w:r w:rsidR="00D0646A">
        <w:rPr>
          <w:rStyle w:val="Hyperlink1"/>
        </w:rPr>
        <w:t xml:space="preserve"> and </w:t>
      </w:r>
      <w:r w:rsidR="00D0646A" w:rsidRPr="002C681B">
        <w:rPr>
          <w:rStyle w:val="Hyperlink1"/>
          <w:i/>
          <w:iCs/>
        </w:rPr>
        <w:t>the uncertainty</w:t>
      </w:r>
      <w:r w:rsidR="00D0646A">
        <w:rPr>
          <w:rStyle w:val="Hyperlink1"/>
        </w:rPr>
        <w:t xml:space="preserve"> are manipulated</w:t>
      </w:r>
      <w:r w:rsidR="00462FC1">
        <w:rPr>
          <w:rStyle w:val="Hyperlink1"/>
        </w:rPr>
        <w:t xml:space="preserve"> </w:t>
      </w:r>
      <w:r w:rsidR="00F57A71">
        <w:rPr>
          <w:rStyle w:val="Hyperlink1"/>
        </w:rPr>
        <w:t xml:space="preserve">independently </w:t>
      </w:r>
      <w:r w:rsidR="00462FC1">
        <w:rPr>
          <w:rStyle w:val="Hyperlink1"/>
        </w:rPr>
        <w:t xml:space="preserve">to resolve the confounds among choice, </w:t>
      </w:r>
      <w:del w:id="8" w:author="Wang Siyu" w:date="2022-05-18T13:25:00Z">
        <w:r w:rsidR="00462FC1" w:rsidDel="00A30CE2">
          <w:rPr>
            <w:rStyle w:val="Hyperlink1"/>
          </w:rPr>
          <w:delText>uncertainty</w:delText>
        </w:r>
      </w:del>
      <w:ins w:id="9" w:author="Wang Siyu" w:date="2022-05-18T13:25:00Z">
        <w:r w:rsidR="00A30CE2">
          <w:rPr>
            <w:rStyle w:val="Hyperlink1"/>
          </w:rPr>
          <w:t>uncertainty,</w:t>
        </w:r>
      </w:ins>
      <w:r w:rsidR="00462FC1">
        <w:rPr>
          <w:rStyle w:val="Hyperlink1"/>
        </w:rPr>
        <w:t xml:space="preserve"> and value</w:t>
      </w:r>
      <w:r w:rsidR="00AC3E65">
        <w:rPr>
          <w:rStyle w:val="Hyperlink1"/>
        </w:rPr>
        <w:t xml:space="preserve"> </w:t>
      </w:r>
      <w:r w:rsidR="006F66A8">
        <w:rPr>
          <w:rStyle w:val="Hyperlink1"/>
        </w:rPr>
        <w:t>in the</w:t>
      </w:r>
      <w:r w:rsidR="00AC3E65">
        <w:rPr>
          <w:rStyle w:val="Hyperlink1"/>
        </w:rPr>
        <w:t xml:space="preserve"> </w:t>
      </w:r>
      <w:r w:rsidR="00B66F72">
        <w:rPr>
          <w:rStyle w:val="Hyperlink1"/>
        </w:rPr>
        <w:t xml:space="preserve">RLP </w:t>
      </w:r>
      <w:r w:rsidR="00AC3E65">
        <w:rPr>
          <w:rStyle w:val="Hyperlink1"/>
        </w:rPr>
        <w:t>design</w:t>
      </w:r>
      <w:r w:rsidR="00462FC1">
        <w:rPr>
          <w:rStyle w:val="Hyperlink1"/>
        </w:rPr>
        <w:t xml:space="preserve">. </w:t>
      </w:r>
      <w:r w:rsidR="00EC6E93">
        <w:rPr>
          <w:rStyle w:val="Hyperlink1"/>
        </w:rPr>
        <w:t>Consequently, using</w:t>
      </w:r>
      <w:r w:rsidR="00F20BFC">
        <w:rPr>
          <w:rStyle w:val="Hyperlink1"/>
        </w:rPr>
        <w:t xml:space="preserve"> Bayesian modeling, </w:t>
      </w:r>
      <w:r w:rsidR="00F9091C">
        <w:rPr>
          <w:rStyle w:val="Hyperlink1"/>
        </w:rPr>
        <w:t xml:space="preserve">we are able to separate directed exploration from random exploration in </w:t>
      </w:r>
      <w:r w:rsidR="000C1AD5">
        <w:rPr>
          <w:rStyle w:val="Hyperlink1"/>
        </w:rPr>
        <w:t>rodents</w:t>
      </w:r>
      <w:r w:rsidR="00F20BFC">
        <w:rPr>
          <w:rStyle w:val="Hyperlink1"/>
        </w:rPr>
        <w:t xml:space="preserve">. </w:t>
      </w:r>
      <w:r w:rsidR="00EC6E93">
        <w:rPr>
          <w:rStyle w:val="Hyperlink1"/>
        </w:rPr>
        <w:t>Furthermore, o</w:t>
      </w:r>
      <w:r w:rsidR="00A92830">
        <w:rPr>
          <w:rStyle w:val="Hyperlink1"/>
        </w:rPr>
        <w:t xml:space="preserve">ur </w:t>
      </w:r>
      <w:r w:rsidR="00621041">
        <w:rPr>
          <w:rStyle w:val="Hyperlink1"/>
        </w:rPr>
        <w:t xml:space="preserve">rat version was designed in an open </w:t>
      </w:r>
      <w:r w:rsidR="008B1557">
        <w:rPr>
          <w:rStyle w:val="Hyperlink1"/>
        </w:rPr>
        <w:t xml:space="preserve">field </w:t>
      </w:r>
      <w:r w:rsidR="00621041">
        <w:rPr>
          <w:rStyle w:val="Hyperlink1"/>
        </w:rPr>
        <w:t xml:space="preserve">maze </w:t>
      </w:r>
      <w:r w:rsidR="008B1557">
        <w:rPr>
          <w:rStyle w:val="Hyperlink1"/>
        </w:rPr>
        <w:t>where</w:t>
      </w:r>
      <w:r w:rsidR="00621041">
        <w:rPr>
          <w:rStyle w:val="Hyperlink1"/>
        </w:rPr>
        <w:t xml:space="preserve"> rats can make explore-exploit decisions by navigating, which is more </w:t>
      </w:r>
      <w:r w:rsidR="008B1557">
        <w:rPr>
          <w:rStyle w:val="Hyperlink1"/>
        </w:rPr>
        <w:t xml:space="preserve">ethologically </w:t>
      </w:r>
      <w:r w:rsidR="00621041">
        <w:rPr>
          <w:rStyle w:val="Hyperlink1"/>
        </w:rPr>
        <w:t xml:space="preserve">naturalistic </w:t>
      </w:r>
      <w:r w:rsidR="008B1557">
        <w:rPr>
          <w:rStyle w:val="Hyperlink1"/>
        </w:rPr>
        <w:t>than</w:t>
      </w:r>
      <w:r w:rsidR="00621041">
        <w:rPr>
          <w:rStyle w:val="Hyperlink1"/>
        </w:rPr>
        <w:t xml:space="preserve"> using operant boxes. </w:t>
      </w:r>
      <w:r w:rsidR="007F7A06">
        <w:rPr>
          <w:rStyle w:val="Hyperlink1"/>
        </w:rPr>
        <w:t xml:space="preserve">The second </w:t>
      </w:r>
      <w:r w:rsidR="00657B50">
        <w:rPr>
          <w:rStyle w:val="Hyperlink1"/>
        </w:rPr>
        <w:t>objective</w:t>
      </w:r>
      <w:r w:rsidR="007F7A06">
        <w:rPr>
          <w:rStyle w:val="Hyperlink1"/>
        </w:rPr>
        <w:t xml:space="preserve"> of the </w:t>
      </w:r>
      <w:r w:rsidR="00657B50">
        <w:rPr>
          <w:rStyle w:val="Hyperlink1"/>
        </w:rPr>
        <w:t xml:space="preserve">current study </w:t>
      </w:r>
      <w:r w:rsidR="007F7A06">
        <w:rPr>
          <w:rStyle w:val="Hyperlink1"/>
        </w:rPr>
        <w:t>was to</w:t>
      </w:r>
      <w:r w:rsidR="00A92830">
        <w:rPr>
          <w:rStyle w:val="Hyperlink1"/>
        </w:rPr>
        <w:t xml:space="preserve"> examine how rodents explore in different time horizon conditions. </w:t>
      </w:r>
      <w:r w:rsidR="00F20BFC">
        <w:rPr>
          <w:rStyle w:val="Hyperlink1"/>
        </w:rPr>
        <w:t>A similar version of the rodent exploration task was run in human subjects to directly compare, using the same behavioral measures, the similarities, and differences in horizon adaptive exploration between humans and rats.</w:t>
      </w:r>
    </w:p>
    <w:p w14:paraId="7B8BB259" w14:textId="118DEB4B" w:rsidR="00621041" w:rsidRDefault="00621041" w:rsidP="00621041">
      <w:pPr>
        <w:pStyle w:val="Body"/>
      </w:pPr>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684A3539" w14:textId="0C885040" w:rsidR="00621041" w:rsidRDefault="00655E09" w:rsidP="002C681B">
      <w:pPr>
        <w:pStyle w:val="Body"/>
        <w:spacing w:before="100" w:after="100"/>
      </w:pPr>
      <w:r>
        <w:rPr>
          <w:rStyle w:val="Hyperlink1"/>
        </w:rPr>
        <w:t>Six</w:t>
      </w:r>
      <w:r w:rsidR="00621041">
        <w:rPr>
          <w:rStyle w:val="Hyperlink1"/>
        </w:rPr>
        <w:t xml:space="preserve"> Brown Norway rats were used in these experiments. All rats were male between 6 and 7 months </w:t>
      </w:r>
      <w:r>
        <w:rPr>
          <w:rStyle w:val="Hyperlink1"/>
        </w:rPr>
        <w:t>old</w:t>
      </w:r>
      <w:r w:rsidR="00621041">
        <w:rPr>
          <w:rStyle w:val="Hyperlink1"/>
        </w:rPr>
        <w:t xml:space="preserve"> at the start of the experiment. All rats were housed under reverse 12:12 light cycles. </w:t>
      </w:r>
      <w:r w:rsidR="00BB3256">
        <w:rPr>
          <w:rStyle w:val="Hyperlink1"/>
        </w:rPr>
        <w:t xml:space="preserve">Rats were food restricted </w:t>
      </w:r>
      <w:r w:rsidR="00184285">
        <w:rPr>
          <w:rStyle w:val="Hyperlink1"/>
        </w:rPr>
        <w:t>to 85% of their ad libitum body weight but were</w:t>
      </w:r>
      <w:r w:rsidR="00BB3256">
        <w:rPr>
          <w:rStyle w:val="Hyperlink1"/>
        </w:rPr>
        <w:t xml:space="preserve"> not water restricted. </w:t>
      </w:r>
      <w:r w:rsidR="00621041">
        <w:rPr>
          <w:rStyle w:val="Hyperlink1"/>
        </w:rPr>
        <w:t xml:space="preserve">All animal procedures were approved by the IACUC of the University of Arizona and followed NIH guidelines. </w:t>
      </w:r>
    </w:p>
    <w:p w14:paraId="01E8BC67" w14:textId="77777777" w:rsidR="00621041" w:rsidRDefault="00621041" w:rsidP="00621041">
      <w:pPr>
        <w:pStyle w:val="Heading2"/>
      </w:pPr>
      <w:r>
        <w:rPr>
          <w:rStyle w:val="Hyperlink1"/>
          <w:lang w:val="fr-FR"/>
        </w:rPr>
        <w:t xml:space="preserve">Human participants </w:t>
      </w:r>
    </w:p>
    <w:p w14:paraId="1E47D9EC" w14:textId="647B5CF9" w:rsidR="003C3C46" w:rsidRDefault="00655E09" w:rsidP="00621041">
      <w:pPr>
        <w:pStyle w:val="Body"/>
        <w:spacing w:before="100" w:after="100"/>
        <w:rPr>
          <w:rStyle w:val="Hyperlink1"/>
        </w:rPr>
      </w:pPr>
      <w:r>
        <w:rPr>
          <w:rStyle w:val="Hyperlink1"/>
        </w:rPr>
        <w:t>Forty</w:t>
      </w:r>
      <w:r w:rsidR="00EE146E">
        <w:rPr>
          <w:rStyle w:val="Hyperlink1"/>
        </w:rPr>
        <w:t>-</w:t>
      </w:r>
      <w:r>
        <w:rPr>
          <w:rStyle w:val="Hyperlink1"/>
        </w:rPr>
        <w:t>seven</w:t>
      </w:r>
      <w:r w:rsidR="00621041">
        <w:rPr>
          <w:rStyle w:val="Hyperlink1"/>
        </w:rPr>
        <w:t xml:space="preserve"> undergraduates from the University of Arizona participated in this study. Two were excluded for being under 18 (in line with the IRB agreement for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115D7C2F" w14:textId="77777777" w:rsidR="00621041" w:rsidRDefault="00621041" w:rsidP="002C681B">
      <w:pPr>
        <w:pStyle w:val="Heading2"/>
        <w:rPr>
          <w:lang w:eastAsia="zh-CN"/>
        </w:rPr>
      </w:pPr>
      <w:r>
        <w:t>Experiments - rats</w:t>
      </w:r>
    </w:p>
    <w:p w14:paraId="152B53CD" w14:textId="335E6EAB" w:rsidR="005851DB" w:rsidRPr="0029250E" w:rsidRDefault="005851DB" w:rsidP="00621041">
      <w:pPr>
        <w:pStyle w:val="Body"/>
        <w:spacing w:before="100" w:after="100"/>
      </w:pPr>
      <w:r w:rsidRPr="002C681B">
        <w:t>In this paper,</w:t>
      </w:r>
      <w:r>
        <w:t xml:space="preserve"> we used a </w:t>
      </w:r>
      <w:r w:rsidR="00184285">
        <w:t>close variant</w:t>
      </w:r>
      <w:r>
        <w:t xml:space="preserve"> of the human Horizon Task </w:t>
      </w:r>
      <w:r>
        <w:fldChar w:fldCharType="begin"/>
      </w:r>
      <w: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w:t>
      </w:r>
      <w:r w:rsidR="00A37017">
        <w:t xml:space="preserve">In the </w:t>
      </w:r>
      <w:r w:rsidR="00927B41">
        <w:t xml:space="preserve">rodent version of the </w:t>
      </w:r>
      <w:r w:rsidR="00A37017">
        <w:t xml:space="preserve">Horizon Task, </w:t>
      </w:r>
      <w:r w:rsidR="00927B41">
        <w:t>rats</w:t>
      </w:r>
      <w:r w:rsidR="00A37017">
        <w:t xml:space="preserve"> were asked to choose between two options that give out different </w:t>
      </w:r>
      <w:r w:rsidR="00184285">
        <w:t>number</w:t>
      </w:r>
      <w:r w:rsidR="00A37017">
        <w:t xml:space="preserve"> of </w:t>
      </w:r>
      <w:r w:rsidR="00184285">
        <w:t xml:space="preserve">drops of </w:t>
      </w:r>
      <w:r w:rsidR="00927B41">
        <w:t>sugar water</w:t>
      </w:r>
      <w:r w:rsidR="00A43940">
        <w:t>.</w:t>
      </w:r>
      <w:r w:rsidR="00927B41">
        <w:t xml:space="preserve"> </w:t>
      </w:r>
      <w:r w:rsidR="00E2041C">
        <w:t>The reward size from one of the two options is known to the rat, whereas the reward of the other option is unknown.</w:t>
      </w:r>
      <w:r w:rsidR="001D4A94">
        <w:t xml:space="preserve"> </w:t>
      </w:r>
      <w:r w:rsidR="00FC62E0">
        <w:t>We</w:t>
      </w:r>
      <w:r w:rsidR="00BB584C">
        <w:t xml:space="preserve"> assess how rats “explore” the unknown option as a function of time horizon, </w:t>
      </w:r>
      <w:del w:id="10" w:author="Wang Siyu" w:date="2022-05-18T13:25:00Z">
        <w:r w:rsidR="00BB584C" w:rsidDel="0011452B">
          <w:delText>i.e.</w:delText>
        </w:r>
      </w:del>
      <w:ins w:id="11" w:author="Wang Siyu" w:date="2022-05-18T13:25:00Z">
        <w:r w:rsidR="0011452B">
          <w:t>i.e.,</w:t>
        </w:r>
      </w:ins>
      <w:r w:rsidR="00BB584C">
        <w:t xml:space="preserve"> the number of choices they </w:t>
      </w:r>
      <w:r w:rsidR="00B64AE8">
        <w:t>have</w:t>
      </w:r>
      <w:r w:rsidR="00C647FE">
        <w:t xml:space="preserve"> in a game.</w:t>
      </w:r>
    </w:p>
    <w:p w14:paraId="1520CAFC" w14:textId="1ECBF069" w:rsidR="00BC2FCB" w:rsidDel="00B1199D" w:rsidRDefault="00BC2FCB" w:rsidP="00621041">
      <w:pPr>
        <w:pStyle w:val="Body"/>
        <w:spacing w:before="100" w:after="100"/>
        <w:rPr>
          <w:del w:id="12" w:author="Wang Siyu" w:date="2022-05-18T13:34:00Z"/>
          <w:rStyle w:val="Hyperlink1"/>
        </w:rPr>
      </w:pPr>
      <w:r>
        <w:t xml:space="preserve">Apparatus: </w:t>
      </w:r>
      <w:r w:rsidR="00621041">
        <w:t xml:space="preserve">The rodent experiments were run </w:t>
      </w:r>
      <w:r w:rsidR="00184285">
        <w:t>o</w:t>
      </w:r>
      <w:r w:rsidR="00621041">
        <w:t xml:space="preserve">n an open </w:t>
      </w:r>
      <w:r w:rsidR="00EE1F0C">
        <w:t xml:space="preserve">field </w:t>
      </w:r>
      <w:r w:rsidR="00621041">
        <w:t>maze that</w:t>
      </w:r>
      <w:r w:rsidR="00621041">
        <w:rPr>
          <w:rStyle w:val="Hyperlink1"/>
        </w:rPr>
        <w:t xml:space="preserve"> consisted of a circular area (1.5 m diameter) with 8 equidistant feeders at its periphery </w:t>
      </w:r>
      <w:r w:rsidR="00621041">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sidR="00621041">
        <w:rPr>
          <w:rStyle w:val="Hyperlink1"/>
        </w:rPr>
      </w:r>
      <w:r w:rsidR="00621041">
        <w:rPr>
          <w:rStyle w:val="Hyperlink1"/>
        </w:rPr>
        <w:fldChar w:fldCharType="separate"/>
      </w:r>
      <w:r w:rsidR="00621041">
        <w:rPr>
          <w:rStyle w:val="Hyperlink1"/>
          <w:noProof/>
        </w:rPr>
        <w:t>(B. Jones, Bukoski, Nadel, &amp; Fellous, 2012; B. J. Jones, Pest, Vargas, Glisky, &amp; Fellous, 2015)</w:t>
      </w:r>
      <w:r w:rsidR="00621041">
        <w:rPr>
          <w:rStyle w:val="Hyperlink1"/>
        </w:rPr>
        <w:fldChar w:fldCharType="end"/>
      </w:r>
      <w:r w:rsidR="00621041">
        <w:rPr>
          <w:rStyle w:val="Hyperlink1"/>
        </w:rPr>
        <w:t>. Each feeder delivered sugar water (</w:t>
      </w:r>
      <w:r w:rsidR="00184285">
        <w:rPr>
          <w:rStyle w:val="Hyperlink1"/>
        </w:rPr>
        <w:t xml:space="preserve">150 </w:t>
      </w:r>
      <w:proofErr w:type="spellStart"/>
      <w:r w:rsidR="00184285">
        <w:rPr>
          <w:rStyle w:val="Hyperlink1"/>
        </w:rPr>
        <w:t>ul</w:t>
      </w:r>
      <w:proofErr w:type="spellEnd"/>
      <w:r w:rsidR="00C339E3">
        <w:rPr>
          <w:rStyle w:val="Hyperlink1"/>
        </w:rPr>
        <w:t>/drop</w:t>
      </w:r>
      <w:r w:rsidR="00184285">
        <w:rPr>
          <w:rStyle w:val="Hyperlink1"/>
        </w:rPr>
        <w:t>, 0.</w:t>
      </w:r>
      <w:r w:rsidR="002C681B">
        <w:rPr>
          <w:rStyle w:val="Hyperlink1"/>
        </w:rPr>
        <w:t>15</w:t>
      </w:r>
      <w:r w:rsidR="00184285">
        <w:rPr>
          <w:rStyle w:val="Hyperlink1"/>
        </w:rPr>
        <w:t>g sugar/ml</w:t>
      </w:r>
      <w:r w:rsidR="00621041">
        <w:rPr>
          <w:rStyle w:val="Hyperlink1"/>
        </w:rPr>
        <w:t xml:space="preserve">) in the form of computer-controlled drops. A blinking LED was attached to each feeder and </w:t>
      </w:r>
      <w:r w:rsidR="00617D2A">
        <w:rPr>
          <w:rStyle w:val="Hyperlink1"/>
        </w:rPr>
        <w:t>if active, indicated that the feeder could deliver a reward is the rat decided to visit it (note the LED was active even if the reward was 0 drop, see below)</w:t>
      </w:r>
      <w:r w:rsidR="00621041">
        <w:rPr>
          <w:rStyle w:val="Hyperlink1"/>
        </w:rPr>
        <w:t xml:space="preserve">. </w:t>
      </w:r>
    </w:p>
    <w:p w14:paraId="22D56AAA" w14:textId="77777777" w:rsidR="00BC2FCB" w:rsidRDefault="00BC2FCB" w:rsidP="00621041">
      <w:pPr>
        <w:pStyle w:val="Body"/>
        <w:spacing w:before="100" w:after="100"/>
        <w:rPr>
          <w:rStyle w:val="Hyperlink1"/>
        </w:rPr>
      </w:pPr>
    </w:p>
    <w:p w14:paraId="676EEEBF" w14:textId="776B3170" w:rsidR="00BC2FCB" w:rsidDel="00C84569" w:rsidRDefault="00BC2FCB" w:rsidP="00BC2FCB">
      <w:pPr>
        <w:pStyle w:val="Body"/>
        <w:spacing w:before="100" w:after="100"/>
        <w:rPr>
          <w:del w:id="13" w:author="Wang Siyu" w:date="2022-05-18T13:34:00Z"/>
          <w:rStyle w:val="Hyperlink1"/>
        </w:rPr>
      </w:pPr>
      <w:r>
        <w:rPr>
          <w:rStyle w:val="Hyperlink1"/>
        </w:rPr>
        <w:t>Pre-training: Rats were first pre-trained to associate light with reward. Then we pre-train rats on fully guided games, in which they run back and forth between the homebase and either one of the target feeders. We then removed the reward at the homebase, so rats are pre-trained to go to homebase to trigger the light at the feeder without getting a direct reward at homebase. Then we introduce free choice trials to rats, after guided choices</w:t>
      </w:r>
      <w:r w:rsidR="004501DC">
        <w:rPr>
          <w:rStyle w:val="Hyperlink1"/>
        </w:rPr>
        <w:t xml:space="preserve">. </w:t>
      </w:r>
      <w:r>
        <w:rPr>
          <w:rStyle w:val="Hyperlink1"/>
        </w:rPr>
        <w:t xml:space="preserve">2 lights at the two feeders blinked simultaneously and rats were pre-trained to make a choice between the two feeders. We first pre-train rats to choose between 0 and 1 drops. Once the rat could reliably choose the 1 drop feeder, we introduce different amounts of rewards. We then engaged in pretraining with 1 vs 5 drops, and once the rat showed a preference for choosing the 5 drops feeder, we introduce the full reward schedule (Experiments section below, randomly sample a reward size from 0 to 5 </w:t>
      </w:r>
      <w:r>
        <w:rPr>
          <w:rStyle w:val="Hyperlink1"/>
        </w:rPr>
        <w:lastRenderedPageBreak/>
        <w:t xml:space="preserve">drops). Rats were pretrained through these phases at different rates based on performance. </w:t>
      </w:r>
    </w:p>
    <w:p w14:paraId="7837B166" w14:textId="77777777" w:rsidR="00BC2FCB" w:rsidRDefault="00BC2FCB" w:rsidP="00621041">
      <w:pPr>
        <w:pStyle w:val="Body"/>
        <w:spacing w:before="100" w:after="100"/>
        <w:rPr>
          <w:rStyle w:val="Hyperlink1"/>
        </w:rPr>
      </w:pPr>
    </w:p>
    <w:p w14:paraId="34215454" w14:textId="2B9268B9" w:rsidR="00A30CE2" w:rsidRDefault="00BC2FCB" w:rsidP="00621041">
      <w:pPr>
        <w:pStyle w:val="Body"/>
        <w:spacing w:before="100" w:after="100"/>
        <w:rPr>
          <w:ins w:id="14" w:author="Wang Siyu" w:date="2022-05-18T13:34:00Z"/>
          <w:rStyle w:val="Hyperlink1"/>
        </w:rPr>
      </w:pPr>
      <w:r>
        <w:rPr>
          <w:rStyle w:val="Hyperlink1"/>
        </w:rPr>
        <w:t xml:space="preserve">Experiments: </w:t>
      </w:r>
      <w:r w:rsidR="00621041">
        <w:rPr>
          <w:rStyle w:val="Hyperlink1"/>
        </w:rPr>
        <w:t xml:space="preserve">The experimental sessions were divided into ‘games.’ </w:t>
      </w:r>
      <w:r w:rsidR="00617D2A">
        <w:rPr>
          <w:rStyle w:val="Hyperlink1"/>
        </w:rPr>
        <w:t>In each game, o</w:t>
      </w:r>
      <w:r w:rsidR="00621041">
        <w:rPr>
          <w:rStyle w:val="Hyperlink1"/>
        </w:rPr>
        <w:t>nly 3</w:t>
      </w:r>
      <w:r w:rsidR="00617D2A">
        <w:rPr>
          <w:rStyle w:val="Hyperlink1"/>
        </w:rPr>
        <w:t>/8</w:t>
      </w:r>
      <w:r w:rsidR="00621041">
        <w:rPr>
          <w:rStyle w:val="Hyperlink1"/>
        </w:rPr>
        <w:t xml:space="preserve"> feeders were activated in an isosceles pattern (Fig 1</w:t>
      </w:r>
      <w:r w:rsidR="008A541E">
        <w:rPr>
          <w:rStyle w:val="Hyperlink1"/>
        </w:rPr>
        <w:t>A</w:t>
      </w:r>
      <w:r w:rsidR="00EE1F0C">
        <w:rPr>
          <w:rStyle w:val="Hyperlink1"/>
        </w:rPr>
        <w:t>, yellow light bulbs</w:t>
      </w:r>
      <w:r w:rsidR="008A541E">
        <w:rPr>
          <w:rStyle w:val="Hyperlink1"/>
        </w:rPr>
        <w:t>)</w:t>
      </w:r>
      <w:r w:rsidR="00621041">
        <w:rPr>
          <w:rStyle w:val="Hyperlink1"/>
        </w:rPr>
        <w:t xml:space="preserve">. One feeder was the home base; the two others, equidistant from the home base, were the </w:t>
      </w:r>
      <w:r w:rsidR="00621041" w:rsidRPr="003D0CB7">
        <w:rPr>
          <w:rStyle w:val="None"/>
        </w:rPr>
        <w:t>reward</w:t>
      </w:r>
      <w:r w:rsidR="00ED4C1D">
        <w:rPr>
          <w:rStyle w:val="None"/>
        </w:rPr>
        <w:t>ed</w:t>
      </w:r>
      <w:r w:rsidR="00621041" w:rsidRPr="003D0CB7">
        <w:rPr>
          <w:rStyle w:val="None"/>
        </w:rPr>
        <w:t xml:space="preserve"> </w:t>
      </w:r>
      <w:r w:rsidR="00621041">
        <w:rPr>
          <w:rStyle w:val="None"/>
        </w:rPr>
        <w:t>feeders</w:t>
      </w:r>
      <w:r w:rsidR="00621041">
        <w:rPr>
          <w:rStyle w:val="None"/>
          <w:b/>
          <w:bCs/>
        </w:rPr>
        <w:t>.</w:t>
      </w:r>
      <w:r w:rsidR="00621041">
        <w:rPr>
          <w:rStyle w:val="Hyperlink1"/>
        </w:rPr>
        <w:t xml:space="preserve"> The home base was never rewarded, but animals had to reach it to trigger/activate the 2 </w:t>
      </w:r>
      <w:r w:rsidR="00621041" w:rsidRPr="003D0CB7">
        <w:rPr>
          <w:rStyle w:val="None"/>
        </w:rPr>
        <w:t>reward</w:t>
      </w:r>
      <w:r w:rsidR="00621041">
        <w:rPr>
          <w:rStyle w:val="None"/>
        </w:rPr>
        <w:t>ed</w:t>
      </w:r>
      <w:r w:rsidR="00621041" w:rsidRPr="003D0CB7">
        <w:rPr>
          <w:rStyle w:val="None"/>
        </w:rPr>
        <w:t xml:space="preserve"> </w:t>
      </w:r>
      <w:r w:rsidR="00621041">
        <w:rPr>
          <w:rStyle w:val="None"/>
        </w:rPr>
        <w:t>feeders</w:t>
      </w:r>
      <w:r w:rsidR="00621041">
        <w:rPr>
          <w:rStyle w:val="Hyperlink1"/>
        </w:rPr>
        <w:t xml:space="preserve">. The home base was flanked by two Lego blocks, forcing the animal to start its navigation to the 2 </w:t>
      </w:r>
      <w:r w:rsidR="00621041">
        <w:rPr>
          <w:rStyle w:val="None"/>
        </w:rPr>
        <w:t>reward</w:t>
      </w:r>
      <w:r w:rsidR="00ED4C1D">
        <w:rPr>
          <w:rStyle w:val="None"/>
        </w:rPr>
        <w:t>ed</w:t>
      </w:r>
      <w:r w:rsidR="00621041" w:rsidRPr="003D0CB7">
        <w:rPr>
          <w:rStyle w:val="None"/>
        </w:rPr>
        <w:t xml:space="preserve"> feeders</w:t>
      </w:r>
      <w:r w:rsidR="00621041">
        <w:rPr>
          <w:rStyle w:val="Hyperlink1"/>
        </w:rPr>
        <w:t xml:space="preserve"> without directional bias (Fig 1, blue rectangles).</w:t>
      </w:r>
      <w:r w:rsidR="00621041" w:rsidRPr="008C6673">
        <w:rPr>
          <w:rStyle w:val="Hyperlink1"/>
        </w:rPr>
        <w:t xml:space="preserve"> </w:t>
      </w:r>
      <w:r w:rsidR="00621041">
        <w:rPr>
          <w:rStyle w:val="Hyperlink1"/>
        </w:rPr>
        <w:t xml:space="preserve">At the start of each game, depending on the conditions, the two </w:t>
      </w:r>
      <w:r w:rsidR="00621041" w:rsidRPr="003D0CB7">
        <w:rPr>
          <w:rStyle w:val="None"/>
        </w:rPr>
        <w:t>reward</w:t>
      </w:r>
      <w:r w:rsidR="00EE1F0C">
        <w:rPr>
          <w:rStyle w:val="None"/>
        </w:rPr>
        <w:t>ed</w:t>
      </w:r>
      <w:r w:rsidR="00621041" w:rsidRPr="003D0CB7">
        <w:rPr>
          <w:rStyle w:val="None"/>
        </w:rPr>
        <w:t xml:space="preserve"> feeders</w:t>
      </w:r>
      <w:r w:rsidR="00621041">
        <w:rPr>
          <w:rStyle w:val="Hyperlink1"/>
        </w:rPr>
        <w:t xml:space="preserve"> were associated with a fixed number of sugar water drops drawn uniformly from 0 to 5 and always gave the same number of drops during that game (Fig 1</w:t>
      </w:r>
      <w:r w:rsidR="00825992">
        <w:rPr>
          <w:rStyle w:val="Hyperlink1"/>
        </w:rPr>
        <w:t>B</w:t>
      </w:r>
      <w:r w:rsidR="00621041">
        <w:rPr>
          <w:rStyle w:val="Hyperlink1"/>
        </w:rPr>
        <w:t>).</w:t>
      </w:r>
      <w:r w:rsidR="00621041" w:rsidRPr="007A4784">
        <w:rPr>
          <w:rStyle w:val="Hyperlink1"/>
        </w:rPr>
        <w:t xml:space="preserve"> </w:t>
      </w:r>
      <w:r w:rsidR="00621041">
        <w:rPr>
          <w:rStyle w:val="Hyperlink1"/>
        </w:rPr>
        <w:t xml:space="preserve">Before making their free choices, rats were guided to one of the </w:t>
      </w:r>
      <w:r w:rsidR="00621041" w:rsidRPr="003D0CB7">
        <w:rPr>
          <w:rStyle w:val="None"/>
        </w:rPr>
        <w:t>reward</w:t>
      </w:r>
      <w:r w:rsidR="00EE1F0C">
        <w:rPr>
          <w:rStyle w:val="None"/>
        </w:rPr>
        <w:t>ed</w:t>
      </w:r>
      <w:r w:rsidR="00621041" w:rsidRPr="003D0CB7">
        <w:rPr>
          <w:rStyle w:val="None"/>
        </w:rPr>
        <w:t xml:space="preserve"> feeders</w:t>
      </w:r>
      <w:r w:rsidR="00EC4A4D">
        <w:rPr>
          <w:rStyle w:val="Hyperlink1"/>
        </w:rPr>
        <w:t xml:space="preserve"> in the first nG</w:t>
      </w:r>
      <w:r w:rsidR="00621041">
        <w:rPr>
          <w:rStyle w:val="Hyperlink1"/>
        </w:rPr>
        <w:t xml:space="preserve"> trials (</w:t>
      </w:r>
      <w:del w:id="15" w:author="Wang Siyu" w:date="2022-05-18T13:25:00Z">
        <w:r w:rsidR="00621041" w:rsidDel="0011452B">
          <w:rPr>
            <w:rStyle w:val="Hyperlink1"/>
          </w:rPr>
          <w:delText>i.e.</w:delText>
        </w:r>
      </w:del>
      <w:ins w:id="16" w:author="Wang Siyu" w:date="2022-05-18T13:25:00Z">
        <w:r w:rsidR="0011452B">
          <w:rPr>
            <w:rStyle w:val="Hyperlink1"/>
          </w:rPr>
          <w:t>i.e.,</w:t>
        </w:r>
      </w:ins>
      <w:r w:rsidR="00621041">
        <w:rPr>
          <w:rStyle w:val="Hyperlink1"/>
        </w:rPr>
        <w:t xml:space="preserve"> only one LED was blinking,</w:t>
      </w:r>
      <w:r w:rsidR="00DE4C5A">
        <w:rPr>
          <w:rStyle w:val="Hyperlink1"/>
        </w:rPr>
        <w:t xml:space="preserve"> </w:t>
      </w:r>
      <w:r w:rsidR="00EC4A4D">
        <w:rPr>
          <w:rStyle w:val="Hyperlink1"/>
        </w:rPr>
        <w:t>nG</w:t>
      </w:r>
      <w:r w:rsidR="00DE4C5A">
        <w:rPr>
          <w:rStyle w:val="Hyperlink1"/>
        </w:rPr>
        <w:t xml:space="preserve">=3, </w:t>
      </w:r>
      <w:r w:rsidR="00621041">
        <w:rPr>
          <w:rStyle w:val="Hyperlink1"/>
        </w:rPr>
        <w:t>‘Trial 1 cue’ to ‘Trial 3 cue’, Fig 1</w:t>
      </w:r>
      <w:r w:rsidR="00A37A3C">
        <w:rPr>
          <w:rStyle w:val="Hyperlink1"/>
        </w:rPr>
        <w:t>B</w:t>
      </w:r>
      <w:r w:rsidR="00621041">
        <w:rPr>
          <w:rStyle w:val="Hyperlink1"/>
        </w:rPr>
        <w:t>). Critically, only one of the two rewarded feeders was cued during the guided trials, leaving the value of the other rewarded feeder unknown to the rat before making free choices.</w:t>
      </w:r>
      <w:r w:rsidR="00EC4A4D">
        <w:rPr>
          <w:rStyle w:val="Hyperlink1"/>
        </w:rPr>
        <w:t xml:space="preserve"> Rats performed versions where nG</w:t>
      </w:r>
      <w:r w:rsidR="00621041">
        <w:rPr>
          <w:rStyle w:val="Hyperlink1"/>
        </w:rPr>
        <w:t xml:space="preserve"> = 0, 1, or 3 (I</w:t>
      </w:r>
      <w:r w:rsidR="00621041">
        <w:rPr>
          <w:rStyle w:val="Hyperlink1"/>
          <w:lang w:val="it-IT"/>
        </w:rPr>
        <w:t>n case</w:t>
      </w:r>
      <w:r w:rsidR="00EC4A4D">
        <w:rPr>
          <w:rStyle w:val="Hyperlink1"/>
        </w:rPr>
        <w:t>s of nG</w:t>
      </w:r>
      <w:r w:rsidR="00621041">
        <w:rPr>
          <w:rStyle w:val="Hyperlink1"/>
        </w:rPr>
        <w:t xml:space="preserve"> = 0, rats were not guided to any target feeder and started with a free choice between the 2 </w:t>
      </w:r>
      <w:r w:rsidR="00621041">
        <w:rPr>
          <w:rStyle w:val="None"/>
        </w:rPr>
        <w:t>rewarded</w:t>
      </w:r>
      <w:r w:rsidR="00621041" w:rsidRPr="003D0CB7">
        <w:rPr>
          <w:rStyle w:val="None"/>
        </w:rPr>
        <w:t xml:space="preserve"> feeders</w:t>
      </w:r>
      <w:r w:rsidR="00621041">
        <w:rPr>
          <w:rStyle w:val="Hyperlink1"/>
        </w:rPr>
        <w:t xml:space="preserve"> instead.). Fig 1</w:t>
      </w:r>
      <w:r w:rsidR="001533EE">
        <w:rPr>
          <w:rStyle w:val="Hyperlink1"/>
        </w:rPr>
        <w:t>B</w:t>
      </w:r>
      <w:r w:rsidR="00EC4A4D">
        <w:rPr>
          <w:rStyle w:val="Hyperlink1"/>
        </w:rPr>
        <w:t xml:space="preserve"> illustrates the version with nG</w:t>
      </w:r>
      <w:r w:rsidR="00621041">
        <w:rPr>
          <w:rStyle w:val="Hyperlink1"/>
        </w:rPr>
        <w:t xml:space="preserve"> = 3. From the </w:t>
      </w:r>
      <w:r w:rsidR="00ED4C1D">
        <w:rPr>
          <w:rStyle w:val="Hyperlink1"/>
        </w:rPr>
        <w:t>nG</w:t>
      </w:r>
      <w:r w:rsidR="00621041">
        <w:rPr>
          <w:rStyle w:val="Hyperlink1"/>
        </w:rPr>
        <w:t>+1</w:t>
      </w:r>
      <w:r w:rsidR="00621041">
        <w:rPr>
          <w:rStyle w:val="None"/>
          <w:vertAlign w:val="superscript"/>
        </w:rPr>
        <w:t>st</w:t>
      </w:r>
      <w:r w:rsidR="00621041">
        <w:rPr>
          <w:rStyle w:val="Hyperlink1"/>
        </w:rPr>
        <w:t xml:space="preserve"> trial, they were cued to make free choices (</w:t>
      </w:r>
      <w:del w:id="17" w:author="Wang Siyu" w:date="2022-05-18T13:25:00Z">
        <w:r w:rsidR="00ED4C1D" w:rsidDel="0011452B">
          <w:rPr>
            <w:rStyle w:val="Hyperlink1"/>
          </w:rPr>
          <w:delText>e.g.</w:delText>
        </w:r>
      </w:del>
      <w:ins w:id="18" w:author="Wang Siyu" w:date="2022-05-18T13:25:00Z">
        <w:r w:rsidR="0011452B">
          <w:rPr>
            <w:rStyle w:val="Hyperlink1"/>
          </w:rPr>
          <w:t>e.g.,</w:t>
        </w:r>
      </w:ins>
      <w:r w:rsidR="00ED4C1D">
        <w:rPr>
          <w:rStyle w:val="Hyperlink1"/>
        </w:rPr>
        <w:t xml:space="preserve"> </w:t>
      </w:r>
      <w:r w:rsidR="00621041">
        <w:rPr>
          <w:rStyle w:val="Hyperlink1"/>
        </w:rPr>
        <w:t>the LED of the 2 rewarded feeders blinked simultaneously, ‘</w:t>
      </w:r>
      <w:r w:rsidR="00621041">
        <w:rPr>
          <w:rStyle w:val="Hyperlink1"/>
          <w:lang w:val="es-ES_tradnl"/>
        </w:rPr>
        <w:t>Trial 4 cue</w:t>
      </w:r>
      <w:r w:rsidR="00621041">
        <w:rPr>
          <w:rStyle w:val="Hyperlink1"/>
        </w:rPr>
        <w:t>’ Fig 1</w:t>
      </w:r>
      <w:r w:rsidR="00D42D03">
        <w:rPr>
          <w:rStyle w:val="Hyperlink1"/>
        </w:rPr>
        <w:t>B</w:t>
      </w:r>
      <w:r w:rsidR="00621041">
        <w:rPr>
          <w:rStyle w:val="Hyperlink1"/>
        </w:rPr>
        <w:t>). The guided trials were followed by H free choices between the 2 reward</w:t>
      </w:r>
      <w:r w:rsidR="00DE4C5A">
        <w:rPr>
          <w:rStyle w:val="Hyperlink1"/>
        </w:rPr>
        <w:t>ed</w:t>
      </w:r>
      <w:r w:rsidR="00621041">
        <w:rPr>
          <w:rStyle w:val="Hyperlink1"/>
        </w:rPr>
        <w:t xml:space="preserve"> feeders. Rats performed versions where H = 1, 6, or 15. Fig 1</w:t>
      </w:r>
      <w:r w:rsidR="00966909">
        <w:rPr>
          <w:rStyle w:val="Hyperlink1"/>
        </w:rPr>
        <w:t>B</w:t>
      </w:r>
      <w:r w:rsidR="00621041">
        <w:rPr>
          <w:rStyle w:val="Hyperlink1"/>
        </w:rPr>
        <w:t xml:space="preserve"> illustrates the version with H = 1.</w:t>
      </w:r>
      <w:r w:rsidR="00621041" w:rsidRPr="00673F10">
        <w:rPr>
          <w:rStyle w:val="Hyperlink1"/>
        </w:rPr>
        <w:t xml:space="preserve"> </w:t>
      </w:r>
      <w:r w:rsidR="00621041">
        <w:rPr>
          <w:rStyle w:val="Hyperlink1"/>
        </w:rPr>
        <w:t xml:space="preserve">After the first game was completed, an 8s increasing sweep tone was played to indicate the start of a new game. The layout was then switched, and the feeder directly opposite to the initial home base was now activated as the new home base </w:t>
      </w:r>
      <w:r w:rsidR="00ED4C1D">
        <w:rPr>
          <w:rStyle w:val="Hyperlink1"/>
        </w:rPr>
        <w:t>in this</w:t>
      </w:r>
      <w:r w:rsidR="00621041">
        <w:rPr>
          <w:rStyle w:val="Hyperlink1"/>
        </w:rPr>
        <w:t xml:space="preserve"> new game (Game 2 start, Fig 1</w:t>
      </w:r>
      <w:r w:rsidR="007D6F65">
        <w:rPr>
          <w:rStyle w:val="Hyperlink1"/>
        </w:rPr>
        <w:t>B</w:t>
      </w:r>
      <w:r w:rsidR="00621041">
        <w:rPr>
          <w:rStyle w:val="Hyperlink1"/>
        </w:rPr>
        <w:t xml:space="preserve">). The new rewarded feeders </w:t>
      </w:r>
      <w:r w:rsidR="00ED4C1D">
        <w:rPr>
          <w:rStyle w:val="Hyperlink1"/>
        </w:rPr>
        <w:t xml:space="preserve">became </w:t>
      </w:r>
      <w:r w:rsidR="00621041">
        <w:rPr>
          <w:rStyle w:val="Hyperlink1"/>
        </w:rPr>
        <w:t>the feeders opposite to the new home base (Game 2, Fig 1</w:t>
      </w:r>
      <w:r w:rsidR="00247EBF">
        <w:rPr>
          <w:rStyle w:val="Hyperlink1"/>
        </w:rPr>
        <w:t>A</w:t>
      </w:r>
      <w:r w:rsidR="00621041">
        <w:rPr>
          <w:rStyle w:val="Hyperlink1"/>
        </w:rPr>
        <w:t>, 2</w:t>
      </w:r>
      <w:r w:rsidR="009D5DEF">
        <w:rPr>
          <w:rStyle w:val="Hyperlink1"/>
        </w:rPr>
        <w:t>A</w:t>
      </w:r>
      <w:r w:rsidR="00621041">
        <w:rPr>
          <w:rStyle w:val="Hyperlink1"/>
        </w:rPr>
        <w:t xml:space="preserve">). The number of free choices H is also referred to as the ‘horizon’. </w:t>
      </w:r>
    </w:p>
    <w:p w14:paraId="2AC85700" w14:textId="77777777" w:rsidR="00C84569" w:rsidRDefault="00C84569" w:rsidP="00621041">
      <w:pPr>
        <w:pStyle w:val="Body"/>
        <w:spacing w:before="100" w:after="100"/>
        <w:rPr>
          <w:rStyle w:val="Hyperlink1"/>
        </w:rPr>
      </w:pPr>
    </w:p>
    <w:p w14:paraId="0CBEBA84" w14:textId="77777777" w:rsidR="00621041" w:rsidRPr="00BD286D" w:rsidRDefault="00621041" w:rsidP="00BD286D">
      <w:pPr>
        <w:rPr>
          <w:rStyle w:val="Hyperlink1"/>
          <w:rFonts w:ascii="Arial" w:hAnsi="Arial" w:cs="Arial"/>
          <w:b/>
          <w:bCs/>
        </w:rPr>
      </w:pPr>
      <w:r w:rsidRPr="00BD286D">
        <w:rPr>
          <w:rStyle w:val="Hyperlink1"/>
          <w:rFonts w:ascii="Arial" w:hAnsi="Arial" w:cs="Arial"/>
          <w:b/>
          <w:bCs/>
        </w:rPr>
        <w:t>Experiment 1: between-session version</w:t>
      </w:r>
    </w:p>
    <w:p w14:paraId="0C061048" w14:textId="4D5858A2" w:rsidR="00621041" w:rsidRDefault="00621041" w:rsidP="00621041">
      <w:pPr>
        <w:pStyle w:val="Body"/>
        <w:rPr>
          <w:rStyle w:val="Hyperlink1"/>
        </w:rPr>
      </w:pPr>
      <w:r>
        <w:rPr>
          <w:rStyle w:val="Hyperlink1"/>
        </w:rPr>
        <w:t>In this version, rats are always guided 3 times before a free choice can be made</w:t>
      </w:r>
      <w:r w:rsidR="00EC4A4D">
        <w:rPr>
          <w:rStyle w:val="Hyperlink1"/>
        </w:rPr>
        <w:t xml:space="preserve"> (</w:t>
      </w:r>
      <w:del w:id="19" w:author="Wang Siyu" w:date="2022-05-18T13:25:00Z">
        <w:r w:rsidR="00EC4A4D" w:rsidDel="0011452B">
          <w:rPr>
            <w:rStyle w:val="Hyperlink1"/>
          </w:rPr>
          <w:delText>i.e.</w:delText>
        </w:r>
      </w:del>
      <w:ins w:id="20" w:author="Wang Siyu" w:date="2022-05-18T13:25:00Z">
        <w:r w:rsidR="0011452B">
          <w:rPr>
            <w:rStyle w:val="Hyperlink1"/>
          </w:rPr>
          <w:t>i.e.,</w:t>
        </w:r>
      </w:ins>
      <w:r w:rsidR="00EC4A4D">
        <w:rPr>
          <w:rStyle w:val="Hyperlink1"/>
        </w:rPr>
        <w:t xml:space="preserve"> nG</w:t>
      </w:r>
      <w:r w:rsidR="00586A08">
        <w:rPr>
          <w:rStyle w:val="Hyperlink1"/>
        </w:rPr>
        <w:t>=3)</w:t>
      </w:r>
      <w:r>
        <w:rPr>
          <w:rStyle w:val="Hyperlink1"/>
        </w:rPr>
        <w:t xml:space="preserve">. There are 3 different horizon conditions, the short condition H = 1 in which only 1 free choice is allowed after the guided trials, the long condition H = 6 in which 6 free choices are allowed and the </w:t>
      </w:r>
      <w:r w:rsidR="00586A08">
        <w:rPr>
          <w:rStyle w:val="Hyperlink1"/>
        </w:rPr>
        <w:t>extra-long</w:t>
      </w:r>
      <w:r>
        <w:rPr>
          <w:rStyle w:val="Hyperlink1"/>
        </w:rPr>
        <w:t xml:space="preserve"> condition H = 15 in which 15 free choices are allowed (Fig 1</w:t>
      </w:r>
      <w:r w:rsidR="00A50C52">
        <w:rPr>
          <w:rStyle w:val="Hyperlink1"/>
        </w:rPr>
        <w:t>C</w:t>
      </w:r>
      <w:r>
        <w:rPr>
          <w:rStyle w:val="Hyperlink1"/>
        </w:rPr>
        <w:t>). In the same session, both home bases are associated with the same horizon condition (Fig 1</w:t>
      </w:r>
      <w:r w:rsidR="00B87651">
        <w:rPr>
          <w:rStyle w:val="Hyperlink1"/>
        </w:rPr>
        <w:t>A</w:t>
      </w:r>
      <w:r>
        <w:rPr>
          <w:rStyle w:val="Hyperlink1"/>
        </w:rPr>
        <w:t>). Rats performed games of different horizons in blocks of consecutive days before switching to the next horizon condition. H = 1 and H = 6 sessions were run in counterbalanced orders between rats, and H = 15 conditions were run after the H = 1 and H = 6 sessions were complete</w:t>
      </w:r>
      <w:r w:rsidR="00BC2FCB">
        <w:rPr>
          <w:rStyle w:val="Hyperlink1"/>
        </w:rPr>
        <w:t>d</w:t>
      </w:r>
      <w:r>
        <w:rPr>
          <w:rStyle w:val="Hyperlink1"/>
        </w:rPr>
        <w:t xml:space="preserve">. </w:t>
      </w:r>
      <w:r w:rsidR="006142DA">
        <w:rPr>
          <w:rStyle w:val="Hyperlink1"/>
        </w:rPr>
        <w:t xml:space="preserve">For clarity, the transition sessions (the first session after each horizon condition change) were excluded from the analyses. Inclusion of these games in the analysis do not change our conclusions. </w:t>
      </w:r>
      <w:r>
        <w:rPr>
          <w:rStyle w:val="Hyperlink1"/>
        </w:rPr>
        <w:t>Six rats participated in this experiment and completed a total of 292 sessions and 4802 games (36664 trials).</w:t>
      </w:r>
      <w:r w:rsidR="0075417C">
        <w:rPr>
          <w:rStyle w:val="Hyperlink1"/>
        </w:rPr>
        <w:t xml:space="preserve"> </w:t>
      </w:r>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4ECAC3E2"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lastRenderedPageBreak/>
        <w:t>In this version, rats performed H = 1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w:t>
      </w:r>
      <w:r w:rsidR="000C5828">
        <w:rPr>
          <w:rStyle w:val="Hyperlink1"/>
        </w:rPr>
        <w:t>A</w:t>
      </w:r>
      <w:r>
        <w:rPr>
          <w:rStyle w:val="Hyperlink1"/>
        </w:rPr>
        <w:t xml:space="preserve">). For the other 26 sessions, long and short horizon games could occur at either home bases signaled by the sound cue. Results from these 26 sessions were analyzed separately in the </w:t>
      </w:r>
      <w:r w:rsidR="00B76197">
        <w:rPr>
          <w:rStyle w:val="Hyperlink1"/>
        </w:rPr>
        <w:t>S</w:t>
      </w:r>
      <w:r>
        <w:rPr>
          <w:rStyle w:val="Hyperlink1"/>
        </w:rPr>
        <w:t xml:space="preserve">upplementary </w:t>
      </w:r>
      <w:r w:rsidR="00B76197">
        <w:rPr>
          <w:rStyle w:val="Hyperlink1"/>
        </w:rPr>
        <w:t xml:space="preserve">Fig </w:t>
      </w:r>
      <w:r w:rsidR="00BD730D">
        <w:rPr>
          <w:rStyle w:val="Hyperlink1"/>
        </w:rPr>
        <w:t>S</w:t>
      </w:r>
      <w:r w:rsidR="00D9083B">
        <w:rPr>
          <w:rStyle w:val="Hyperlink1"/>
        </w:rPr>
        <w:t>6</w:t>
      </w:r>
      <w:r>
        <w:rPr>
          <w:rStyle w:val="Hyperlink1"/>
        </w:rPr>
        <w:t>.</w:t>
      </w:r>
    </w:p>
    <w:p w14:paraId="114C7F87" w14:textId="06879F56" w:rsidR="00621041" w:rsidRDefault="00621041" w:rsidP="00621041">
      <w:pPr>
        <w:pStyle w:val="Body"/>
        <w:rPr>
          <w:rStyle w:val="Hyperlink1"/>
        </w:rPr>
      </w:pPr>
      <w:r>
        <w:rPr>
          <w:rStyle w:val="Hyperlink1"/>
        </w:rPr>
        <w:t xml:space="preserve">In each session, rats </w:t>
      </w:r>
      <w:r w:rsidR="00EC4A4D">
        <w:rPr>
          <w:rStyle w:val="Hyperlink1"/>
        </w:rPr>
        <w:t>we</w:t>
      </w:r>
      <w:r>
        <w:rPr>
          <w:rStyle w:val="Hyperlink1"/>
        </w:rPr>
        <w:t xml:space="preserve">re guided nG times before a free choice </w:t>
      </w:r>
      <w:r w:rsidR="0031325A">
        <w:rPr>
          <w:rStyle w:val="Hyperlink1"/>
        </w:rPr>
        <w:t xml:space="preserve">could </w:t>
      </w:r>
      <w:r>
        <w:rPr>
          <w:rStyle w:val="Hyperlink1"/>
        </w:rPr>
        <w:t>be made, nG = 0, 1, or 3 for different sessions (Fig 2</w:t>
      </w:r>
      <w:r w:rsidR="00B06A09">
        <w:rPr>
          <w:rStyle w:val="Hyperlink1"/>
        </w:rPr>
        <w:t>B</w:t>
      </w:r>
      <w:r>
        <w:rPr>
          <w:rStyle w:val="Hyperlink1"/>
        </w:rPr>
        <w:t>). For nG = 0, the rat start</w:t>
      </w:r>
      <w:r w:rsidR="00EC4A4D">
        <w:rPr>
          <w:rStyle w:val="Hyperlink1"/>
        </w:rPr>
        <w:t>ed</w:t>
      </w:r>
      <w:r>
        <w:rPr>
          <w:rStyle w:val="Hyperlink1"/>
        </w:rPr>
        <w:t xml:space="preserve"> each game by making free choices without guided trials. In order to compare nG = 0 with nG = 1 games, rats were </w:t>
      </w:r>
      <w:r w:rsidR="00EC4A4D">
        <w:rPr>
          <w:rStyle w:val="Hyperlink1"/>
        </w:rPr>
        <w:t>trained</w:t>
      </w:r>
      <w:r>
        <w:rPr>
          <w:rStyle w:val="Hyperlink1"/>
        </w:rPr>
        <w:t xml:space="preserve"> to make H+1 free choices in nG = 0 games. For instance, for a long horizon game with no guided trials (nG = 0, H = 6), the rat would make 7 free choices. In the analysis, we treated the first free choice as if it was guided in nG = 0 games (in other words, the rats guide themselves in the first trial) to contrast it with nG = 1 games in which in the first trial the rat </w:t>
      </w:r>
      <w:r w:rsidR="0031325A">
        <w:rPr>
          <w:rStyle w:val="Hyperlink1"/>
        </w:rPr>
        <w:t>wa</w:t>
      </w:r>
      <w:r>
        <w:rPr>
          <w:rStyle w:val="Hyperlink1"/>
        </w:rPr>
        <w:t xml:space="preserve">s actually guided (by the </w:t>
      </w:r>
      <w:r w:rsidR="0031325A">
        <w:rPr>
          <w:rStyle w:val="Hyperlink1"/>
        </w:rPr>
        <w:t xml:space="preserve">single blinking </w:t>
      </w:r>
      <w:r>
        <w:rPr>
          <w:rStyle w:val="Hyperlink1"/>
        </w:rPr>
        <w:t xml:space="preserve">light). </w:t>
      </w:r>
      <w:r w:rsidR="006142DA">
        <w:rPr>
          <w:rStyle w:val="Hyperlink1"/>
        </w:rPr>
        <w:t xml:space="preserve">Since rats experienced the horizon condition at the two homebases for the first time during the first 2 games of each session, these games were excluded from the analyses. Inclusion of these games in the analyses do not change our conclusions. </w:t>
      </w:r>
      <w:r>
        <w:rPr>
          <w:rStyle w:val="Hyperlink1"/>
        </w:rPr>
        <w:t>Four rats participated in this experiment and completed a total of 218 sessions and 5587 games (28436 trials)</w:t>
      </w:r>
      <w:r w:rsidR="00035486">
        <w:rPr>
          <w:rStyle w:val="Hyperlink1"/>
        </w:rPr>
        <w:t>.</w:t>
      </w:r>
      <w:r w:rsidR="00C1678A">
        <w:rPr>
          <w:rStyle w:val="Hyperlink1"/>
        </w:rPr>
        <w:t xml:space="preserve"> </w:t>
      </w:r>
    </w:p>
    <w:p w14:paraId="3EC51A49" w14:textId="77777777" w:rsidR="00621041" w:rsidRDefault="00621041" w:rsidP="00621041">
      <w:pPr>
        <w:pStyle w:val="Body"/>
        <w:rPr>
          <w:rStyle w:val="Hyperlink1"/>
        </w:rPr>
      </w:pPr>
    </w:p>
    <w:p w14:paraId="2A8E3DDC" w14:textId="289F1D4D"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0EAF2518"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w:t>
      </w:r>
      <w:r w:rsidR="0031325A">
        <w:rPr>
          <w:rStyle w:val="Hyperlink1"/>
        </w:rPr>
        <w:t xml:space="preserve">control </w:t>
      </w:r>
      <w:r>
        <w:rPr>
          <w:rStyle w:val="Hyperlink1"/>
        </w:rPr>
        <w:t xml:space="preserve">experiment, we always used the long horizon condition (H = 6). However, instead of having a fixed reward for each rewarded feeder within a game, all rewarded feeders gave a uniformly random number of drops between 0 to 5 each time. In this case, there </w:t>
      </w:r>
      <w:r w:rsidR="00BD72E4">
        <w:rPr>
          <w:rStyle w:val="Hyperlink1"/>
        </w:rPr>
        <w:t>wa</w:t>
      </w:r>
      <w:r>
        <w:rPr>
          <w:rStyle w:val="Hyperlink1"/>
        </w:rPr>
        <w:t xml:space="preserve">s nothing to learn. The reward contingency </w:t>
      </w:r>
      <w:r w:rsidR="00BD72E4">
        <w:rPr>
          <w:rStyle w:val="Hyperlink1"/>
        </w:rPr>
        <w:t>wa</w:t>
      </w:r>
      <w:r>
        <w:rPr>
          <w:rStyle w:val="Hyperlink1"/>
        </w:rPr>
        <w:t xml:space="preserve">s completely random. Rats were guided 3 times before a free choice could be made. </w:t>
      </w:r>
      <w:r w:rsidR="00BD72E4">
        <w:rPr>
          <w:rStyle w:val="Hyperlink1"/>
        </w:rPr>
        <w:t>Four</w:t>
      </w:r>
      <w:r>
        <w:rPr>
          <w:rStyle w:val="Hyperlink1"/>
        </w:rPr>
        <w:t xml:space="preserve">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rsidP="00B64485">
      <w:pPr>
        <w:pStyle w:val="Heading2"/>
        <w:rPr>
          <w:rStyle w:val="Hyperlink1"/>
        </w:rPr>
      </w:pPr>
      <w:r w:rsidRPr="00DD2DFB">
        <w:rPr>
          <w:rStyle w:val="Hyperlink1"/>
        </w:rPr>
        <w:t>Experiment</w:t>
      </w:r>
      <w:r>
        <w:rPr>
          <w:rStyle w:val="Hyperlink1"/>
        </w:rPr>
        <w:t>s</w:t>
      </w:r>
      <w:r w:rsidRPr="00DD2DFB">
        <w:rPr>
          <w:rStyle w:val="Hyperlink1"/>
        </w:rPr>
        <w:t xml:space="preserve"> </w:t>
      </w:r>
      <w:r>
        <w:rPr>
          <w:rStyle w:val="Hyperlink1"/>
        </w:rPr>
        <w:t>–</w:t>
      </w:r>
      <w:r w:rsidRPr="00DD2DFB">
        <w:rPr>
          <w:rStyle w:val="Hyperlink1"/>
        </w:rPr>
        <w:t xml:space="preserve"> human</w:t>
      </w:r>
      <w:r>
        <w:rPr>
          <w:rStyle w:val="Hyperlink1"/>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1A9BBC64" w:rsidR="00621041" w:rsidRDefault="00621041" w:rsidP="00621041">
      <w:pPr>
        <w:pStyle w:val="Body"/>
        <w:spacing w:before="100" w:after="100"/>
        <w:rPr>
          <w:rStyle w:val="Hyperlink1"/>
        </w:rPr>
      </w:pPr>
      <w:r>
        <w:rPr>
          <w:rStyle w:val="Hyperlink1"/>
        </w:rPr>
        <w:t xml:space="preserve">In this experiment, participants were sitting in a booth, in front of a computer screen. They were asked to choose between two slots machines (also referred to as bandits, Fig 3A) that gave out a fixed number of reward points uniformly drawn from 1 to 5. </w:t>
      </w:r>
      <w:r w:rsidR="00761C08">
        <w:rPr>
          <w:rStyle w:val="Hyperlink1"/>
        </w:rPr>
        <w:t>The schematic in Figure 3 represent</w:t>
      </w:r>
      <w:r w:rsidR="00B64485">
        <w:rPr>
          <w:rStyle w:val="Hyperlink1"/>
        </w:rPr>
        <w:t>s</w:t>
      </w:r>
      <w:r w:rsidR="00761C08">
        <w:rPr>
          <w:rStyle w:val="Hyperlink1"/>
        </w:rPr>
        <w:t xml:space="preserve"> the actual task stimuli. </w:t>
      </w:r>
      <w:r>
        <w:rPr>
          <w:rStyle w:val="Hyperlink1"/>
        </w:rPr>
        <w:t>Participants were instructed to maximize the total number of points. The height of the boxes indicated the number of choices allowed in the current game (</w:t>
      </w:r>
      <w:del w:id="21" w:author="Wang Siyu" w:date="2022-05-18T13:25:00Z">
        <w:r w:rsidDel="0011452B">
          <w:rPr>
            <w:rStyle w:val="Hyperlink1"/>
          </w:rPr>
          <w:delText>i.e</w:delText>
        </w:r>
        <w:r w:rsidR="00A64AC2" w:rsidDel="0011452B">
          <w:rPr>
            <w:rStyle w:val="Hyperlink1"/>
          </w:rPr>
          <w:delText>.</w:delText>
        </w:r>
      </w:del>
      <w:ins w:id="22" w:author="Wang Siyu" w:date="2022-05-18T13:25:00Z">
        <w:r w:rsidR="0011452B">
          <w:rPr>
            <w:rStyle w:val="Hyperlink1"/>
          </w:rPr>
          <w:t>i.e.,</w:t>
        </w:r>
      </w:ins>
      <w:r w:rsidR="00A64AC2">
        <w:rPr>
          <w:rStyle w:val="Hyperlink1"/>
        </w:rPr>
        <w:t xml:space="preserve"> the horizon condition, H</w:t>
      </w:r>
      <w:r>
        <w:rPr>
          <w:rStyle w:val="Hyperlink1"/>
        </w:rPr>
        <w:t xml:space="preserve">=2 in Fig 3A) and each row represented a trial. Before participants made their own choices, in the very first trial, they were guided to pick one of the bandits (Trial 1 cue, </w:t>
      </w:r>
      <w:r w:rsidR="00A64AC2">
        <w:rPr>
          <w:rStyle w:val="Hyperlink1"/>
        </w:rPr>
        <w:t xml:space="preserve">nG=1, </w:t>
      </w:r>
      <w:r>
        <w:rPr>
          <w:rStyle w:val="Hyperlink1"/>
        </w:rPr>
        <w:t xml:space="preserve">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bandits were available and participants were free to make their own choices. </w:t>
      </w:r>
      <w:r w:rsidR="00761C08">
        <w:rPr>
          <w:rStyle w:val="Hyperlink1"/>
        </w:rPr>
        <w:t xml:space="preserve">Rewards </w:t>
      </w:r>
      <w:r w:rsidR="00761C08">
        <w:rPr>
          <w:rStyle w:val="Hyperlink1"/>
        </w:rPr>
        <w:lastRenderedPageBreak/>
        <w:t xml:space="preserve">from </w:t>
      </w:r>
      <w:r w:rsidR="003A5B74">
        <w:rPr>
          <w:rStyle w:val="Hyperlink1"/>
        </w:rPr>
        <w:t>each trial</w:t>
      </w:r>
      <w:r w:rsidR="00761C08">
        <w:rPr>
          <w:rStyle w:val="Hyperlink1"/>
        </w:rPr>
        <w:t xml:space="preserve"> of </w:t>
      </w:r>
      <w:r w:rsidR="006C1482">
        <w:rPr>
          <w:rStyle w:val="Hyperlink1"/>
        </w:rPr>
        <w:t>a</w:t>
      </w:r>
      <w:r w:rsidR="00761C08">
        <w:rPr>
          <w:rStyle w:val="Hyperlink1"/>
        </w:rPr>
        <w:t xml:space="preserve"> game remain</w:t>
      </w:r>
      <w:r w:rsidR="008D2CEC">
        <w:rPr>
          <w:rStyle w:val="Hyperlink1"/>
        </w:rPr>
        <w:t>ed</w:t>
      </w:r>
      <w:r w:rsidR="00761C08">
        <w:rPr>
          <w:rStyle w:val="Hyperlink1"/>
        </w:rPr>
        <w:t xml:space="preserve"> on the screen until the end of the gam</w:t>
      </w:r>
      <w:r w:rsidR="003E0757">
        <w:rPr>
          <w:rStyle w:val="Hyperlink1"/>
        </w:rPr>
        <w:t xml:space="preserve">e. </w:t>
      </w:r>
      <w:r>
        <w:rPr>
          <w:rStyle w:val="Hyperlink1"/>
        </w:rPr>
        <w:t xml:space="preserve">There were four horizon conditions (H=1, 2, 5, 10 free choices), and games with different horizons were pseudo-randomly interleaved (Fig 3B). </w:t>
      </w:r>
      <w:r w:rsidR="00A64AC2">
        <w:rPr>
          <w:rStyle w:val="Hyperlink1"/>
        </w:rPr>
        <w:t>Fourty</w:t>
      </w:r>
      <w:r>
        <w:rPr>
          <w:rStyle w:val="Hyperlink1"/>
        </w:rPr>
        <w:t xml:space="preserve">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2125BA37" w:rsidR="00621041" w:rsidRPr="00DD2DFB" w:rsidRDefault="00621041" w:rsidP="00621041">
      <w:pPr>
        <w:pStyle w:val="Body"/>
        <w:spacing w:before="100" w:after="100"/>
        <w:rPr>
          <w:rStyle w:val="Hyperlink1"/>
          <w:u w:val="single"/>
        </w:rPr>
      </w:pPr>
      <w:r>
        <w:rPr>
          <w:rStyle w:val="Hyperlink1"/>
        </w:rPr>
        <w:t xml:space="preserve">This experiment was the same as experiment </w:t>
      </w:r>
      <w:r w:rsidR="007F5D1D">
        <w:rPr>
          <w:rStyle w:val="Hyperlink1"/>
        </w:rPr>
        <w:t>4</w:t>
      </w:r>
      <w:r>
        <w:rPr>
          <w:rStyle w:val="Hyperlink1"/>
        </w:rPr>
        <w:t xml:space="preserve"> except that the reward points were drawn uniformly from 1 to 100. Results from this version is shown in the </w:t>
      </w:r>
      <w:r w:rsidR="00B76197">
        <w:rPr>
          <w:rStyle w:val="Hyperlink1"/>
        </w:rPr>
        <w:t>S</w:t>
      </w:r>
      <w:r>
        <w:rPr>
          <w:rStyle w:val="Hyperlink1"/>
        </w:rPr>
        <w:t xml:space="preserve">upplementary </w:t>
      </w:r>
      <w:r w:rsidR="00B76197">
        <w:rPr>
          <w:rStyle w:val="Hyperlink1"/>
        </w:rPr>
        <w:t>Fig</w:t>
      </w:r>
      <w:r w:rsidR="008C03AA">
        <w:rPr>
          <w:rStyle w:val="Hyperlink1"/>
        </w:rPr>
        <w:t xml:space="preserve"> S</w:t>
      </w:r>
      <w:r w:rsidR="00A81973">
        <w:rPr>
          <w:rStyle w:val="Hyperlink1"/>
        </w:rPr>
        <w:t>3</w:t>
      </w:r>
      <w:r w:rsidRPr="00DB60EF">
        <w:rPr>
          <w:rStyle w:val="Hyperlink1"/>
        </w:rPr>
        <w:t>.</w:t>
      </w:r>
      <w:r w:rsidRPr="00DD2DFB">
        <w:rPr>
          <w:rStyle w:val="Hyperlink1"/>
        </w:rPr>
        <w:t xml:space="preserve"> </w:t>
      </w:r>
      <w:r w:rsidR="00A64AC2">
        <w:rPr>
          <w:rStyle w:val="Hyperlink1"/>
        </w:rPr>
        <w:t>Forty</w:t>
      </w:r>
      <w:r w:rsidR="00531A44">
        <w:rPr>
          <w:rStyle w:val="Hyperlink1"/>
        </w:rPr>
        <w:t xml:space="preserve"> </w:t>
      </w:r>
      <w:r w:rsidR="00A64AC2">
        <w:rPr>
          <w:rStyle w:val="Hyperlink1"/>
        </w:rPr>
        <w:t>two</w:t>
      </w:r>
      <w:r w:rsidRPr="00DD2DFB">
        <w:rPr>
          <w:rStyle w:val="Hyperlink1"/>
        </w:rPr>
        <w:t xml:space="preserve">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rsidP="00D372AB">
      <w:pPr>
        <w:pStyle w:val="Heading2"/>
      </w:pPr>
      <w:r w:rsidRPr="00DD2DFB">
        <w:t>Model-free analysis</w:t>
      </w:r>
    </w:p>
    <w:p w14:paraId="0C2A036F" w14:textId="1F86F9AF" w:rsidR="00621041" w:rsidRPr="00912F41" w:rsidRDefault="00621041" w:rsidP="00621041">
      <w:pPr>
        <w:pStyle w:val="Body"/>
      </w:pPr>
      <w:r>
        <w:t xml:space="preserve">We computed the following model-free measures of exploration. P(high reward) is the probability of choosing objectively the option with a higher deterministic reward. This measure </w:t>
      </w:r>
      <w:r w:rsidR="00F12F94">
        <w:t>quantifies</w:t>
      </w:r>
      <w:r>
        <w:t xml:space="preserve"> </w:t>
      </w:r>
      <w:r w:rsidR="00F12F94">
        <w:t>‘</w:t>
      </w:r>
      <w:r>
        <w:t>exploitation</w:t>
      </w:r>
      <w:r w:rsidR="00F12F94">
        <w:t>’</w:t>
      </w:r>
      <w:r>
        <w:t xml:space="preserve">. P(switch) is the probability of switching from the last chosen option, this </w:t>
      </w:r>
      <w:r w:rsidR="0037512B">
        <w:t>quantifies</w:t>
      </w:r>
      <w:r>
        <w:t xml:space="preserve"> </w:t>
      </w:r>
      <w:r w:rsidR="0037512B">
        <w:t>‘</w:t>
      </w:r>
      <w:r>
        <w:t>exploration</w:t>
      </w:r>
      <w:r w:rsidR="0037512B">
        <w:t>’</w:t>
      </w:r>
      <w:r>
        <w:t>. P(</w:t>
      </w:r>
      <w:r w:rsidR="004D7F39">
        <w:t>unguided</w:t>
      </w:r>
      <w:r>
        <w:t xml:space="preserve">) is the </w:t>
      </w:r>
      <w:r w:rsidR="008D2CEC">
        <w:t xml:space="preserve">probability </w:t>
      </w:r>
      <w:r>
        <w:t xml:space="preserve">of choosing the unguided option on the first free choice, </w:t>
      </w:r>
      <w:del w:id="23" w:author="Wang Siyu" w:date="2022-05-18T13:25:00Z">
        <w:r w:rsidDel="0011452B">
          <w:delText>i.e.</w:delText>
        </w:r>
      </w:del>
      <w:ins w:id="24" w:author="Wang Siyu" w:date="2022-05-18T13:25:00Z">
        <w:r w:rsidR="0011452B">
          <w:t>i.e.,</w:t>
        </w:r>
      </w:ins>
      <w:r>
        <w:t xml:space="preserve"> P(switch) on the first free choice.  P(</w:t>
      </w:r>
      <w:r w:rsidR="0012656E">
        <w:t>unguided</w:t>
      </w:r>
      <w:r>
        <w:t xml:space="preserve">) is akin to </w:t>
      </w:r>
      <w:r w:rsidRPr="001757C4">
        <w:rPr>
          <w:iCs/>
        </w:rPr>
        <w:t>p(high info)</w:t>
      </w:r>
      <w:r>
        <w:t xml:space="preserve">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xml:space="preserve">. On later free choices, P(switch) could have both a directed and random component. We computed and compared the above measures between humans and rats (Experiment 1, 4), between different horizon conditions (Experiment 2), and between </w:t>
      </w:r>
      <w:r w:rsidR="0037512B">
        <w:t>guided and free choices (nG = 0 vs nG</w:t>
      </w:r>
      <w:r>
        <w:t xml:space="preserve">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rsidP="00D372AB">
      <w:pPr>
        <w:pStyle w:val="Heading2"/>
      </w:pPr>
      <w:r>
        <w:t xml:space="preserve">Hierarchical </w:t>
      </w:r>
      <w:r w:rsidRPr="003D0CB7">
        <w:t>Bayesian analysis</w:t>
      </w:r>
    </w:p>
    <w:p w14:paraId="58C2C3A3" w14:textId="684CC9D1" w:rsidR="00621041" w:rsidRDefault="00621041" w:rsidP="00621041">
      <w:pPr>
        <w:pStyle w:val="Body"/>
      </w:pPr>
      <w:r>
        <w:t>We used hierarchical Bayesian analysis to quantify directed exploration and random exploration for both humans and rats. We focus</w:t>
      </w:r>
      <w:r w:rsidR="00BB2E7B">
        <w:t>ed</w:t>
      </w:r>
      <w:r>
        <w:t xml:space="preserve"> on humans’ and rats’ first free choices to be able to compare across horizon conditions. </w:t>
      </w:r>
    </w:p>
    <w:p w14:paraId="42D829BE" w14:textId="77777777" w:rsidR="00621041" w:rsidRDefault="00621041" w:rsidP="00621041">
      <w:pPr>
        <w:pStyle w:val="Body"/>
      </w:pPr>
    </w:p>
    <w:p w14:paraId="79C63C94" w14:textId="108EE511" w:rsidR="00621041" w:rsidRDefault="00621041" w:rsidP="00621041">
      <w:pPr>
        <w:pStyle w:val="Body"/>
      </w:pPr>
      <w:r>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rsidR="00BB2E7B">
        <w:t>.</w:t>
      </w:r>
      <w:r>
        <w:t xml:space="preserve"> Subjects were more likely to </w:t>
      </w:r>
      <w:r w:rsidR="00926957">
        <w:t xml:space="preserve">choose </w:t>
      </w:r>
      <w:r>
        <w:t xml:space="preserve">the 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5262717B"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LG</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R</m:t>
            </m:r>
          </m:e>
          <m:sub>
            <m:r>
              <w:rPr>
                <w:rFonts w:ascii="Cambria Math" w:hAnsi="Cambria Math"/>
              </w:rPr>
              <m:t>LG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LS</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R</m:t>
            </m:r>
          </m:e>
          <m:sub>
            <m:r>
              <w:rPr>
                <w:rFonts w:ascii="Cambria Math" w:hAnsi="Cambria Math"/>
              </w:rPr>
              <m:t>LS</m:t>
            </m:r>
          </m:sub>
        </m:sSub>
        <m:r>
          <m:rPr>
            <m:sty m:val="p"/>
          </m:rPr>
          <w:rPr>
            <w:rFonts w:ascii="Cambria Math" w:hAnsi="Cambria Math"/>
          </w:rPr>
          <m:t xml:space="preserve">  (1)</m:t>
        </m:r>
      </m:oMath>
      <w:r>
        <w:t xml:space="preserve">  </w:t>
      </w:r>
    </w:p>
    <w:p w14:paraId="6BEBA194" w14:textId="6BF24BE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unguided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47BDA990"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m:oMath>
        <m:r>
          <w:rPr>
            <w:rFonts w:ascii="Cambria Math" w:hAnsi="Cambria Math"/>
          </w:rPr>
          <m:t>b</m:t>
        </m:r>
      </m:oMath>
      <w:r>
        <w:t xml:space="preserve"> is the spatial bias,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1 when the guided side is left and is -1 when the guided side is right, </w:t>
      </w:r>
      <m:oMath>
        <m:r>
          <w:rPr>
            <w:rFonts w:ascii="Cambria Math" w:hAnsi="Cambria Math"/>
          </w:rPr>
          <m:t>σ</m:t>
        </m:r>
      </m:oMath>
      <w:r>
        <w:t xml:space="preserve"> is the decision noise</w:t>
      </w:r>
      <w:r w:rsidR="00FA5937">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LG</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guided</m:t>
            </m:r>
          </m:sub>
          <m:sup>
            <m:r>
              <w:rPr>
                <w:rFonts w:ascii="Cambria Math" w:hAnsi="Cambria Math"/>
              </w:rPr>
              <m:t>LG</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unguided</m:t>
            </m:r>
          </m:sub>
          <m:sup>
            <m:r>
              <w:rPr>
                <w:rFonts w:ascii="Cambria Math" w:hAnsi="Cambria Math"/>
              </w:rPr>
              <m:t>LG</m:t>
            </m:r>
          </m:sup>
        </m:sSubSup>
      </m:oMath>
      <w:r w:rsidR="00FA5937">
        <w:t xml:space="preserve"> is the difference in </w:t>
      </w:r>
      <w:r w:rsidR="00210A8B">
        <w:t xml:space="preserve">experienced </w:t>
      </w:r>
      <w:r w:rsidR="00FA5937">
        <w:t xml:space="preserve">rewards from the previous game, </w:t>
      </w:r>
      <m:oMath>
        <m:sSub>
          <m:sSubPr>
            <m:ctrlPr>
              <w:rPr>
                <w:rFonts w:ascii="Cambria Math" w:hAnsi="Cambria Math"/>
                <w:i/>
              </w:rPr>
            </m:ctrlPr>
          </m:sSubPr>
          <m:e>
            <m:r>
              <w:rPr>
                <w:rFonts w:ascii="Cambria Math" w:hAnsi="Cambria Math"/>
              </w:rPr>
              <m:t>α</m:t>
            </m:r>
          </m:e>
          <m:sub>
            <m:r>
              <w:rPr>
                <w:rFonts w:ascii="Cambria Math" w:hAnsi="Cambria Math"/>
              </w:rPr>
              <m:t>LG</m:t>
            </m:r>
          </m:sub>
        </m:sSub>
      </m:oMath>
      <w:r w:rsidR="00FA5937">
        <w:t xml:space="preserve"> is the </w:t>
      </w:r>
      <w:r w:rsidR="00BF7AD0">
        <w:t xml:space="preserve">short-term </w:t>
      </w:r>
      <w:r w:rsidR="008861F7">
        <w:t>feeder</w:t>
      </w:r>
      <w:r w:rsidR="00BF7AD0">
        <w:t xml:space="preserve"> bias </w:t>
      </w:r>
      <w:r w:rsidR="00FA5937">
        <w:t xml:space="preserve">coefficient for </w:t>
      </w:r>
      <w:r w:rsidR="00BF7AD0">
        <w:t xml:space="preserve">the </w:t>
      </w:r>
      <w:r w:rsidR="00FA5937">
        <w:t>last game,</w:t>
      </w:r>
      <w:r w:rsidR="0024003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LS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guided</m:t>
            </m:r>
          </m:sub>
          <m:sup>
            <m:r>
              <w:rPr>
                <w:rFonts w:ascii="Cambria Math" w:hAnsi="Cambria Math"/>
              </w:rPr>
              <m:t>LS</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unguided</m:t>
            </m:r>
          </m:sub>
          <m:sup>
            <m:r>
              <w:rPr>
                <w:rFonts w:ascii="Cambria Math" w:hAnsi="Cambria Math"/>
              </w:rPr>
              <m:t>LS</m:t>
            </m:r>
          </m:sup>
        </m:sSubSup>
      </m:oMath>
      <w:r w:rsidR="0024003A">
        <w:t xml:space="preserve"> is the difference in average rewards from the previous session, </w:t>
      </w:r>
      <m:oMath>
        <m:sSub>
          <m:sSubPr>
            <m:ctrlPr>
              <w:rPr>
                <w:rFonts w:ascii="Cambria Math" w:hAnsi="Cambria Math"/>
                <w:i/>
              </w:rPr>
            </m:ctrlPr>
          </m:sSubPr>
          <m:e>
            <m:r>
              <w:rPr>
                <w:rFonts w:ascii="Cambria Math" w:hAnsi="Cambria Math"/>
              </w:rPr>
              <m:t>α</m:t>
            </m:r>
          </m:e>
          <m:sub>
            <m:r>
              <w:rPr>
                <w:rFonts w:ascii="Cambria Math" w:hAnsi="Cambria Math"/>
              </w:rPr>
              <m:t>LS</m:t>
            </m:r>
          </m:sub>
        </m:sSub>
      </m:oMath>
      <w:r w:rsidR="0024003A">
        <w:t xml:space="preserve"> is the </w:t>
      </w:r>
      <w:r w:rsidR="00BF7AD0">
        <w:t xml:space="preserve">long-term </w:t>
      </w:r>
      <w:r w:rsidR="008861F7">
        <w:t xml:space="preserve">feeder </w:t>
      </w:r>
      <w:r w:rsidR="0024003A">
        <w:t xml:space="preserve">bias </w:t>
      </w:r>
      <w:r w:rsidR="00BF7AD0">
        <w:t xml:space="preserve">coefficient </w:t>
      </w:r>
      <w:r w:rsidR="0024003A">
        <w:t xml:space="preserve">for </w:t>
      </w:r>
      <w:r w:rsidR="000253FD">
        <w:t xml:space="preserve">the </w:t>
      </w:r>
      <w:r w:rsidR="00BF7AD0">
        <w:t>last</w:t>
      </w:r>
      <w:r w:rsidR="000253FD">
        <w:t xml:space="preserve"> ses</w:t>
      </w:r>
      <w:r w:rsidR="00BF7AD0">
        <w:t>s</w:t>
      </w:r>
      <w:r w:rsidR="000253FD">
        <w:t>ion</w:t>
      </w:r>
      <w:r>
        <w:t xml:space="preserve">. </w:t>
      </w:r>
    </w:p>
    <w:p w14:paraId="7D9D3F42" w14:textId="77777777" w:rsidR="00621041" w:rsidRDefault="00621041" w:rsidP="00621041">
      <w:pPr>
        <w:pStyle w:val="Body"/>
      </w:pPr>
    </w:p>
    <w:p w14:paraId="1490BFEA" w14:textId="46463F21" w:rsidR="00621041" w:rsidRDefault="00621041" w:rsidP="00621041">
      <w:pPr>
        <w:pStyle w:val="Body"/>
      </w:pPr>
      <w:r>
        <w:t>Each subject’s behavior in each horizon (H = 1,6 or 15 for rats and H = 1, 2, 5, 10</w:t>
      </w:r>
      <w:r w:rsidR="00BB2E7B">
        <w:t xml:space="preserve"> for humans) and in each guided condition (nG</w:t>
      </w:r>
      <w:r>
        <w:t xml:space="preserve"> =</w:t>
      </w:r>
      <w:r w:rsidR="00BB2E7B">
        <w:t xml:space="preserve"> 0, 1, or 3 for rats and nG</w:t>
      </w:r>
      <w:r>
        <w:t xml:space="preserve"> = 1 for humans) was controlled by </w:t>
      </w:r>
      <w:r w:rsidR="008A21BD">
        <w:t>5</w:t>
      </w:r>
      <w:r>
        <w:t xml:space="preserve"> free parameters, namely the exploration threshold </w:t>
      </w:r>
      <m:oMath>
        <m:r>
          <w:rPr>
            <w:rFonts w:ascii="Cambria Math" w:hAnsi="Cambria Math"/>
          </w:rPr>
          <m:t>θ</m:t>
        </m:r>
      </m:oMath>
      <w:r>
        <w:t xml:space="preserve">, spatial bias </w:t>
      </w:r>
      <m:oMath>
        <m:r>
          <w:rPr>
            <w:rFonts w:ascii="Cambria Math" w:hAnsi="Cambria Math"/>
          </w:rPr>
          <m:t>b</m:t>
        </m:r>
      </m:oMath>
      <w:r w:rsidR="008A21BD">
        <w:t xml:space="preserve">, short-term </w:t>
      </w:r>
      <w:r w:rsidR="00564819">
        <w:t xml:space="preserve">feeder </w:t>
      </w:r>
      <w:r w:rsidR="008A21BD">
        <w:t xml:space="preserve">bias </w:t>
      </w:r>
      <m:oMath>
        <m:sSub>
          <m:sSubPr>
            <m:ctrlPr>
              <w:rPr>
                <w:rFonts w:ascii="Cambria Math" w:hAnsi="Cambria Math"/>
                <w:i/>
              </w:rPr>
            </m:ctrlPr>
          </m:sSubPr>
          <m:e>
            <m:r>
              <w:rPr>
                <w:rFonts w:ascii="Cambria Math" w:hAnsi="Cambria Math"/>
              </w:rPr>
              <m:t>α</m:t>
            </m:r>
          </m:e>
          <m:sub>
            <m:r>
              <w:rPr>
                <w:rFonts w:ascii="Cambria Math" w:hAnsi="Cambria Math"/>
              </w:rPr>
              <m:t>LG</m:t>
            </m:r>
          </m:sub>
        </m:sSub>
      </m:oMath>
      <w:r w:rsidR="008A21BD">
        <w:t xml:space="preserve">, long-term </w:t>
      </w:r>
      <w:r w:rsidR="00564819">
        <w:t xml:space="preserve">feeder </w:t>
      </w:r>
      <w:r w:rsidR="008A21BD">
        <w:t xml:space="preserve">bias </w:t>
      </w:r>
      <m:oMath>
        <m:sSub>
          <m:sSubPr>
            <m:ctrlPr>
              <w:rPr>
                <w:rFonts w:ascii="Cambria Math" w:hAnsi="Cambria Math"/>
                <w:i/>
              </w:rPr>
            </m:ctrlPr>
          </m:sSubPr>
          <m:e>
            <m:r>
              <w:rPr>
                <w:rFonts w:ascii="Cambria Math" w:hAnsi="Cambria Math"/>
              </w:rPr>
              <m:t>α</m:t>
            </m:r>
          </m:e>
          <m:sub>
            <m:r>
              <w:rPr>
                <w:rFonts w:ascii="Cambria Math" w:hAnsi="Cambria Math"/>
              </w:rPr>
              <m:t>LS</m:t>
            </m:r>
          </m:sub>
        </m:sSub>
      </m:oMath>
      <w:r>
        <w:t xml:space="preserve"> and decision noise </w:t>
      </w:r>
      <m:oMath>
        <m:r>
          <w:rPr>
            <w:rFonts w:ascii="Cambria Math" w:hAnsi="Cambria Math"/>
          </w:rPr>
          <m:t>σ</m:t>
        </m:r>
      </m:oMath>
      <w:r>
        <w:t xml:space="preserve">. Model fitting was done separately for the rat and 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w:t>
      </w:r>
      <w:r w:rsidR="00BB2E7B">
        <w:t>we</w:t>
      </w:r>
      <w:r>
        <w:t>re assumed to be sampled from group-level prior distributions whose parameters, the so-called ‘hyperparameters’</w:t>
      </w:r>
      <w:r w:rsidR="00BB2E7B">
        <w:t>,</w:t>
      </w:r>
      <w:r>
        <w:t xml:space="preserve"> </w:t>
      </w:r>
      <w:r w:rsidR="00BB2E7B">
        <w:t>we</w:t>
      </w:r>
      <w:r>
        <w:t xml:space="preserve">re estimated using a Markov Chain Monte Carlo sampling procedure. The hyperparameters themselves </w:t>
      </w:r>
      <w:r w:rsidR="00BB2E7B">
        <w:t>we</w:t>
      </w:r>
      <w:r>
        <w:t xml:space="preserve">re assumed to be sampled from ‘hyperprior’ distributions whose parameters </w:t>
      </w:r>
      <w:r w:rsidR="00BB2E7B">
        <w:t>we</w:t>
      </w:r>
      <w:r>
        <w:t xml:space="preserve">re set so that these hyperpriors </w:t>
      </w:r>
      <w:r w:rsidR="00BB2E7B">
        <w:t>we</w:t>
      </w:r>
      <w:r>
        <w:t xml:space="preserve">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hg</m:t>
                </m:r>
              </m:sub>
              <m:sup>
                <m:r>
                  <w:rPr>
                    <w:rFonts w:ascii="Cambria Math" w:hAnsi="Cambria Math"/>
                  </w:rPr>
                  <m:t>θ</m:t>
                </m:r>
              </m:sup>
            </m:sSubSup>
          </m:num>
          <m:den>
            <m:sSubSup>
              <m:sSubSupPr>
                <m:ctrlPr>
                  <w:rPr>
                    <w:rFonts w:ascii="Cambria Math" w:hAnsi="Cambria Math"/>
                    <w:i/>
                  </w:rPr>
                </m:ctrlPr>
              </m:sSubSupPr>
              <m:e>
                <m:r>
                  <w:rPr>
                    <w:rFonts w:ascii="Cambria Math" w:hAnsi="Cambria Math"/>
                  </w:rPr>
                  <m:t>a</m:t>
                </m:r>
              </m:e>
              <m:sub>
                <m:r>
                  <w:rPr>
                    <w:rFonts w:ascii="Cambria Math" w:hAnsi="Cambria Math"/>
                  </w:rPr>
                  <m:t>hg</m:t>
                </m:r>
              </m:sub>
              <m:sup>
                <m:r>
                  <w:rPr>
                    <w:rFonts w:ascii="Cambria Math" w:hAnsi="Cambria Math"/>
                  </w:rPr>
                  <m:t>θ</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hg</m:t>
                </m:r>
              </m:sub>
              <m:sup>
                <m:r>
                  <w:rPr>
                    <w:rFonts w:ascii="Cambria Math" w:hAnsi="Cambria Math"/>
                  </w:rPr>
                  <m:t>θ</m:t>
                </m:r>
              </m:sup>
            </m:sSubSup>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hg</m:t>
                </m:r>
              </m:sub>
              <m:sup>
                <m:r>
                  <w:rPr>
                    <w:rFonts w:ascii="Cambria Math" w:hAnsi="Cambria Math"/>
                  </w:rPr>
                  <m:t>σ</m:t>
                </m:r>
              </m:sup>
            </m:sSubSup>
          </m:num>
          <m:den>
            <m:sSubSup>
              <m:sSubSupPr>
                <m:ctrlPr>
                  <w:rPr>
                    <w:rFonts w:ascii="Cambria Math" w:hAnsi="Cambria Math"/>
                    <w:i/>
                  </w:rPr>
                </m:ctrlPr>
              </m:sSubSupPr>
              <m:e>
                <m:r>
                  <w:rPr>
                    <w:rFonts w:ascii="Cambria Math" w:hAnsi="Cambria Math"/>
                  </w:rPr>
                  <m:t>a</m:t>
                </m:r>
              </m:e>
              <m:sub>
                <m:r>
                  <w:rPr>
                    <w:rFonts w:ascii="Cambria Math" w:hAnsi="Cambria Math"/>
                  </w:rPr>
                  <m:t>hg</m:t>
                </m:r>
              </m:sub>
              <m:sup>
                <m:r>
                  <w:rPr>
                    <w:rFonts w:ascii="Cambria Math" w:hAnsi="Cambria Math"/>
                  </w:rPr>
                  <m:t>σ</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hg</m:t>
                </m:r>
              </m:sub>
              <m:sup>
                <m:r>
                  <w:rPr>
                    <w:rFonts w:ascii="Cambria Math" w:hAnsi="Cambria Math"/>
                  </w:rPr>
                  <m:t>σ</m:t>
                </m:r>
              </m:sup>
            </m:sSubSup>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w:t>
      </w:r>
      <w:r w:rsidR="001D3530">
        <w:t>8, 9, 10, 12</w:t>
      </w:r>
      <w:r>
        <w:t xml:space="preserve">). </w:t>
      </w:r>
    </w:p>
    <w:p w14:paraId="101F2E15" w14:textId="77777777" w:rsidR="00621041" w:rsidRDefault="00621041" w:rsidP="00621041">
      <w:pPr>
        <w:pStyle w:val="Body"/>
      </w:pPr>
    </w:p>
    <w:p w14:paraId="17378657" w14:textId="2D792797" w:rsidR="00621041" w:rsidRDefault="00621041" w:rsidP="00621041">
      <w:pPr>
        <w:pStyle w:val="Caption"/>
        <w:keepNext/>
      </w:pPr>
      <w:r>
        <w:t xml:space="preserve">Table </w:t>
      </w:r>
      <w:fldSimple w:instr=" SEQ Table \* ARABIC ">
        <w:r w:rsidR="00C5562F">
          <w:rPr>
            <w:noProof/>
          </w:rPr>
          <w:t>1</w:t>
        </w:r>
      </w:fldSimple>
      <w:r>
        <w:t xml:space="preserve"> Model parameters, priors and hyperpriors</w:t>
      </w:r>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
      <w:tblGrid>
        <w:gridCol w:w="3834"/>
        <w:gridCol w:w="2366"/>
        <w:gridCol w:w="3155"/>
      </w:tblGrid>
      <w:tr w:rsidR="00CB082A" w:rsidRPr="00C20D50" w14:paraId="60A192A4" w14:textId="77777777" w:rsidTr="00CB082A">
        <w:tc>
          <w:tcPr>
            <w:tcW w:w="3834"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2366"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155"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CB082A" w:rsidRPr="00C20D50" w14:paraId="74EB9037" w14:textId="77777777" w:rsidTr="00CB082A">
        <w:tc>
          <w:tcPr>
            <w:tcW w:w="3834" w:type="dxa"/>
          </w:tcPr>
          <w:p w14:paraId="318390D2" w14:textId="4B2E258D" w:rsidR="00621041" w:rsidRDefault="00621041" w:rsidP="00C87F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20D50">
              <w:rPr>
                <w:rFonts w:ascii="Times New Roman" w:hAnsi="Times New Roman" w:cs="Times New Roman"/>
              </w:rPr>
              <w:t xml:space="preserve">Exploration threshold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oMath>
          </w:p>
          <w:p w14:paraId="1F5789B4" w14:textId="77777777"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2366" w:type="dxa"/>
          </w:tcPr>
          <w:p w14:paraId="7C4A87D1" w14:textId="6FF634BD"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θ</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θ</m:t>
                    </m:r>
                  </m:sup>
                </m:sSubSup>
                <m:r>
                  <w:rPr>
                    <w:rFonts w:ascii="Cambria Math" w:hAnsi="Cambria Math" w:cs="Times New Roman"/>
                  </w:rPr>
                  <m:t>)</m:t>
                </m:r>
              </m:oMath>
            </m:oMathPara>
          </w:p>
        </w:tc>
        <w:tc>
          <w:tcPr>
            <w:tcW w:w="3155" w:type="dxa"/>
          </w:tcPr>
          <w:p w14:paraId="52495D6D" w14:textId="4B4C9EF7" w:rsidR="00621041"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θ</m:t>
                    </m:r>
                  </m:sup>
                </m:sSubSup>
                <m:r>
                  <w:rPr>
                    <w:rFonts w:ascii="Cambria Math" w:hAnsi="Cambria Math" w:cs="Times New Roman"/>
                  </w:rPr>
                  <m:t>~U(0.1, 10)</m:t>
                </m:r>
              </m:oMath>
            </m:oMathPara>
          </w:p>
          <w:p w14:paraId="63920C37" w14:textId="538193E5"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θ</m:t>
                    </m:r>
                  </m:sup>
                </m:sSubSup>
                <m:r>
                  <w:rPr>
                    <w:rFonts w:ascii="Cambria Math" w:hAnsi="Cambria Math" w:cs="Times New Roman"/>
                  </w:rPr>
                  <m:t>~U(0.1, 10)</m:t>
                </m:r>
              </m:oMath>
            </m:oMathPara>
          </w:p>
        </w:tc>
      </w:tr>
      <w:tr w:rsidR="00CB082A" w:rsidRPr="00C20D50" w14:paraId="41D1C42A" w14:textId="77777777" w:rsidTr="00CB082A">
        <w:tc>
          <w:tcPr>
            <w:tcW w:w="3834" w:type="dxa"/>
          </w:tcPr>
          <w:p w14:paraId="6A9CA948"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p w14:paraId="0C087FF3" w14:textId="67869101" w:rsidR="00D567DC"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max</m:t>
                    </m:r>
                  </m:sub>
                </m:sSub>
              </m:oMath>
            </m:oMathPara>
          </w:p>
        </w:tc>
        <w:tc>
          <w:tcPr>
            <w:tcW w:w="2366" w:type="dxa"/>
          </w:tcPr>
          <w:p w14:paraId="3D214B65" w14:textId="56656BCC"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hgs</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σ</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σ</m:t>
                    </m:r>
                  </m:sup>
                </m:sSubSup>
                <m:r>
                  <w:rPr>
                    <w:rFonts w:ascii="Cambria Math" w:hAnsi="Cambria Math" w:cs="Times New Roman"/>
                  </w:rPr>
                  <m:t>)</m:t>
                </m:r>
              </m:oMath>
            </m:oMathPara>
          </w:p>
        </w:tc>
        <w:tc>
          <w:tcPr>
            <w:tcW w:w="3155" w:type="dxa"/>
          </w:tcPr>
          <w:p w14:paraId="6BEA2C61" w14:textId="6A17F734" w:rsidR="00E21B5A" w:rsidRDefault="00EB3B4D"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σ</m:t>
                    </m:r>
                  </m:sup>
                </m:sSubSup>
                <m:r>
                  <w:rPr>
                    <w:rFonts w:ascii="Cambria Math" w:hAnsi="Cambria Math" w:cs="Times New Roman"/>
                  </w:rPr>
                  <m:t>~U(0.1, 10)</m:t>
                </m:r>
              </m:oMath>
            </m:oMathPara>
          </w:p>
          <w:p w14:paraId="21CC9DE3" w14:textId="745CABA8"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σ</m:t>
                    </m:r>
                  </m:sup>
                </m:sSubSup>
                <m:r>
                  <w:rPr>
                    <w:rFonts w:ascii="Cambria Math" w:hAnsi="Cambria Math" w:cs="Times New Roman"/>
                  </w:rPr>
                  <m:t>~U(0.1, 10)</m:t>
                </m:r>
              </m:oMath>
            </m:oMathPara>
          </w:p>
        </w:tc>
      </w:tr>
      <w:tr w:rsidR="00CB082A" w:rsidRPr="00C20D50" w14:paraId="5437CD18" w14:textId="77777777" w:rsidTr="00CB082A">
        <w:tc>
          <w:tcPr>
            <w:tcW w:w="3834" w:type="dxa"/>
          </w:tcPr>
          <w:p w14:paraId="12AB43BE"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p w14:paraId="275F49AA" w14:textId="491ECCB2" w:rsidR="00C25F15"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max</m:t>
                    </m:r>
                  </m:sub>
                </m:sSub>
              </m:oMath>
            </m:oMathPara>
          </w:p>
        </w:tc>
        <w:tc>
          <w:tcPr>
            <w:tcW w:w="2366" w:type="dxa"/>
          </w:tcPr>
          <w:p w14:paraId="0D99C066" w14:textId="139A0BB5"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hgs</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b</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b</m:t>
                    </m:r>
                  </m:sup>
                </m:sSubSup>
                <m:r>
                  <w:rPr>
                    <w:rFonts w:ascii="Cambria Math" w:hAnsi="Cambria Math" w:cs="Times New Roman"/>
                  </w:rPr>
                  <m:t>)</m:t>
                </m:r>
              </m:oMath>
            </m:oMathPara>
          </w:p>
        </w:tc>
        <w:tc>
          <w:tcPr>
            <w:tcW w:w="3155" w:type="dxa"/>
          </w:tcPr>
          <w:p w14:paraId="7CB2FC59" w14:textId="770177DC" w:rsidR="00E21B5A" w:rsidRDefault="00EB3B4D"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b</m:t>
                    </m:r>
                  </m:sup>
                </m:sSubSup>
                <m:r>
                  <w:rPr>
                    <w:rFonts w:ascii="Cambria Math" w:hAnsi="Cambria Math" w:cs="Times New Roman"/>
                  </w:rPr>
                  <m:t>~U(0.1, 10)</m:t>
                </m:r>
              </m:oMath>
            </m:oMathPara>
          </w:p>
          <w:p w14:paraId="0CD7F752" w14:textId="70D00AC0" w:rsidR="00621041" w:rsidRPr="00DD2DFB"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b</m:t>
                    </m:r>
                  </m:sup>
                </m:sSubSup>
                <m:r>
                  <w:rPr>
                    <w:rFonts w:ascii="Cambria Math" w:hAnsi="Cambria Math" w:cs="Times New Roman"/>
                  </w:rPr>
                  <m:t>~U(0.1, 10)</m:t>
                </m:r>
              </m:oMath>
            </m:oMathPara>
          </w:p>
        </w:tc>
      </w:tr>
      <w:tr w:rsidR="00E21B5A" w:rsidRPr="00C20D50" w14:paraId="793D19F6" w14:textId="77777777" w:rsidTr="00CB082A">
        <w:tc>
          <w:tcPr>
            <w:tcW w:w="3834" w:type="dxa"/>
          </w:tcPr>
          <w:p w14:paraId="5223A7EB" w14:textId="29218666" w:rsidR="00E21B5A" w:rsidRPr="00DD2DFB" w:rsidRDefault="00E21B5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Short-term</w:t>
            </w:r>
            <w:r w:rsidR="007142C7">
              <w:rPr>
                <w:rFonts w:ascii="Times New Roman" w:hAnsi="Times New Roman" w:cs="Times New Roman"/>
              </w:rPr>
              <w:t xml:space="preserve"> feeder</w:t>
            </w:r>
            <w:r>
              <w:rPr>
                <w:rFonts w:ascii="Times New Roman" w:hAnsi="Times New Roman" w:cs="Times New Roman"/>
              </w:rPr>
              <w:t xml:space="preserve"> bias </w:t>
            </w: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hgs</m:t>
                  </m:r>
                </m:sub>
                <m:sup>
                  <m:r>
                    <w:rPr>
                      <w:rFonts w:ascii="Cambria Math" w:hAnsi="Cambria Math" w:cs="Times New Roman"/>
                    </w:rPr>
                    <m:t>LG</m:t>
                  </m:r>
                </m:sup>
              </m:sSubSup>
            </m:oMath>
          </w:p>
        </w:tc>
        <w:tc>
          <w:tcPr>
            <w:tcW w:w="2366" w:type="dxa"/>
          </w:tcPr>
          <w:p w14:paraId="3CEDC6B3" w14:textId="14016FF9" w:rsidR="00E21B5A" w:rsidRDefault="00EB3B4D"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hgs</m:t>
                    </m:r>
                  </m:sub>
                  <m:sup>
                    <m:r>
                      <w:rPr>
                        <w:rFonts w:ascii="Cambria Math" w:hAnsi="Cambria Math" w:cs="Times New Roman"/>
                      </w:rPr>
                      <m:t>LG</m:t>
                    </m:r>
                  </m:sup>
                </m:sSubSup>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LG</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LG</m:t>
                    </m:r>
                  </m:sup>
                </m:sSubSup>
                <m:r>
                  <w:rPr>
                    <w:rFonts w:ascii="Cambria Math" w:hAnsi="Cambria Math" w:cs="Times New Roman"/>
                  </w:rPr>
                  <m:t>)</m:t>
                </m:r>
              </m:oMath>
            </m:oMathPara>
          </w:p>
        </w:tc>
        <w:tc>
          <w:tcPr>
            <w:tcW w:w="3155" w:type="dxa"/>
          </w:tcPr>
          <w:p w14:paraId="6560F8F7" w14:textId="6F74B04C" w:rsidR="00E21B5A" w:rsidRDefault="00EB3B4D"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LG</m:t>
                    </m:r>
                  </m:sup>
                </m:sSubSup>
                <m:r>
                  <w:rPr>
                    <w:rFonts w:ascii="Cambria Math" w:hAnsi="Cambria Math" w:cs="Times New Roman"/>
                  </w:rPr>
                  <m:t>~U(0.1, 10)</m:t>
                </m:r>
              </m:oMath>
            </m:oMathPara>
          </w:p>
          <w:p w14:paraId="08ECA330" w14:textId="38F022F3" w:rsidR="00E21B5A" w:rsidRDefault="00EB3B4D"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LG</m:t>
                    </m:r>
                  </m:sup>
                </m:sSubSup>
                <m:r>
                  <w:rPr>
                    <w:rFonts w:ascii="Cambria Math" w:hAnsi="Cambria Math" w:cs="Times New Roman"/>
                  </w:rPr>
                  <m:t>~U(0.1, 10)</m:t>
                </m:r>
              </m:oMath>
            </m:oMathPara>
          </w:p>
        </w:tc>
      </w:tr>
      <w:tr w:rsidR="00CB082A" w:rsidRPr="00C20D50" w14:paraId="35B85313" w14:textId="77777777" w:rsidTr="00CB082A">
        <w:tc>
          <w:tcPr>
            <w:tcW w:w="3834" w:type="dxa"/>
          </w:tcPr>
          <w:p w14:paraId="7F9A4E3A" w14:textId="62C3FE51" w:rsidR="00CB082A" w:rsidRDefault="00CB082A"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 xml:space="preserve">Long-term feeder bias </w:t>
            </w: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hgs</m:t>
                  </m:r>
                </m:sub>
                <m:sup>
                  <m:r>
                    <w:rPr>
                      <w:rFonts w:ascii="Cambria Math" w:hAnsi="Cambria Math" w:cs="Times New Roman"/>
                    </w:rPr>
                    <m:t>LS</m:t>
                  </m:r>
                </m:sup>
              </m:sSubSup>
            </m:oMath>
          </w:p>
        </w:tc>
        <w:tc>
          <w:tcPr>
            <w:tcW w:w="2366" w:type="dxa"/>
          </w:tcPr>
          <w:p w14:paraId="5DB7FAAF" w14:textId="0235FCD9" w:rsidR="00CB082A" w:rsidRDefault="00EB3B4D"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hgs</m:t>
                    </m:r>
                  </m:sub>
                  <m:sup>
                    <m:r>
                      <w:rPr>
                        <w:rFonts w:ascii="Cambria Math" w:hAnsi="Cambria Math" w:cs="Times New Roman"/>
                      </w:rPr>
                      <m:t>LS</m:t>
                    </m:r>
                  </m:sup>
                </m:sSubSup>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LS</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LS</m:t>
                    </m:r>
                  </m:sup>
                </m:sSubSup>
                <m:r>
                  <w:rPr>
                    <w:rFonts w:ascii="Cambria Math" w:hAnsi="Cambria Math" w:cs="Times New Roman"/>
                  </w:rPr>
                  <m:t>)</m:t>
                </m:r>
              </m:oMath>
            </m:oMathPara>
          </w:p>
        </w:tc>
        <w:tc>
          <w:tcPr>
            <w:tcW w:w="3155" w:type="dxa"/>
          </w:tcPr>
          <w:p w14:paraId="1085A29A" w14:textId="36AC6B65" w:rsidR="005B5C42" w:rsidRDefault="00EB3B4D"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hg</m:t>
                    </m:r>
                  </m:sub>
                  <m:sup>
                    <m:r>
                      <w:rPr>
                        <w:rFonts w:ascii="Cambria Math" w:hAnsi="Cambria Math" w:cs="Times New Roman"/>
                      </w:rPr>
                      <m:t>LS</m:t>
                    </m:r>
                  </m:sup>
                </m:sSubSup>
                <m:r>
                  <w:rPr>
                    <w:rFonts w:ascii="Cambria Math" w:hAnsi="Cambria Math" w:cs="Times New Roman"/>
                  </w:rPr>
                  <m:t>~U(0.1, 10)</m:t>
                </m:r>
              </m:oMath>
            </m:oMathPara>
          </w:p>
          <w:p w14:paraId="7618EFE6" w14:textId="458E8975" w:rsidR="00CB082A" w:rsidRDefault="00EB3B4D"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hg</m:t>
                    </m:r>
                  </m:sub>
                  <m:sup>
                    <m:r>
                      <w:rPr>
                        <w:rFonts w:ascii="Cambria Math" w:hAnsi="Cambria Math" w:cs="Times New Roman"/>
                      </w:rPr>
                      <m:t>LS</m:t>
                    </m:r>
                  </m:sup>
                </m:sSubSup>
                <m:r>
                  <w:rPr>
                    <w:rFonts w:ascii="Cambria Math" w:hAnsi="Cambria Math" w:cs="Times New Roman"/>
                  </w:rPr>
                  <m:t>~U(0.1, 10)</m:t>
                </m:r>
              </m:oMath>
            </m:oMathPara>
          </w:p>
        </w:tc>
      </w:tr>
    </w:tbl>
    <w:p w14:paraId="7BC3F66B" w14:textId="2D622669" w:rsidR="00621041" w:rsidRDefault="00621041">
      <w:pPr>
        <w:pStyle w:val="Body"/>
        <w:rPr>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r w:rsidR="00A26E5D">
        <w:rPr>
          <w:sz w:val="16"/>
          <w:szCs w:val="16"/>
        </w:rPr>
        <w:t>5</w:t>
      </w:r>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9686842" w14:textId="2BECB945" w:rsidR="00013741" w:rsidRDefault="00013741">
      <w:pPr>
        <w:pStyle w:val="Body"/>
        <w:rPr>
          <w:sz w:val="16"/>
          <w:szCs w:val="16"/>
        </w:rPr>
      </w:pPr>
      <w:r w:rsidRPr="00DD2DFB">
        <w:rPr>
          <w:sz w:val="16"/>
          <w:szCs w:val="16"/>
        </w:rPr>
        <w:t>*</w:t>
      </w:r>
      <w:r>
        <w:rPr>
          <w:sz w:val="16"/>
          <w:szCs w:val="16"/>
        </w:rPr>
        <w:t>*</w:t>
      </w:r>
      <w:r w:rsidRPr="00DD2DFB">
        <w:rPr>
          <w:sz w:val="16"/>
          <w:szCs w:val="16"/>
        </w:rPr>
        <w:t xml:space="preserve"> </w:t>
      </w:r>
      <m:oMath>
        <m:sSub>
          <m:sSubPr>
            <m:ctrlPr>
              <w:rPr>
                <w:rFonts w:ascii="Cambria Math" w:hAnsi="Cambria Math"/>
                <w:i/>
                <w:sz w:val="16"/>
                <w:szCs w:val="16"/>
              </w:rPr>
            </m:ctrlPr>
          </m:sSubPr>
          <m:e>
            <m:r>
              <m:rPr>
                <m:sty m:val="p"/>
              </m:rPr>
              <w:rPr>
                <w:rFonts w:ascii="Cambria Math" w:hAnsi="Cambria Math"/>
                <w:sz w:val="16"/>
                <w:szCs w:val="16"/>
              </w:rPr>
              <m:t>Σ</m:t>
            </m:r>
          </m:e>
          <m:sub>
            <m:r>
              <w:rPr>
                <w:rFonts w:ascii="Cambria Math" w:hAnsi="Cambria Math"/>
                <w:sz w:val="16"/>
                <w:szCs w:val="16"/>
              </w:rPr>
              <m:t>max</m:t>
            </m:r>
          </m:sub>
        </m:sSub>
      </m:oMath>
      <w:r w:rsidR="00C25F15" w:rsidRPr="00C25F15">
        <w:rPr>
          <w:sz w:val="16"/>
          <w:szCs w:val="16"/>
        </w:rPr>
        <w:t xml:space="preserve"> </w:t>
      </w:r>
      <w:r w:rsidR="00C25F15">
        <w:rPr>
          <w:sz w:val="16"/>
          <w:szCs w:val="16"/>
        </w:rPr>
        <w:t xml:space="preserve">is set to be large enough that any </w:t>
      </w:r>
      <w:r w:rsidR="005B7E7F">
        <w:rPr>
          <w:sz w:val="16"/>
          <w:szCs w:val="16"/>
        </w:rPr>
        <w:t xml:space="preserve">reasonable </w:t>
      </w:r>
      <m:oMath>
        <m:r>
          <w:rPr>
            <w:rFonts w:ascii="Cambria Math" w:hAnsi="Cambria Math"/>
            <w:sz w:val="16"/>
            <w:szCs w:val="16"/>
          </w:rPr>
          <m:t>σ</m:t>
        </m:r>
      </m:oMath>
      <w:r w:rsidR="00C25F15">
        <w:rPr>
          <w:sz w:val="16"/>
          <w:szCs w:val="16"/>
        </w:rPr>
        <w:t xml:space="preserve"> falls between 0 and </w:t>
      </w:r>
      <m:oMath>
        <m:sSub>
          <m:sSubPr>
            <m:ctrlPr>
              <w:rPr>
                <w:rFonts w:ascii="Cambria Math" w:hAnsi="Cambria Math"/>
                <w:i/>
                <w:sz w:val="16"/>
                <w:szCs w:val="16"/>
              </w:rPr>
            </m:ctrlPr>
          </m:sSubPr>
          <m:e>
            <m:r>
              <m:rPr>
                <m:sty m:val="p"/>
              </m:rPr>
              <w:rPr>
                <w:rFonts w:ascii="Cambria Math" w:hAnsi="Cambria Math"/>
                <w:sz w:val="16"/>
                <w:szCs w:val="16"/>
              </w:rPr>
              <m:t>Σ</m:t>
            </m:r>
            <m:ctrlPr>
              <w:rPr>
                <w:rFonts w:ascii="Cambria Math" w:hAnsi="Cambria Math"/>
                <w:sz w:val="16"/>
                <w:szCs w:val="16"/>
              </w:rPr>
            </m:ctrlPr>
          </m:e>
          <m:sub>
            <m:r>
              <w:rPr>
                <w:rFonts w:ascii="Cambria Math" w:hAnsi="Cambria Math"/>
                <w:sz w:val="16"/>
                <w:szCs w:val="16"/>
              </w:rPr>
              <m:t>max</m:t>
            </m:r>
          </m:sub>
        </m:sSub>
      </m:oMath>
      <w:r w:rsidR="00C25F15">
        <w:rPr>
          <w:sz w:val="16"/>
          <w:szCs w:val="16"/>
        </w:rPr>
        <w:t>.</w:t>
      </w:r>
      <w:r>
        <w:rPr>
          <w:sz w:val="16"/>
          <w:szCs w:val="16"/>
        </w:rPr>
        <w:t xml:space="preserve"> </w:t>
      </w:r>
      <w:r w:rsidR="00C25F15">
        <w:rPr>
          <w:sz w:val="16"/>
          <w:szCs w:val="16"/>
        </w:rPr>
        <w:t>W</w:t>
      </w:r>
      <w:r>
        <w:rPr>
          <w:sz w:val="16"/>
          <w:szCs w:val="16"/>
        </w:rPr>
        <w:t>e set</w:t>
      </w:r>
      <w:r w:rsidRPr="00DD2DFB">
        <w:rPr>
          <w:sz w:val="16"/>
          <w:szCs w:val="16"/>
        </w:rPr>
        <w:t xml:space="preserve"> </w:t>
      </w:r>
      <m:oMath>
        <m:sSub>
          <m:sSubPr>
            <m:ctrlPr>
              <w:rPr>
                <w:rFonts w:ascii="Cambria Math" w:hAnsi="Cambria Math"/>
                <w:i/>
                <w:sz w:val="16"/>
                <w:szCs w:val="16"/>
              </w:rPr>
            </m:ctrlPr>
          </m:sSubPr>
          <m:e>
            <m:r>
              <m:rPr>
                <m:sty m:val="p"/>
              </m:rPr>
              <w:rPr>
                <w:rFonts w:ascii="Cambria Math" w:hAnsi="Cambria Math"/>
                <w:sz w:val="16"/>
                <w:szCs w:val="16"/>
              </w:rPr>
              <m:t>Σ</m:t>
            </m:r>
          </m:e>
          <m:sub>
            <m:r>
              <w:rPr>
                <w:rFonts w:ascii="Cambria Math" w:hAnsi="Cambria Math"/>
                <w:sz w:val="16"/>
                <w:szCs w:val="16"/>
              </w:rPr>
              <m:t>max</m:t>
            </m:r>
          </m:sub>
        </m:sSub>
        <m:r>
          <w:rPr>
            <w:rFonts w:ascii="Cambria Math" w:hAnsi="Cambria Math"/>
            <w:sz w:val="16"/>
            <w:szCs w:val="16"/>
          </w:rPr>
          <m:t>=10</m:t>
        </m:r>
      </m:oMath>
      <w:r w:rsidRPr="00DD2DFB">
        <w:rPr>
          <w:sz w:val="16"/>
          <w:szCs w:val="16"/>
        </w:rPr>
        <w:t xml:space="preserve"> for all experiments except for human experiment </w:t>
      </w:r>
      <w:r>
        <w:rPr>
          <w:sz w:val="16"/>
          <w:szCs w:val="16"/>
        </w:rPr>
        <w:t>5</w:t>
      </w:r>
      <w:r w:rsidRPr="00DD2DFB">
        <w:rPr>
          <w:sz w:val="16"/>
          <w:szCs w:val="16"/>
        </w:rPr>
        <w:t xml:space="preserve">, in which </w:t>
      </w:r>
      <m:oMath>
        <m:sSub>
          <m:sSubPr>
            <m:ctrlPr>
              <w:rPr>
                <w:rFonts w:ascii="Cambria Math" w:hAnsi="Cambria Math"/>
                <w:i/>
                <w:sz w:val="16"/>
                <w:szCs w:val="16"/>
              </w:rPr>
            </m:ctrlPr>
          </m:sSubPr>
          <m:e>
            <m:r>
              <m:rPr>
                <m:sty m:val="p"/>
              </m:rPr>
              <w:rPr>
                <w:rFonts w:ascii="Cambria Math" w:hAnsi="Cambria Math"/>
                <w:sz w:val="16"/>
                <w:szCs w:val="16"/>
              </w:rPr>
              <m:t>Σ</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r w:rsidR="00C25F15">
        <w:rPr>
          <w:sz w:val="16"/>
          <w:szCs w:val="16"/>
        </w:rPr>
        <w:t xml:space="preserve"> </w:t>
      </w:r>
    </w:p>
    <w:p w14:paraId="7A8D3B63" w14:textId="29FC4625" w:rsidR="00C25F15" w:rsidRPr="00DD2DFB" w:rsidRDefault="00C25F15">
      <w:pPr>
        <w:pStyle w:val="Body"/>
        <w:rPr>
          <w:sz w:val="16"/>
          <w:szCs w:val="16"/>
        </w:rPr>
      </w:pPr>
      <w:r>
        <w:rPr>
          <w:sz w:val="16"/>
          <w:szCs w:val="16"/>
        </w:rPr>
        <w:t xml:space="preserve">*** </w:t>
      </w:r>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oMath>
      <w:r>
        <w:rPr>
          <w:sz w:val="16"/>
          <w:szCs w:val="16"/>
        </w:rPr>
        <w:t xml:space="preserve"> and </w:t>
      </w:r>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oMath>
      <w:r w:rsidRPr="00C25F15">
        <w:rPr>
          <w:sz w:val="16"/>
          <w:szCs w:val="16"/>
        </w:rPr>
        <w:t xml:space="preserve"> </w:t>
      </w:r>
      <w:r>
        <w:rPr>
          <w:sz w:val="16"/>
          <w:szCs w:val="16"/>
        </w:rPr>
        <w:t xml:space="preserve">are set </w:t>
      </w:r>
      <w:r w:rsidR="00E30A45">
        <w:rPr>
          <w:sz w:val="16"/>
          <w:szCs w:val="16"/>
        </w:rPr>
        <w:t xml:space="preserve">such </w:t>
      </w:r>
      <w:r>
        <w:rPr>
          <w:sz w:val="16"/>
          <w:szCs w:val="16"/>
        </w:rPr>
        <w:t>that any</w:t>
      </w:r>
      <w:r w:rsidR="005B7E7F">
        <w:rPr>
          <w:sz w:val="16"/>
          <w:szCs w:val="16"/>
        </w:rPr>
        <w:t xml:space="preserve"> reasonable</w:t>
      </w:r>
      <w:r>
        <w:rPr>
          <w:sz w:val="16"/>
          <w:szCs w:val="16"/>
        </w:rPr>
        <w:t xml:space="preserve"> </w:t>
      </w:r>
      <m:oMath>
        <m:r>
          <w:rPr>
            <w:rFonts w:ascii="Cambria Math" w:hAnsi="Cambria Math"/>
            <w:sz w:val="16"/>
            <w:szCs w:val="16"/>
          </w:rPr>
          <m:t>b</m:t>
        </m:r>
      </m:oMath>
      <w:r>
        <w:rPr>
          <w:sz w:val="16"/>
          <w:szCs w:val="16"/>
        </w:rPr>
        <w:t xml:space="preserve"> falls between </w:t>
      </w:r>
      <w:r w:rsidR="005B7E7F">
        <w:rPr>
          <w:sz w:val="16"/>
          <w:szCs w:val="16"/>
        </w:rPr>
        <w:t>-</w:t>
      </w:r>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max</m:t>
            </m:r>
          </m:sub>
        </m:sSub>
      </m:oMath>
      <w:r>
        <w:rPr>
          <w:sz w:val="16"/>
          <w:szCs w:val="16"/>
        </w:rPr>
        <w:t xml:space="preserve"> and </w:t>
      </w:r>
      <m:oMath>
        <m:sSub>
          <m:sSubPr>
            <m:ctrlPr>
              <w:rPr>
                <w:rFonts w:ascii="Cambria Math" w:hAnsi="Cambria Math"/>
                <w:i/>
                <w:sz w:val="16"/>
                <w:szCs w:val="16"/>
              </w:rPr>
            </m:ctrlPr>
          </m:sSubPr>
          <m:e>
            <m:r>
              <m:rPr>
                <m:sty m:val="p"/>
              </m:rPr>
              <w:rPr>
                <w:rFonts w:ascii="Cambria Math" w:hAnsi="Cambria Math"/>
                <w:sz w:val="16"/>
                <w:szCs w:val="16"/>
              </w:rPr>
              <m:t>b</m:t>
            </m:r>
            <m:ctrlPr>
              <w:rPr>
                <w:rFonts w:ascii="Cambria Math" w:hAnsi="Cambria Math"/>
                <w:sz w:val="16"/>
                <w:szCs w:val="16"/>
              </w:rPr>
            </m:ctrlPr>
          </m:e>
          <m:sub>
            <m:r>
              <w:rPr>
                <w:rFonts w:ascii="Cambria Math" w:hAnsi="Cambria Math"/>
                <w:sz w:val="16"/>
                <w:szCs w:val="16"/>
              </w:rPr>
              <m:t>max</m:t>
            </m:r>
          </m:sub>
        </m:sSub>
      </m:oMath>
      <w:r>
        <w:rPr>
          <w:sz w:val="16"/>
          <w:szCs w:val="16"/>
        </w:rPr>
        <w:t>. We set</w:t>
      </w:r>
      <w:r w:rsidRPr="00DD2DFB">
        <w:rPr>
          <w:sz w:val="16"/>
          <w:szCs w:val="16"/>
        </w:rPr>
        <w:t xml:space="preserve"> </w:t>
      </w:r>
      <m:oMath>
        <m:sSub>
          <m:sSubPr>
            <m:ctrlPr>
              <w:rPr>
                <w:rFonts w:ascii="Cambria Math" w:hAnsi="Cambria Math"/>
                <w:i/>
                <w:sz w:val="16"/>
                <w:szCs w:val="16"/>
              </w:rPr>
            </m:ctrlPr>
          </m:sSubPr>
          <m:e>
            <m:r>
              <m:rPr>
                <m:sty m:val="p"/>
              </m:rPr>
              <w:rPr>
                <w:rFonts w:ascii="Cambria Math" w:hAnsi="Cambria Math"/>
                <w:sz w:val="16"/>
                <w:szCs w:val="16"/>
              </w:rPr>
              <m:t>b</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r>
        <w:rPr>
          <w:sz w:val="16"/>
          <w:szCs w:val="16"/>
        </w:rPr>
        <w:t>5</w:t>
      </w:r>
      <w:r w:rsidRPr="00DD2DFB">
        <w:rPr>
          <w:sz w:val="16"/>
          <w:szCs w:val="16"/>
        </w:rPr>
        <w:t xml:space="preserve">, in which </w:t>
      </w:r>
      <m:oMath>
        <m:sSub>
          <m:sSubPr>
            <m:ctrlPr>
              <w:rPr>
                <w:rFonts w:ascii="Cambria Math" w:hAnsi="Cambria Math"/>
                <w:i/>
                <w:sz w:val="16"/>
                <w:szCs w:val="16"/>
              </w:rPr>
            </m:ctrlPr>
          </m:sSubPr>
          <m:e>
            <m:r>
              <m:rPr>
                <m:sty m:val="p"/>
              </m:rPr>
              <w:rPr>
                <w:rFonts w:ascii="Cambria Math" w:hAnsi="Cambria Math"/>
                <w:sz w:val="16"/>
                <w:szCs w:val="16"/>
              </w:rPr>
              <m:t>b</m:t>
            </m:r>
          </m:e>
          <m:sub>
            <m:r>
              <w:rPr>
                <w:rFonts w:ascii="Cambria Math" w:hAnsi="Cambria Math"/>
                <w:sz w:val="16"/>
                <w:szCs w:val="16"/>
              </w:rPr>
              <m:t>max</m:t>
            </m:r>
          </m:sub>
        </m:sSub>
        <m:r>
          <w:rPr>
            <w:rFonts w:ascii="Cambria Math" w:hAnsi="Cambria Math"/>
            <w:sz w:val="16"/>
            <w:szCs w:val="16"/>
          </w:rPr>
          <m:t>=50</m:t>
        </m:r>
      </m:oMath>
      <w:r w:rsidRPr="00DD2DFB">
        <w:rPr>
          <w:sz w:val="16"/>
          <w:szCs w:val="16"/>
        </w:rPr>
        <w:t>.</w:t>
      </w:r>
    </w:p>
    <w:p w14:paraId="27D16BDF" w14:textId="21F67156" w:rsidR="00621041" w:rsidRPr="00DD2DFB" w:rsidRDefault="00621041">
      <w:pPr>
        <w:pStyle w:val="Body"/>
        <w:rPr>
          <w:sz w:val="16"/>
          <w:szCs w:val="16"/>
        </w:rPr>
      </w:pPr>
      <w:r w:rsidRPr="00DD2DFB">
        <w:rPr>
          <w:sz w:val="16"/>
          <w:szCs w:val="16"/>
        </w:rPr>
        <w:t>**</w:t>
      </w:r>
      <w:r w:rsidR="00013741">
        <w:rPr>
          <w:sz w:val="16"/>
          <w:szCs w:val="16"/>
        </w:rPr>
        <w:t>*</w:t>
      </w:r>
      <w:r w:rsidR="00C25F15">
        <w:rPr>
          <w:sz w:val="16"/>
          <w:szCs w:val="16"/>
        </w:rPr>
        <w:t>*</w:t>
      </w:r>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00BB2E7B">
        <w:rPr>
          <w:sz w:val="16"/>
          <w:szCs w:val="16"/>
        </w:rPr>
        <w:t xml:space="preserve"> = nG</w:t>
      </w:r>
      <w:r w:rsidRPr="00DD2DFB">
        <w:rPr>
          <w:sz w:val="16"/>
          <w:szCs w:val="16"/>
        </w:rPr>
        <w:t xml:space="preserve">,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pPr>
        <w:pStyle w:val="Body"/>
      </w:pPr>
    </w:p>
    <w:p w14:paraId="0A21DAAB" w14:textId="25A60652" w:rsidR="00621041" w:rsidRDefault="00621041">
      <w:pPr>
        <w:pStyle w:val="Body"/>
      </w:pPr>
      <w:r>
        <w:t xml:space="preserve">The model fitting was implemented using the JAGS package (Depaoli et al., 2016, Steyvers, 2011) via the MATJAGS interface (psiexp.ss.uci.edu/research/programs data/jags). This package approximates the posterior distribution over model parameters by generating samples from this posterior distribution given the observed behavioral data. We used 4 independent Markov chains to generate </w:t>
      </w:r>
      <w:r w:rsidR="0020223E">
        <w:t>8</w:t>
      </w:r>
      <w:r w:rsidR="004E6032">
        <w:t xml:space="preserve">0000 </w:t>
      </w:r>
      <w:r>
        <w:t>samples from the posterior distribution over parameters (</w:t>
      </w:r>
      <w:r w:rsidR="005634DF">
        <w:t>2</w:t>
      </w:r>
      <w:r>
        <w:t xml:space="preserve">0000 samples per chain). Each chain had a burn in period of </w:t>
      </w:r>
      <w:r w:rsidR="00DA2F07">
        <w:t>10</w:t>
      </w:r>
      <w:r>
        <w:t xml:space="preserve">000 samples, which were discarded to reduce the effects of initial </w:t>
      </w:r>
      <w:r>
        <w:lastRenderedPageBreak/>
        <w:t>conditions, and posterior samples were acquired at a thin rate of 1.</w:t>
      </w:r>
      <w:r w:rsidR="007A0B34">
        <w:t xml:space="preserve"> We simulated behavior using 50 uncorrelated random sets of five parameter values and assessed whether our model </w:t>
      </w:r>
      <w:r w:rsidR="008D2CEC">
        <w:t>could</w:t>
      </w:r>
      <w:r w:rsidR="007A0B34">
        <w:t xml:space="preserve"> successfully recover these simulated parameters. </w:t>
      </w:r>
      <w:r w:rsidR="00DD26E3">
        <w:t xml:space="preserve">Parameter recovery results </w:t>
      </w:r>
      <w:r w:rsidR="008D2CEC">
        <w:t>are</w:t>
      </w:r>
      <w:r w:rsidR="00DD26E3">
        <w:t xml:space="preserve"> reported in </w:t>
      </w:r>
      <w:r w:rsidR="00B76197">
        <w:t>S</w:t>
      </w:r>
      <w:r w:rsidR="00DD26E3">
        <w:t xml:space="preserve">upplementary </w:t>
      </w:r>
      <w:r w:rsidR="00B76197">
        <w:t>Fig</w:t>
      </w:r>
      <w:r w:rsidR="00DD26E3">
        <w:t xml:space="preserve"> S1. </w:t>
      </w:r>
      <w:r w:rsidR="00593BF5">
        <w:t xml:space="preserve">In our model, we were able to </w:t>
      </w:r>
      <w:r w:rsidR="007A0B34">
        <w:t>near perfectly</w:t>
      </w:r>
      <w:r w:rsidR="00593BF5">
        <w:t xml:space="preserve"> recover </w:t>
      </w:r>
      <w:r w:rsidR="00454284">
        <w:t xml:space="preserve">the </w:t>
      </w:r>
      <w:r w:rsidR="00593BF5">
        <w:t xml:space="preserve">exploration threshold </w:t>
      </w:r>
      <m:oMath>
        <m:r>
          <w:rPr>
            <w:rFonts w:ascii="Cambria Math" w:hAnsi="Cambria Math"/>
          </w:rPr>
          <m:t>θ</m:t>
        </m:r>
      </m:oMath>
      <w:r w:rsidR="007A0B34">
        <w:t xml:space="preserve"> (R = 0.99)</w:t>
      </w:r>
      <w:r w:rsidR="00041E62">
        <w:t>,</w:t>
      </w:r>
      <w:r w:rsidR="007A0B34">
        <w:t xml:space="preserve"> decision noise </w:t>
      </w:r>
      <m:oMath>
        <m:r>
          <w:rPr>
            <w:rFonts w:ascii="Cambria Math" w:hAnsi="Cambria Math"/>
          </w:rPr>
          <m:t>σ</m:t>
        </m:r>
      </m:oMath>
      <w:r w:rsidR="007A0B34">
        <w:t xml:space="preserve"> (R = 0.98), spatial bias </w:t>
      </w:r>
      <m:oMath>
        <m:r>
          <w:rPr>
            <w:rFonts w:ascii="Cambria Math" w:hAnsi="Cambria Math"/>
          </w:rPr>
          <m:t>b</m:t>
        </m:r>
      </m:oMath>
      <w:r w:rsidR="007A0B34">
        <w:t xml:space="preserve"> (R = 0.</w:t>
      </w:r>
      <w:r w:rsidR="00041E62">
        <w:t>99</w:t>
      </w:r>
      <w:r w:rsidR="007A0B34">
        <w:t xml:space="preserve">), and short-term feeder bias </w:t>
      </w:r>
      <m:oMath>
        <m:sSub>
          <m:sSubPr>
            <m:ctrlPr>
              <w:rPr>
                <w:rFonts w:ascii="Cambria Math" w:hAnsi="Cambria Math"/>
                <w:i/>
              </w:rPr>
            </m:ctrlPr>
          </m:sSubPr>
          <m:e>
            <m:r>
              <w:rPr>
                <w:rFonts w:ascii="Cambria Math" w:hAnsi="Cambria Math"/>
              </w:rPr>
              <m:t>α</m:t>
            </m:r>
          </m:e>
          <m:sub>
            <m:r>
              <w:rPr>
                <w:rFonts w:ascii="Cambria Math" w:hAnsi="Cambria Math"/>
              </w:rPr>
              <m:t>LG</m:t>
            </m:r>
          </m:sub>
        </m:sSub>
      </m:oMath>
      <w:r w:rsidR="007A0B34">
        <w:t xml:space="preserve"> (R = 0.9</w:t>
      </w:r>
      <w:r w:rsidR="00041E62">
        <w:t>6</w:t>
      </w:r>
      <w:r w:rsidR="007A0B34">
        <w:t xml:space="preserve">). </w:t>
      </w:r>
      <w:r w:rsidR="005A701C">
        <w:t xml:space="preserve">We have </w:t>
      </w:r>
      <w:r w:rsidR="00454284">
        <w:t>lower</w:t>
      </w:r>
      <w:r w:rsidR="005A701C">
        <w:t xml:space="preserve"> performance in recovering long-term feeder bias </w:t>
      </w:r>
      <m:oMath>
        <m:sSub>
          <m:sSubPr>
            <m:ctrlPr>
              <w:rPr>
                <w:rFonts w:ascii="Cambria Math" w:hAnsi="Cambria Math"/>
                <w:i/>
              </w:rPr>
            </m:ctrlPr>
          </m:sSubPr>
          <m:e>
            <m:r>
              <w:rPr>
                <w:rFonts w:ascii="Cambria Math" w:hAnsi="Cambria Math"/>
              </w:rPr>
              <m:t>α</m:t>
            </m:r>
          </m:e>
          <m:sub>
            <m:r>
              <w:rPr>
                <w:rFonts w:ascii="Cambria Math" w:hAnsi="Cambria Math"/>
              </w:rPr>
              <m:t>LS</m:t>
            </m:r>
          </m:sub>
        </m:sSub>
      </m:oMath>
      <w:r w:rsidR="005A701C">
        <w:t xml:space="preserve"> (R = 0.</w:t>
      </w:r>
      <w:r w:rsidR="00041E62">
        <w:t>63</w:t>
      </w:r>
      <w:r w:rsidR="005A701C">
        <w:t xml:space="preserve">). </w:t>
      </w:r>
      <w:r w:rsidR="007A0B34">
        <w:t xml:space="preserve">We note that despite </w:t>
      </w:r>
      <w:r w:rsidR="00454284">
        <w:t xml:space="preserve">these </w:t>
      </w:r>
      <w:r w:rsidR="007A0B34">
        <w:t xml:space="preserve">good correlations, our model </w:t>
      </w:r>
      <w:r w:rsidR="00041E62">
        <w:t xml:space="preserve">systematically </w:t>
      </w:r>
      <w:r w:rsidR="007A0B34">
        <w:t xml:space="preserve">overestimated </w:t>
      </w:r>
      <m:oMath>
        <m:sSub>
          <m:sSubPr>
            <m:ctrlPr>
              <w:rPr>
                <w:rFonts w:ascii="Cambria Math" w:hAnsi="Cambria Math"/>
                <w:i/>
              </w:rPr>
            </m:ctrlPr>
          </m:sSubPr>
          <m:e>
            <m:r>
              <w:rPr>
                <w:rFonts w:ascii="Cambria Math" w:hAnsi="Cambria Math"/>
              </w:rPr>
              <m:t>α</m:t>
            </m:r>
          </m:e>
          <m:sub>
            <m:r>
              <w:rPr>
                <w:rFonts w:ascii="Cambria Math" w:hAnsi="Cambria Math"/>
              </w:rPr>
              <m:t>LS</m:t>
            </m:r>
          </m:sub>
        </m:sSub>
      </m:oMath>
      <w:r w:rsidR="007A0B34">
        <w:t xml:space="preserve">, providing </w:t>
      </w:r>
      <w:r w:rsidR="00454284">
        <w:t xml:space="preserve">therefore </w:t>
      </w:r>
      <w:r w:rsidR="007A0B34">
        <w:t xml:space="preserve">upper bound estimates </w:t>
      </w:r>
      <w:r w:rsidR="00DA5DEA">
        <w:t>for these parameters.</w:t>
      </w:r>
    </w:p>
    <w:p w14:paraId="4FCE8DD7" w14:textId="77777777" w:rsidR="00621041" w:rsidRDefault="00621041">
      <w:pPr>
        <w:pStyle w:val="Body"/>
      </w:pPr>
    </w:p>
    <w:p w14:paraId="42244207" w14:textId="77777777" w:rsidR="00621041" w:rsidRDefault="00621041">
      <w:pPr>
        <w:pStyle w:val="Heading"/>
        <w:rPr>
          <w:rStyle w:val="Hyperlink1"/>
          <w:b w:val="0"/>
          <w:bCs w:val="0"/>
          <w:sz w:val="24"/>
          <w:szCs w:val="24"/>
          <w:lang w:val="en-US"/>
        </w:rPr>
      </w:pPr>
      <w:r>
        <w:rPr>
          <w:rStyle w:val="Hyperlink1"/>
          <w:lang w:val="en-US"/>
        </w:rPr>
        <w:t>Results</w:t>
      </w:r>
    </w:p>
    <w:p w14:paraId="0405E6FB" w14:textId="77777777" w:rsidR="00621041" w:rsidRPr="003D0CB7" w:rsidRDefault="00621041">
      <w:pPr>
        <w:pStyle w:val="Body"/>
        <w:rPr>
          <w:u w:val="single"/>
        </w:rPr>
      </w:pPr>
      <w:r w:rsidRPr="003D0CB7">
        <w:rPr>
          <w:b/>
          <w:bCs/>
          <w:u w:val="single"/>
        </w:rPr>
        <w:t xml:space="preserve">As </w:t>
      </w:r>
      <w:r>
        <w:rPr>
          <w:b/>
          <w:bCs/>
          <w:u w:val="single"/>
        </w:rPr>
        <w:t xml:space="preserve">with </w:t>
      </w:r>
      <w:r w:rsidRPr="003D0CB7">
        <w:rPr>
          <w:b/>
          <w:bCs/>
          <w:u w:val="single"/>
        </w:rPr>
        <w:t>humans, rats transition from exploration to exploitation in the course of a single game.</w:t>
      </w:r>
    </w:p>
    <w:p w14:paraId="717AD5E4" w14:textId="6BAA9F5C" w:rsidR="00621041" w:rsidRDefault="00621041">
      <w:pPr>
        <w:pStyle w:val="Body"/>
        <w:spacing w:before="100" w:after="100"/>
        <w:rPr>
          <w:rStyle w:val="Hyperlink1"/>
        </w:rPr>
      </w:pPr>
      <w:r>
        <w:rPr>
          <w:rStyle w:val="Hyperlink1"/>
        </w:rPr>
        <w:t xml:space="preserve">Both humans (Experiment 4) and rats (Experiment 1) were able to choose the objectively best option (P(high reward), the option with a higher reward magnitude between the two available sugar water feeders for rats, or the slot machine with a higher reward point payout for humans) significantly above chance (50%) for all trials and all horizon conditions (Fig 4A, </w:t>
      </w:r>
      <w:r w:rsidR="00DE363E">
        <w:rPr>
          <w:rStyle w:val="Hyperlink1"/>
        </w:rPr>
        <w:t>C</w:t>
      </w:r>
      <w:r>
        <w:rPr>
          <w:rStyle w:val="Hyperlink1"/>
        </w:rPr>
        <w:t xml:space="preserve">). Both humans and rats improved their performances with the number of trials given (Fig 4A, </w:t>
      </w:r>
      <w:r w:rsidR="009679D1">
        <w:rPr>
          <w:rStyle w:val="Hyperlink1"/>
        </w:rPr>
        <w:t>C</w:t>
      </w:r>
      <w:r>
        <w:rPr>
          <w:rStyle w:val="Hyperlink1"/>
        </w:rPr>
        <w:t xml:space="preserve">). Their performances were </w:t>
      </w:r>
      <w:r w:rsidR="00FB2262">
        <w:rPr>
          <w:rStyle w:val="Hyperlink1"/>
        </w:rPr>
        <w:t xml:space="preserve">significantly </w:t>
      </w:r>
      <w:r>
        <w:rPr>
          <w:rStyle w:val="Hyperlink1"/>
        </w:rPr>
        <w:t>higher during the last trial of longer horizons compared to shorter horizons (</w:t>
      </w:r>
      <w:r w:rsidR="00FB2262">
        <w:rPr>
          <w:rStyle w:val="Hyperlink1"/>
        </w:rPr>
        <w:t xml:space="preserve">p &lt; 0.001 for human, p = 0.002 for rats, </w:t>
      </w:r>
      <w:r>
        <w:rPr>
          <w:rStyle w:val="Hyperlink1"/>
        </w:rPr>
        <w:t xml:space="preserve">Fig </w:t>
      </w:r>
      <w:r w:rsidR="00997486">
        <w:rPr>
          <w:rStyle w:val="Hyperlink1"/>
        </w:rPr>
        <w:t>4</w:t>
      </w:r>
      <w:r w:rsidR="00AD4A39">
        <w:rPr>
          <w:rStyle w:val="Hyperlink1"/>
        </w:rPr>
        <w:t>A</w:t>
      </w:r>
      <w:r>
        <w:rPr>
          <w:rStyle w:val="Hyperlink1"/>
        </w:rPr>
        <w:t xml:space="preserve">, </w:t>
      </w:r>
      <w:r w:rsidR="00AD4A39">
        <w:rPr>
          <w:rStyle w:val="Hyperlink1"/>
        </w:rPr>
        <w:t>C</w:t>
      </w:r>
      <w:r w:rsidR="00997486">
        <w:rPr>
          <w:rStyle w:val="Hyperlink1"/>
        </w:rPr>
        <w:t xml:space="preserve">, see also Fig </w:t>
      </w:r>
      <w:r w:rsidR="00E61D13">
        <w:rPr>
          <w:rStyle w:val="Hyperlink1"/>
        </w:rPr>
        <w:t>6</w:t>
      </w:r>
      <w:r w:rsidR="00997486">
        <w:rPr>
          <w:rStyle w:val="Hyperlink1"/>
        </w:rPr>
        <w:t>A, C</w:t>
      </w:r>
      <w:r>
        <w:rPr>
          <w:rStyle w:val="Hyperlink1"/>
        </w:rPr>
        <w:t>). At the last trial of the longest horizon condition (H = 10), humans could achieve an accuracy of 98</w:t>
      </w:r>
      <w:r w:rsidR="00D516D1">
        <w:rPr>
          <w:rStyle w:val="Hyperlink1"/>
        </w:rPr>
        <w:t>.4</w:t>
      </w:r>
      <w:r>
        <w:rPr>
          <w:rStyle w:val="Hyperlink1"/>
        </w:rPr>
        <w:t>% (</w:t>
      </w:r>
      <w:r w:rsidR="00B76197">
        <w:rPr>
          <w:rStyle w:val="Hyperlink1"/>
        </w:rPr>
        <w:t>Fig</w:t>
      </w:r>
      <w:r>
        <w:rPr>
          <w:rStyle w:val="Hyperlink1"/>
        </w:rPr>
        <w:t xml:space="preserve"> 4A) whereas at the last trial of the longest horizon condition (H = 15), rats could achieve an average accuracy of </w:t>
      </w:r>
      <w:r w:rsidR="00B22FE5">
        <w:rPr>
          <w:rStyle w:val="Hyperlink1"/>
        </w:rPr>
        <w:t>83.0</w:t>
      </w:r>
      <w:r>
        <w:rPr>
          <w:rStyle w:val="Hyperlink1"/>
        </w:rPr>
        <w:t>% (Fig 4</w:t>
      </w:r>
      <w:r w:rsidR="006B0230">
        <w:rPr>
          <w:rStyle w:val="Hyperlink1"/>
        </w:rPr>
        <w:t>C</w:t>
      </w:r>
      <w:r>
        <w:rPr>
          <w:rStyle w:val="Hyperlink1"/>
        </w:rPr>
        <w:t xml:space="preserve">). </w:t>
      </w:r>
    </w:p>
    <w:p w14:paraId="106C7A33" w14:textId="5024941F" w:rsidR="00621041" w:rsidRDefault="00621041">
      <w:pPr>
        <w:pStyle w:val="Body"/>
        <w:spacing w:before="100" w:after="100"/>
        <w:rPr>
          <w:rStyle w:val="Hyperlink1"/>
        </w:rPr>
      </w:pPr>
      <w:r>
        <w:rPr>
          <w:rStyle w:val="Hyperlink1"/>
        </w:rPr>
        <w:t xml:space="preserve">Rats switched from the last chosen option at a significantly higher </w:t>
      </w:r>
      <w:r w:rsidR="005C7779">
        <w:rPr>
          <w:rStyle w:val="Hyperlink1"/>
        </w:rPr>
        <w:t>rate</w:t>
      </w:r>
      <w:r>
        <w:rPr>
          <w:rStyle w:val="Hyperlink1"/>
        </w:rPr>
        <w:t xml:space="preserve"> </w:t>
      </w:r>
      <w:r w:rsidR="0085210F">
        <w:rPr>
          <w:rStyle w:val="Hyperlink1"/>
        </w:rPr>
        <w:t xml:space="preserve">on </w:t>
      </w:r>
      <w:r>
        <w:rPr>
          <w:rStyle w:val="Hyperlink1"/>
        </w:rPr>
        <w:t>trial 1 (</w:t>
      </w:r>
      <w:r w:rsidR="00FB2262">
        <w:rPr>
          <w:rStyle w:val="Hyperlink1"/>
        </w:rPr>
        <w:t>58.7</w:t>
      </w:r>
      <w:r>
        <w:rPr>
          <w:rStyle w:val="Hyperlink1"/>
        </w:rPr>
        <w:t>% for H = 6</w:t>
      </w:r>
      <w:r w:rsidR="00FB2262">
        <w:rPr>
          <w:rStyle w:val="Hyperlink1"/>
        </w:rPr>
        <w:t xml:space="preserve"> </w:t>
      </w:r>
      <w:r>
        <w:rPr>
          <w:rStyle w:val="Hyperlink1"/>
        </w:rPr>
        <w:t xml:space="preserve">and </w:t>
      </w:r>
      <w:r w:rsidR="00202A54">
        <w:rPr>
          <w:rStyle w:val="Hyperlink1"/>
        </w:rPr>
        <w:t>51.8</w:t>
      </w:r>
      <w:r>
        <w:rPr>
          <w:rStyle w:val="Hyperlink1"/>
        </w:rPr>
        <w:t>% for H = 15</w:t>
      </w:r>
      <w:r w:rsidR="004C3B18">
        <w:rPr>
          <w:rStyle w:val="Hyperlink1"/>
        </w:rPr>
        <w:t>, p &lt; 0.001 when compared with trial 2</w:t>
      </w:r>
      <w:r w:rsidR="005C7779">
        <w:rPr>
          <w:rStyle w:val="Hyperlink1"/>
        </w:rPr>
        <w:t>, Fig 4D</w:t>
      </w:r>
      <w:r>
        <w:rPr>
          <w:rStyle w:val="Hyperlink1"/>
        </w:rPr>
        <w:t>) and then adopted a more constant and lower rate of switching for later trials (averaged 26.</w:t>
      </w:r>
      <w:r w:rsidR="00202A54">
        <w:rPr>
          <w:rStyle w:val="Hyperlink1"/>
        </w:rPr>
        <w:t>0</w:t>
      </w:r>
      <w:r>
        <w:rPr>
          <w:rStyle w:val="Hyperlink1"/>
        </w:rPr>
        <w:t xml:space="preserve">% for H </w:t>
      </w:r>
      <w:r w:rsidR="005C7779">
        <w:rPr>
          <w:rStyle w:val="Hyperlink1"/>
        </w:rPr>
        <w:t>= 6 and 2</w:t>
      </w:r>
      <w:r w:rsidR="005B3326">
        <w:rPr>
          <w:rStyle w:val="Hyperlink1"/>
        </w:rPr>
        <w:t>0.7</w:t>
      </w:r>
      <w:r w:rsidR="005C7779">
        <w:rPr>
          <w:rStyle w:val="Hyperlink1"/>
        </w:rPr>
        <w:t>% for H = 15, Fig</w:t>
      </w:r>
      <w:r>
        <w:rPr>
          <w:rStyle w:val="Hyperlink1"/>
        </w:rPr>
        <w:t xml:space="preserve"> 4D)</w:t>
      </w:r>
      <w:r w:rsidR="004501DC">
        <w:rPr>
          <w:rStyle w:val="Hyperlink1"/>
        </w:rPr>
        <w:t xml:space="preserve">. </w:t>
      </w:r>
      <w:r w:rsidR="0024225C">
        <w:rPr>
          <w:rStyle w:val="Hyperlink1"/>
        </w:rPr>
        <w:t>H</w:t>
      </w:r>
      <w:r>
        <w:rPr>
          <w:rStyle w:val="Hyperlink1"/>
        </w:rPr>
        <w:t>umans switched more at trial 1 (70.2%, 71.7% and 74.</w:t>
      </w:r>
      <w:r w:rsidR="00250C14">
        <w:rPr>
          <w:rStyle w:val="Hyperlink1"/>
        </w:rPr>
        <w:t>2</w:t>
      </w:r>
      <w:r>
        <w:rPr>
          <w:rStyle w:val="Hyperlink1"/>
        </w:rPr>
        <w:t>% for H = 2, 5, 10</w:t>
      </w:r>
      <w:r w:rsidR="005C7779">
        <w:rPr>
          <w:rStyle w:val="Hyperlink1"/>
        </w:rPr>
        <w:t>, Fig 4B</w:t>
      </w:r>
      <w:r>
        <w:rPr>
          <w:rStyle w:val="Hyperlink1"/>
        </w:rPr>
        <w:t>) and trial 2 (27.9%, 33.9% and 37.4% for H = 2,5,10), and eventually stopped switching (4.8% and 4.3% at the last trial of H = 5 and H = 10)</w:t>
      </w:r>
      <w:r w:rsidR="003D7B8A">
        <w:rPr>
          <w:rStyle w:val="Hyperlink1"/>
        </w:rPr>
        <w:t>.</w:t>
      </w:r>
      <w:r>
        <w:rPr>
          <w:rStyle w:val="Hyperlink1"/>
        </w:rPr>
        <w:t>These results may be partly explained by the deterministic nature of the reward delivery in the experimental design</w:t>
      </w:r>
      <w:r w:rsidR="003D7B8A">
        <w:rPr>
          <w:rStyle w:val="Hyperlink1"/>
        </w:rPr>
        <w:t xml:space="preserve"> </w:t>
      </w:r>
      <w:r w:rsidR="00A26AB9">
        <w:rPr>
          <w:rStyle w:val="Hyperlink1"/>
        </w:rPr>
        <w:t>because</w:t>
      </w:r>
      <w:r>
        <w:rPr>
          <w:rStyle w:val="Hyperlink1"/>
        </w:rPr>
        <w:t xml:space="preserve"> it only takes a single switch after the guided trials to learn the value of the unguided option. </w:t>
      </w:r>
      <w:r w:rsidR="00A26AB9">
        <w:rPr>
          <w:rStyle w:val="Hyperlink1"/>
        </w:rPr>
        <w:t>When</w:t>
      </w:r>
      <w:r>
        <w:rPr>
          <w:rStyle w:val="Hyperlink1"/>
        </w:rPr>
        <w:t xml:space="preserve"> humans were guided to a good choice</w:t>
      </w:r>
      <w:r w:rsidR="002E730E">
        <w:rPr>
          <w:rStyle w:val="Hyperlink1"/>
        </w:rPr>
        <w:t xml:space="preserve"> (when the unguided reward is objectively lower than the guided reward)</w:t>
      </w:r>
      <w:r>
        <w:rPr>
          <w:rStyle w:val="Hyperlink1"/>
        </w:rPr>
        <w:t xml:space="preserve"> and switched on the 1</w:t>
      </w:r>
      <w:r w:rsidRPr="003D0CB7">
        <w:rPr>
          <w:rStyle w:val="Hyperlink1"/>
          <w:vertAlign w:val="superscript"/>
        </w:rPr>
        <w:t>st</w:t>
      </w:r>
      <w:r>
        <w:rPr>
          <w:rStyle w:val="Hyperlink1"/>
        </w:rPr>
        <w:t xml:space="preserve"> free choice to find out that the </w:t>
      </w:r>
      <w:r w:rsidRPr="00537C23">
        <w:rPr>
          <w:rStyle w:val="Hyperlink1"/>
        </w:rPr>
        <w:t>alternative was worse, they immediately switched back on the 2</w:t>
      </w:r>
      <w:r w:rsidRPr="00537C23">
        <w:rPr>
          <w:rStyle w:val="Hyperlink1"/>
          <w:vertAlign w:val="superscript"/>
        </w:rPr>
        <w:t>nd</w:t>
      </w:r>
      <w:r w:rsidRPr="00537C23">
        <w:rPr>
          <w:rStyle w:val="Hyperlink1"/>
        </w:rPr>
        <w:t xml:space="preserve"> choice (</w:t>
      </w:r>
      <w:r w:rsidR="00B76197">
        <w:rPr>
          <w:rStyle w:val="Hyperlink1"/>
        </w:rPr>
        <w:t>Fig</w:t>
      </w:r>
      <w:r w:rsidRPr="00537C23">
        <w:rPr>
          <w:rStyle w:val="Hyperlink1"/>
        </w:rPr>
        <w:t xml:space="preserve"> </w:t>
      </w:r>
      <w:r w:rsidR="00A03A34" w:rsidRPr="00537C23">
        <w:rPr>
          <w:rStyle w:val="Hyperlink1"/>
        </w:rPr>
        <w:t>5</w:t>
      </w:r>
      <w:r w:rsidRPr="00537C23">
        <w:rPr>
          <w:rStyle w:val="Hyperlink1"/>
        </w:rPr>
        <w:t>C</w:t>
      </w:r>
      <w:r w:rsidR="00B822D8" w:rsidRPr="00537C23">
        <w:rPr>
          <w:rStyle w:val="Hyperlink1"/>
        </w:rPr>
        <w:t>, S2</w:t>
      </w:r>
      <w:r w:rsidRPr="00537C23">
        <w:rPr>
          <w:rStyle w:val="Hyperlink1"/>
        </w:rPr>
        <w:t xml:space="preserve">). It took </w:t>
      </w:r>
      <w:r w:rsidR="0024225C">
        <w:rPr>
          <w:rStyle w:val="Hyperlink1"/>
        </w:rPr>
        <w:t>several trials</w:t>
      </w:r>
      <w:r w:rsidR="0024225C" w:rsidRPr="00537C23">
        <w:rPr>
          <w:rStyle w:val="Hyperlink1"/>
        </w:rPr>
        <w:t xml:space="preserve"> </w:t>
      </w:r>
      <w:r w:rsidRPr="00537C23">
        <w:rPr>
          <w:rStyle w:val="Hyperlink1"/>
        </w:rPr>
        <w:t>for rats to switch back</w:t>
      </w:r>
      <w:r w:rsidR="00537C23">
        <w:rPr>
          <w:rStyle w:val="Hyperlink1"/>
        </w:rPr>
        <w:t xml:space="preserve"> (</w:t>
      </w:r>
      <w:r w:rsidR="00B76197">
        <w:rPr>
          <w:rStyle w:val="Hyperlink1"/>
        </w:rPr>
        <w:t>Fig</w:t>
      </w:r>
      <w:r w:rsidR="00537C23">
        <w:rPr>
          <w:rStyle w:val="Hyperlink1"/>
        </w:rPr>
        <w:t xml:space="preserve"> </w:t>
      </w:r>
      <w:r w:rsidR="00057A54">
        <w:rPr>
          <w:rStyle w:val="Hyperlink1"/>
        </w:rPr>
        <w:t xml:space="preserve">5D, </w:t>
      </w:r>
      <w:r w:rsidR="00537C23">
        <w:rPr>
          <w:rStyle w:val="Hyperlink1"/>
        </w:rPr>
        <w:t>S2)</w:t>
      </w:r>
      <w:r w:rsidRPr="00537C23">
        <w:rPr>
          <w:rStyle w:val="Hyperlink1"/>
        </w:rPr>
        <w:t>. The percentage of switching remained higher when guided to a good choice than to a bad choice until the 4</w:t>
      </w:r>
      <w:r w:rsidRPr="00537C23">
        <w:rPr>
          <w:rStyle w:val="Hyperlink1"/>
          <w:vertAlign w:val="superscript"/>
        </w:rPr>
        <w:t>th</w:t>
      </w:r>
      <w:r w:rsidRPr="00537C23">
        <w:rPr>
          <w:rStyle w:val="Hyperlink1"/>
        </w:rPr>
        <w:t xml:space="preserve"> trial (</w:t>
      </w:r>
      <w:r w:rsidR="00D80113">
        <w:rPr>
          <w:rStyle w:val="Hyperlink1"/>
        </w:rPr>
        <w:t xml:space="preserve">for H = 6, p </w:t>
      </w:r>
      <w:r w:rsidR="00F4597E">
        <w:rPr>
          <w:rStyle w:val="Hyperlink1"/>
        </w:rPr>
        <w:t>=</w:t>
      </w:r>
      <w:r w:rsidR="00D80113">
        <w:rPr>
          <w:rStyle w:val="Hyperlink1"/>
        </w:rPr>
        <w:t xml:space="preserve"> </w:t>
      </w:r>
      <w:r w:rsidR="00F4597E">
        <w:rPr>
          <w:rStyle w:val="Hyperlink1"/>
        </w:rPr>
        <w:t>0.01</w:t>
      </w:r>
      <w:r w:rsidRPr="00537C23">
        <w:rPr>
          <w:rStyle w:val="Hyperlink1"/>
        </w:rPr>
        <w:t xml:space="preserve">). </w:t>
      </w:r>
      <w:r w:rsidR="004303E8" w:rsidRPr="00537C23">
        <w:rPr>
          <w:rStyle w:val="Hyperlink1"/>
        </w:rPr>
        <w:t>Nonetheless</w:t>
      </w:r>
      <w:r w:rsidR="004303E8" w:rsidRPr="00BF0838">
        <w:rPr>
          <w:rStyle w:val="Hyperlink1"/>
        </w:rPr>
        <w:t xml:space="preserve">, the fact that P(switch) at trial 1 is higher than later trials </w:t>
      </w:r>
      <w:r w:rsidR="0024225C">
        <w:rPr>
          <w:rStyle w:val="Hyperlink1"/>
        </w:rPr>
        <w:t xml:space="preserve">clearly </w:t>
      </w:r>
      <w:r w:rsidR="004303E8" w:rsidRPr="00BF0838">
        <w:rPr>
          <w:rStyle w:val="Hyperlink1"/>
        </w:rPr>
        <w:t>separated the 1</w:t>
      </w:r>
      <w:r w:rsidR="004303E8" w:rsidRPr="00BF0838">
        <w:rPr>
          <w:rStyle w:val="Hyperlink1"/>
          <w:vertAlign w:val="superscript"/>
        </w:rPr>
        <w:t>st</w:t>
      </w:r>
      <w:r w:rsidR="004303E8" w:rsidRPr="00BF0838">
        <w:rPr>
          <w:rStyle w:val="Hyperlink1"/>
        </w:rPr>
        <w:t xml:space="preserve"> free choice from the later trials. </w:t>
      </w:r>
      <w:r w:rsidR="007B2200" w:rsidRPr="00BF0838">
        <w:rPr>
          <w:rStyle w:val="Hyperlink1"/>
        </w:rPr>
        <w:t xml:space="preserve">Unlike in reversal learning </w:t>
      </w:r>
      <w:r w:rsidR="0024225C">
        <w:rPr>
          <w:rStyle w:val="Hyperlink1"/>
        </w:rPr>
        <w:t>where</w:t>
      </w:r>
      <w:r w:rsidR="0024225C" w:rsidRPr="00BF0838">
        <w:rPr>
          <w:rStyle w:val="Hyperlink1"/>
        </w:rPr>
        <w:t xml:space="preserve"> </w:t>
      </w:r>
      <w:r w:rsidR="00A12CBC" w:rsidRPr="00BF0838">
        <w:rPr>
          <w:rStyle w:val="Hyperlink1"/>
        </w:rPr>
        <w:t>exploratory behavior</w:t>
      </w:r>
      <w:r w:rsidR="007B2200" w:rsidRPr="00BF0838">
        <w:rPr>
          <w:rStyle w:val="Hyperlink1"/>
        </w:rPr>
        <w:t xml:space="preserve"> manifests over a series of </w:t>
      </w:r>
      <w:r w:rsidR="00300392" w:rsidRPr="00BF0838">
        <w:rPr>
          <w:rStyle w:val="Hyperlink1"/>
        </w:rPr>
        <w:t>trials</w:t>
      </w:r>
      <w:r w:rsidR="007B2200" w:rsidRPr="00BF0838">
        <w:rPr>
          <w:rStyle w:val="Hyperlink1"/>
        </w:rPr>
        <w:t xml:space="preserve">, </w:t>
      </w:r>
      <w:r w:rsidR="0001230E" w:rsidRPr="00BF0838">
        <w:rPr>
          <w:rStyle w:val="Hyperlink1"/>
        </w:rPr>
        <w:t xml:space="preserve">we are able to analyze </w:t>
      </w:r>
      <w:r w:rsidR="00DB0B99" w:rsidRPr="00BF0838">
        <w:rPr>
          <w:rStyle w:val="Hyperlink1"/>
        </w:rPr>
        <w:t xml:space="preserve">exploratory behavior </w:t>
      </w:r>
      <w:r w:rsidR="00BC6770" w:rsidRPr="00BF0838">
        <w:rPr>
          <w:rStyle w:val="Hyperlink1"/>
        </w:rPr>
        <w:t>by focusing on</w:t>
      </w:r>
      <w:r w:rsidR="00A84C07" w:rsidRPr="00BF0838">
        <w:rPr>
          <w:rStyle w:val="Hyperlink1"/>
        </w:rPr>
        <w:t xml:space="preserve"> the</w:t>
      </w:r>
      <w:r w:rsidR="00DB0B99" w:rsidRPr="00BF0838">
        <w:rPr>
          <w:rStyle w:val="Hyperlink1"/>
        </w:rPr>
        <w:t xml:space="preserve"> 1</w:t>
      </w:r>
      <w:r w:rsidR="00DB0B99" w:rsidRPr="00BF0838">
        <w:rPr>
          <w:rStyle w:val="Hyperlink1"/>
          <w:vertAlign w:val="superscript"/>
        </w:rPr>
        <w:t>st</w:t>
      </w:r>
      <w:r w:rsidR="00DB0B99" w:rsidRPr="00BF0838">
        <w:rPr>
          <w:rStyle w:val="Hyperlink1"/>
        </w:rPr>
        <w:t xml:space="preserve"> free choice in </w:t>
      </w:r>
      <w:r w:rsidR="00DB0B99" w:rsidRPr="002268C6">
        <w:rPr>
          <w:rStyle w:val="Hyperlink1"/>
        </w:rPr>
        <w:t xml:space="preserve">our </w:t>
      </w:r>
      <w:r w:rsidR="0020779D" w:rsidRPr="002268C6">
        <w:rPr>
          <w:rStyle w:val="Hyperlink1"/>
        </w:rPr>
        <w:t>design</w:t>
      </w:r>
      <w:r w:rsidR="00DB0B99" w:rsidRPr="002268C6">
        <w:rPr>
          <w:rStyle w:val="Hyperlink1"/>
        </w:rPr>
        <w:t xml:space="preserve">. </w:t>
      </w:r>
      <w:r w:rsidRPr="002268C6">
        <w:rPr>
          <w:rStyle w:val="Hyperlink1"/>
        </w:rPr>
        <w:t xml:space="preserve">Interestingly, when guided to a good option at first, both rats </w:t>
      </w:r>
      <w:r w:rsidR="00F4597E" w:rsidRPr="0029250E">
        <w:rPr>
          <w:rStyle w:val="Hyperlink1"/>
        </w:rPr>
        <w:t xml:space="preserve">(p &lt; 0.01 for H = 6, p = 0.07 for H = 15) </w:t>
      </w:r>
      <w:r w:rsidRPr="002268C6">
        <w:rPr>
          <w:rStyle w:val="Hyperlink1"/>
        </w:rPr>
        <w:t xml:space="preserve">and humans </w:t>
      </w:r>
      <w:r w:rsidR="00190A4D" w:rsidRPr="0029250E">
        <w:rPr>
          <w:rStyle w:val="Hyperlink1"/>
        </w:rPr>
        <w:t xml:space="preserve">(p &lt; 0.01 for H  = 2 and 5, p = 0.008 for H = 10) </w:t>
      </w:r>
      <w:r w:rsidRPr="002268C6">
        <w:rPr>
          <w:rStyle w:val="Hyperlink1"/>
        </w:rPr>
        <w:t>showed a better accuracy in later trials compared to when guided to a bad option (Fig 5A, B).</w:t>
      </w:r>
      <w:r>
        <w:rPr>
          <w:rStyle w:val="Hyperlink1"/>
        </w:rPr>
        <w:t xml:space="preserve"> </w:t>
      </w:r>
    </w:p>
    <w:p w14:paraId="2C98BF6F" w14:textId="77777777" w:rsidR="00621041" w:rsidRDefault="00621041">
      <w:pPr>
        <w:pStyle w:val="Body"/>
        <w:spacing w:before="100" w:after="100"/>
        <w:rPr>
          <w:rStyle w:val="Hyperlink1"/>
        </w:rPr>
      </w:pPr>
    </w:p>
    <w:p w14:paraId="7AF4D50B" w14:textId="77777777" w:rsidR="00621041" w:rsidRPr="00722473" w:rsidRDefault="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1F2BE2E8" w:rsidR="00621041" w:rsidRPr="008E6B51" w:rsidRDefault="00621041">
      <w:pPr>
        <w:pStyle w:val="Body"/>
        <w:spacing w:before="100" w:after="100"/>
        <w:rPr>
          <w:rStyle w:val="Hyperlink1"/>
        </w:rPr>
      </w:pPr>
      <w:r>
        <w:rPr>
          <w:rStyle w:val="Hyperlink1"/>
        </w:rPr>
        <w:t xml:space="preserve">On the first free choice of </w:t>
      </w:r>
      <w:r w:rsidR="00393828">
        <w:rPr>
          <w:rStyle w:val="Hyperlink1"/>
        </w:rPr>
        <w:t>each</w:t>
      </w:r>
      <w:r>
        <w:rPr>
          <w:rStyle w:val="Hyperlink1"/>
        </w:rPr>
        <w:t xml:space="preserv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p>
    <w:p w14:paraId="540DEFAF" w14:textId="7484BB88" w:rsidR="00621041" w:rsidRDefault="00621041">
      <w:pPr>
        <w:pStyle w:val="Body"/>
        <w:spacing w:before="100" w:after="100"/>
        <w:rPr>
          <w:rStyle w:val="Hyperlink1"/>
        </w:rPr>
      </w:pPr>
      <w:r>
        <w:rPr>
          <w:rStyle w:val="Hyperlink1"/>
        </w:rPr>
        <w:t xml:space="preserve">Intriguingly, both humans (Experiment 4) and rats (Experiment 1) </w:t>
      </w:r>
      <w:r w:rsidRPr="00617FC0">
        <w:rPr>
          <w:rStyle w:val="Hyperlink1"/>
        </w:rPr>
        <w:t xml:space="preserve">performed above chance </w:t>
      </w:r>
      <w:r w:rsidR="00393828" w:rsidRPr="00617FC0">
        <w:rPr>
          <w:rStyle w:val="Hyperlink1"/>
        </w:rPr>
        <w:t>on the first free-choice trials</w:t>
      </w:r>
      <w:r w:rsidR="002268C6" w:rsidRPr="00617FC0">
        <w:rPr>
          <w:rStyle w:val="Hyperlink1"/>
        </w:rPr>
        <w:t xml:space="preserve"> (p </w:t>
      </w:r>
      <w:r w:rsidR="002A2284" w:rsidRPr="00617FC0">
        <w:rPr>
          <w:rStyle w:val="Hyperlink1"/>
        </w:rPr>
        <w:t>&lt; 0.001</w:t>
      </w:r>
      <w:r w:rsidR="002268C6" w:rsidRPr="00617FC0">
        <w:rPr>
          <w:rStyle w:val="Hyperlink1"/>
        </w:rPr>
        <w:t>)</w:t>
      </w:r>
      <w:r w:rsidR="00393828" w:rsidRPr="00617FC0">
        <w:rPr>
          <w:rStyle w:val="Hyperlink1"/>
        </w:rPr>
        <w:t xml:space="preserve">, </w:t>
      </w:r>
      <w:r w:rsidRPr="00617FC0">
        <w:rPr>
          <w:rStyle w:val="Hyperlink1"/>
        </w:rPr>
        <w:t>both achiev</w:t>
      </w:r>
      <w:r>
        <w:rPr>
          <w:rStyle w:val="Hyperlink1"/>
        </w:rPr>
        <w:t>ing a similar average</w:t>
      </w:r>
      <w:r w:rsidR="0002474F">
        <w:rPr>
          <w:rStyle w:val="Hyperlink1"/>
        </w:rPr>
        <w:t xml:space="preserve"> (66.6% for rats and 69.0% for humans)</w:t>
      </w:r>
      <w:r>
        <w:rPr>
          <w:rStyle w:val="Hyperlink1"/>
        </w:rPr>
        <w:t xml:space="preserve">. 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particular experiment with repeated games, humans and animals were able to assess the relative ‘goodness’ of the guided target in the current game based on the reward they obtained in previous games. </w:t>
      </w:r>
    </w:p>
    <w:p w14:paraId="35B0FBEB" w14:textId="5E9EF03D" w:rsidR="00621041" w:rsidRDefault="00621041">
      <w:pPr>
        <w:pStyle w:val="Body"/>
        <w:spacing w:before="100" w:after="100"/>
        <w:rPr>
          <w:rStyle w:val="Hyperlink1"/>
        </w:rPr>
      </w:pPr>
      <w:r w:rsidRPr="00F220C8">
        <w:rPr>
          <w:rStyle w:val="Hyperlink1"/>
        </w:rPr>
        <w:t>Their performances in the first free-choice trial were not uniform and displayed a U shape (Fig</w:t>
      </w:r>
      <w:r>
        <w:rPr>
          <w:rStyle w:val="Hyperlink1"/>
        </w:rPr>
        <w:t xml:space="preserve"> 6</w:t>
      </w:r>
      <w:r w:rsidR="007A0691">
        <w:rPr>
          <w:rStyle w:val="Hyperlink1"/>
        </w:rPr>
        <w:t>A, C)</w:t>
      </w:r>
      <w:r>
        <w:rPr>
          <w:rStyle w:val="Hyperlink1"/>
        </w:rPr>
        <w:t xml:space="preserve">. </w:t>
      </w:r>
      <w:r w:rsidR="00256199">
        <w:rPr>
          <w:rStyle w:val="Hyperlink1"/>
        </w:rPr>
        <w:t xml:space="preserve">The accuracy was the highest when </w:t>
      </w:r>
      <w:r>
        <w:rPr>
          <w:rStyle w:val="Hyperlink1"/>
        </w:rPr>
        <w:t xml:space="preserve">they were guided to 0 or 5 drops (or 1 and 5 points for humans), </w:t>
      </w:r>
      <w:r w:rsidR="00256199">
        <w:rPr>
          <w:rStyle w:val="Hyperlink1"/>
        </w:rPr>
        <w:t xml:space="preserve">and </w:t>
      </w:r>
      <w:r>
        <w:rPr>
          <w:rStyle w:val="Hyperlink1"/>
        </w:rPr>
        <w:t xml:space="preserve">the </w:t>
      </w:r>
      <w:r w:rsidR="00393828">
        <w:rPr>
          <w:rStyle w:val="Hyperlink1"/>
        </w:rPr>
        <w:t>lowest</w:t>
      </w:r>
      <w:r>
        <w:rPr>
          <w:rStyle w:val="Hyperlink1"/>
        </w:rPr>
        <w:t xml:space="preserve"> when they were guided to more ambiguous reward amounts such as 3</w:t>
      </w:r>
      <w:r w:rsidR="00F220C8">
        <w:rPr>
          <w:rStyle w:val="Hyperlink1"/>
        </w:rPr>
        <w:t xml:space="preserve"> drops</w:t>
      </w:r>
      <w:r>
        <w:rPr>
          <w:rStyle w:val="Hyperlink1"/>
        </w:rPr>
        <w:t xml:space="preserve">. With prior information alone, it is theoretically </w:t>
      </w:r>
      <w:r w:rsidR="00256199">
        <w:rPr>
          <w:rStyle w:val="Hyperlink1"/>
        </w:rPr>
        <w:t xml:space="preserve">not possible </w:t>
      </w:r>
      <w:r>
        <w:rPr>
          <w:rStyle w:val="Hyperlink1"/>
        </w:rPr>
        <w:t xml:space="preserve">for humans and rats to choose correctly on the first free-choice trial when guided to intermediate rewards, but through learning in long-horizon </w:t>
      </w:r>
      <w:r w:rsidRPr="009A0169">
        <w:rPr>
          <w:rStyle w:val="Hyperlink1"/>
        </w:rPr>
        <w:t>games, their performance curves in the last trial were higher</w:t>
      </w:r>
      <w:r w:rsidR="00126BB6">
        <w:rPr>
          <w:rStyle w:val="Hyperlink1"/>
        </w:rPr>
        <w:t xml:space="preserve"> (p &lt; 0.05 for all drops except 4 in rats, p &lt; 0.01 for all drops in humans)</w:t>
      </w:r>
      <w:r w:rsidRPr="009A0169">
        <w:rPr>
          <w:rStyle w:val="Hyperlink1"/>
        </w:rPr>
        <w:t xml:space="preserve"> and became more uniform </w:t>
      </w:r>
      <w:r w:rsidR="00393828" w:rsidRPr="009A0169">
        <w:rPr>
          <w:rStyle w:val="Hyperlink1"/>
        </w:rPr>
        <w:t xml:space="preserve">across reward sizes </w:t>
      </w:r>
      <w:r w:rsidRPr="009A0169">
        <w:rPr>
          <w:rStyle w:val="Hyperlink1"/>
        </w:rPr>
        <w:t>(Fig 6</w:t>
      </w:r>
      <w:r w:rsidR="001877BB" w:rsidRPr="009A0169">
        <w:rPr>
          <w:rStyle w:val="Hyperlink1"/>
        </w:rPr>
        <w:t>B, D</w:t>
      </w:r>
      <w:r w:rsidRPr="009A0169">
        <w:rPr>
          <w:rStyle w:val="Hyperlink1"/>
        </w:rPr>
        <w:t>).</w:t>
      </w:r>
      <w:r>
        <w:rPr>
          <w:rStyle w:val="Hyperlink1"/>
        </w:rPr>
        <w:t xml:space="preserve">  </w:t>
      </w:r>
    </w:p>
    <w:p w14:paraId="61BD3D10" w14:textId="77777777" w:rsidR="00621041" w:rsidRDefault="00621041">
      <w:pPr>
        <w:pStyle w:val="Body"/>
        <w:spacing w:before="100" w:after="100"/>
        <w:rPr>
          <w:rStyle w:val="Hyperlink1"/>
          <w:lang w:val="es-ES_tradnl"/>
        </w:rPr>
      </w:pPr>
    </w:p>
    <w:p w14:paraId="33DC6EB9" w14:textId="77777777" w:rsidR="00621041" w:rsidRDefault="00621041">
      <w:pPr>
        <w:pStyle w:val="Body"/>
        <w:spacing w:before="100" w:after="100"/>
        <w:rPr>
          <w:rStyle w:val="Hyperlink1"/>
          <w:u w:val="single"/>
          <w:lang w:eastAsia="zh-TW"/>
        </w:rPr>
      </w:pPr>
      <w:r w:rsidRPr="00DD2DFB">
        <w:rPr>
          <w:rStyle w:val="Hyperlink1"/>
          <w:b/>
          <w:u w:val="single"/>
          <w:lang w:val="es-ES_tradnl" w:eastAsia="zh-TW"/>
        </w:rPr>
        <w:t xml:space="preserve">As </w:t>
      </w:r>
      <w:proofErr w:type="spellStart"/>
      <w:r w:rsidRPr="00DD2DFB">
        <w:rPr>
          <w:rStyle w:val="Hyperlink1"/>
          <w:b/>
          <w:u w:val="single"/>
          <w:lang w:val="es-ES_tradnl" w:eastAsia="zh-TW"/>
        </w:rPr>
        <w:t>with</w:t>
      </w:r>
      <w:proofErr w:type="spellEnd"/>
      <w:r w:rsidRPr="00DD2DFB">
        <w:rPr>
          <w:rStyle w:val="Hyperlink1"/>
          <w:b/>
          <w:u w:val="single"/>
          <w:lang w:val="es-ES_tradnl" w:eastAsia="zh-TW"/>
        </w:rPr>
        <w:t xml:space="preserve">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0E8B52D5" w:rsidR="00621041" w:rsidRDefault="00621041">
      <w:pPr>
        <w:pStyle w:val="Body"/>
        <w:spacing w:before="100" w:after="100"/>
        <w:rPr>
          <w:rStyle w:val="Hyperlink1"/>
          <w:lang w:eastAsia="zh-TW"/>
        </w:rPr>
      </w:pPr>
      <w:r>
        <w:rPr>
          <w:rStyle w:val="Hyperlink1"/>
          <w:lang w:eastAsia="zh-TW"/>
        </w:rPr>
        <w:t>We computed P(</w:t>
      </w:r>
      <w:r w:rsidR="00B44553">
        <w:rPr>
          <w:rStyle w:val="Hyperlink1"/>
          <w:lang w:eastAsia="zh-TW"/>
        </w:rPr>
        <w:t>unguided</w:t>
      </w:r>
      <w:r>
        <w:rPr>
          <w:rStyle w:val="Hyperlink1"/>
          <w:lang w:eastAsia="zh-TW"/>
        </w:rPr>
        <w:t>), the</w:t>
      </w:r>
      <w:r>
        <w:rPr>
          <w:rStyle w:val="Hyperlink1"/>
        </w:rPr>
        <w:t xml:space="preserve"> probability of choosing the option that was not guided </w:t>
      </w:r>
      <w:r w:rsidR="004E0DCC">
        <w:rPr>
          <w:rStyle w:val="Hyperlink1"/>
        </w:rPr>
        <w:t>when</w:t>
      </w:r>
      <w:r>
        <w:rPr>
          <w:rStyle w:val="Hyperlink1"/>
        </w:rPr>
        <w:t xml:space="preserve"> the first free-choice trial</w:t>
      </w:r>
      <w:r w:rsidR="004E0DCC">
        <w:rPr>
          <w:rStyle w:val="Hyperlink1"/>
        </w:rPr>
        <w:t xml:space="preserve"> occurred</w:t>
      </w:r>
      <w:r>
        <w:rPr>
          <w:rStyle w:val="Hyperlink1"/>
        </w:rPr>
        <w:t xml:space="preserve"> (</w:t>
      </w:r>
      <w:del w:id="25" w:author="Wang Siyu" w:date="2022-05-18T13:21:00Z">
        <w:r w:rsidDel="00A30CE2">
          <w:rPr>
            <w:rStyle w:val="Hyperlink1"/>
          </w:rPr>
          <w:delText>i.e.</w:delText>
        </w:r>
      </w:del>
      <w:ins w:id="26" w:author="Wang Siyu" w:date="2022-05-18T13:21:00Z">
        <w:r w:rsidR="00A30CE2">
          <w:rPr>
            <w:rStyle w:val="Hyperlink1"/>
          </w:rPr>
          <w:t>i.e.,</w:t>
        </w:r>
      </w:ins>
      <w:r>
        <w:rPr>
          <w:rStyle w:val="Hyperlink1"/>
        </w:rPr>
        <w:t xml:space="preserve"> p(switch) at the first free choice) as a function of the reward size during the guided trials (Fig </w:t>
      </w:r>
      <w:r w:rsidR="009A401C">
        <w:rPr>
          <w:rStyle w:val="Hyperlink1"/>
        </w:rPr>
        <w:t xml:space="preserve">7A, </w:t>
      </w:r>
      <w:r w:rsidR="00792CA7">
        <w:rPr>
          <w:rStyle w:val="Hyperlink1"/>
        </w:rPr>
        <w:t>C</w:t>
      </w:r>
      <w:r>
        <w:rPr>
          <w:rStyle w:val="Hyperlink1"/>
        </w:rPr>
        <w:t xml:space="preserve">). </w:t>
      </w:r>
      <w:r w:rsidR="00F8118D">
        <w:rPr>
          <w:rStyle w:val="Hyperlink1"/>
        </w:rPr>
        <w:t xml:space="preserve">Two-way ANOVA (Horizon x Guided Reward) showed a significant main effect of </w:t>
      </w:r>
      <w:r w:rsidR="008C30B1">
        <w:rPr>
          <w:rStyle w:val="Hyperlink1"/>
        </w:rPr>
        <w:t>g</w:t>
      </w:r>
      <w:r w:rsidR="00F8118D">
        <w:rPr>
          <w:rStyle w:val="Hyperlink1"/>
        </w:rPr>
        <w:t xml:space="preserve">uided reward on p(unguided), p &lt; 0.001. </w:t>
      </w:r>
      <w:r w:rsidRPr="00625232">
        <w:rPr>
          <w:rStyle w:val="Hyperlink1"/>
        </w:rPr>
        <w:t xml:space="preserve">Like humans (Fig </w:t>
      </w:r>
      <w:r w:rsidR="000621A7" w:rsidRPr="00625232">
        <w:rPr>
          <w:rStyle w:val="Hyperlink1"/>
        </w:rPr>
        <w:t>7A</w:t>
      </w:r>
      <w:r w:rsidRPr="00625232">
        <w:rPr>
          <w:rStyle w:val="Hyperlink1"/>
        </w:rPr>
        <w:t xml:space="preserve">), we found that rats were likely to </w:t>
      </w:r>
      <w:r w:rsidR="00717876" w:rsidRPr="00625232">
        <w:rPr>
          <w:rStyle w:val="Hyperlink1"/>
        </w:rPr>
        <w:t>explore</w:t>
      </w:r>
      <w:r w:rsidR="00D81B9B" w:rsidRPr="00625232">
        <w:rPr>
          <w:rStyle w:val="Hyperlink1"/>
        </w:rPr>
        <w:t xml:space="preserve"> </w:t>
      </w:r>
      <w:r w:rsidR="00CE07CF" w:rsidRPr="00625232">
        <w:rPr>
          <w:rStyle w:val="Hyperlink1"/>
        </w:rPr>
        <w:t>the unguided option</w:t>
      </w:r>
      <w:r w:rsidRPr="00625232">
        <w:rPr>
          <w:rStyle w:val="Hyperlink1"/>
        </w:rPr>
        <w:t xml:space="preserve"> if they obtained a low reward during the guided trials (</w:t>
      </w:r>
      <w:del w:id="27" w:author="Wang Siyu" w:date="2022-05-18T13:21:00Z">
        <w:r w:rsidRPr="00625232" w:rsidDel="00A30CE2">
          <w:rPr>
            <w:rStyle w:val="Hyperlink1"/>
          </w:rPr>
          <w:delText>e.g.</w:delText>
        </w:r>
      </w:del>
      <w:ins w:id="28" w:author="Wang Siyu" w:date="2022-05-18T13:21:00Z">
        <w:r w:rsidR="00A30CE2" w:rsidRPr="00625232">
          <w:rPr>
            <w:rStyle w:val="Hyperlink1"/>
          </w:rPr>
          <w:t>e.g.,</w:t>
        </w:r>
      </w:ins>
      <w:r w:rsidRPr="00625232">
        <w:rPr>
          <w:rStyle w:val="Hyperlink1"/>
        </w:rPr>
        <w:t xml:space="preserve"> 0 drops, mean = 9</w:t>
      </w:r>
      <w:r w:rsidR="00E31F08" w:rsidRPr="0029250E">
        <w:rPr>
          <w:rStyle w:val="Hyperlink1"/>
        </w:rPr>
        <w:t>5.2</w:t>
      </w:r>
      <w:r w:rsidRPr="00625232">
        <w:rPr>
          <w:rStyle w:val="Hyperlink1"/>
        </w:rPr>
        <w:t xml:space="preserve">% Fig </w:t>
      </w:r>
      <w:r w:rsidR="000621A7" w:rsidRPr="00625232">
        <w:rPr>
          <w:rStyle w:val="Hyperlink1"/>
        </w:rPr>
        <w:t>7</w:t>
      </w:r>
      <w:r w:rsidR="00204655" w:rsidRPr="00625232">
        <w:rPr>
          <w:rStyle w:val="Hyperlink1"/>
        </w:rPr>
        <w:t>C</w:t>
      </w:r>
      <w:r w:rsidRPr="00625232">
        <w:rPr>
          <w:rStyle w:val="Hyperlink1"/>
        </w:rPr>
        <w:t xml:space="preserve">), and were unlikely to </w:t>
      </w:r>
      <w:r w:rsidR="001675BD" w:rsidRPr="00625232">
        <w:rPr>
          <w:rStyle w:val="Hyperlink1"/>
        </w:rPr>
        <w:t>explore</w:t>
      </w:r>
      <w:r w:rsidR="00AD4131" w:rsidRPr="00625232">
        <w:rPr>
          <w:rStyle w:val="Hyperlink1"/>
        </w:rPr>
        <w:t xml:space="preserve"> </w:t>
      </w:r>
      <w:r w:rsidR="00F906BC" w:rsidRPr="00625232">
        <w:rPr>
          <w:rStyle w:val="Hyperlink1"/>
        </w:rPr>
        <w:t xml:space="preserve">the unguided option </w:t>
      </w:r>
      <w:r w:rsidRPr="00625232">
        <w:rPr>
          <w:rStyle w:val="Hyperlink1"/>
        </w:rPr>
        <w:t>if they obtained a large reward (</w:t>
      </w:r>
      <w:del w:id="29" w:author="Wang Siyu" w:date="2022-05-18T13:21:00Z">
        <w:r w:rsidRPr="00625232" w:rsidDel="00A30CE2">
          <w:rPr>
            <w:rStyle w:val="Hyperlink1"/>
          </w:rPr>
          <w:delText>e.g.</w:delText>
        </w:r>
      </w:del>
      <w:ins w:id="30" w:author="Wang Siyu" w:date="2022-05-18T13:21:00Z">
        <w:r w:rsidR="00A30CE2" w:rsidRPr="00625232">
          <w:rPr>
            <w:rStyle w:val="Hyperlink1"/>
          </w:rPr>
          <w:t>e.g.,</w:t>
        </w:r>
      </w:ins>
      <w:r w:rsidRPr="00625232">
        <w:rPr>
          <w:rStyle w:val="Hyperlink1"/>
        </w:rPr>
        <w:t xml:space="preserve"> 5 drops, mean = 2</w:t>
      </w:r>
      <w:r w:rsidR="00E31F08" w:rsidRPr="0029250E">
        <w:rPr>
          <w:rStyle w:val="Hyperlink1"/>
        </w:rPr>
        <w:t>7.5</w:t>
      </w:r>
      <w:r w:rsidRPr="00625232">
        <w:rPr>
          <w:rStyle w:val="Hyperlink1"/>
        </w:rPr>
        <w:t xml:space="preserve">%, Fig </w:t>
      </w:r>
      <w:r w:rsidR="00B779FB" w:rsidRPr="00625232">
        <w:rPr>
          <w:rStyle w:val="Hyperlink1"/>
        </w:rPr>
        <w:t>7</w:t>
      </w:r>
      <w:r w:rsidR="00204655" w:rsidRPr="00625232">
        <w:rPr>
          <w:rStyle w:val="Hyperlink1"/>
        </w:rPr>
        <w:t>C</w:t>
      </w:r>
      <w:r w:rsidRPr="00625232">
        <w:rPr>
          <w:rStyle w:val="Hyperlink1"/>
        </w:rPr>
        <w:t>). Overall, when gui</w:t>
      </w:r>
      <w:r>
        <w:rPr>
          <w:rStyle w:val="Hyperlink1"/>
        </w:rPr>
        <w:t xml:space="preserve">ded to the option with an objectively lower reward, rats </w:t>
      </w:r>
      <w:r w:rsidR="00DD1CC0">
        <w:rPr>
          <w:rStyle w:val="Hyperlink1"/>
        </w:rPr>
        <w:t xml:space="preserve">chose </w:t>
      </w:r>
      <w:r>
        <w:rPr>
          <w:rStyle w:val="Hyperlink1"/>
        </w:rPr>
        <w:t xml:space="preserve">the unguided feeder </w:t>
      </w:r>
      <w:r w:rsidR="00625232">
        <w:rPr>
          <w:rStyle w:val="Hyperlink1"/>
        </w:rPr>
        <w:t>significantly more (</w:t>
      </w:r>
      <w:r>
        <w:rPr>
          <w:rStyle w:val="Hyperlink1"/>
        </w:rPr>
        <w:t xml:space="preserve">at </w:t>
      </w:r>
      <w:r w:rsidR="00BB6270">
        <w:rPr>
          <w:rStyle w:val="Hyperlink1"/>
        </w:rPr>
        <w:t>74.6</w:t>
      </w:r>
      <w:r>
        <w:rPr>
          <w:rStyle w:val="Hyperlink1"/>
        </w:rPr>
        <w:t>%</w:t>
      </w:r>
      <w:r w:rsidR="00F853E4">
        <w:rPr>
          <w:rStyle w:val="Hyperlink1"/>
        </w:rPr>
        <w:t xml:space="preserve">, p &lt; 0.001 for H = 1 and 6, p </w:t>
      </w:r>
      <w:del w:id="31" w:author="Wang Siyu" w:date="2022-05-18T13:21:00Z">
        <w:r w:rsidR="00F853E4" w:rsidDel="00A30CE2">
          <w:rPr>
            <w:rStyle w:val="Hyperlink1"/>
          </w:rPr>
          <w:delText xml:space="preserve"> </w:delText>
        </w:r>
      </w:del>
      <w:r w:rsidR="00F853E4">
        <w:rPr>
          <w:rStyle w:val="Hyperlink1"/>
        </w:rPr>
        <w:t>= 0.01 for H = 15</w:t>
      </w:r>
      <w:r w:rsidR="00625232">
        <w:rPr>
          <w:rStyle w:val="Hyperlink1"/>
        </w:rPr>
        <w:t>)</w:t>
      </w:r>
      <w:r>
        <w:rPr>
          <w:rStyle w:val="Hyperlink1"/>
        </w:rPr>
        <w:t xml:space="preserve"> on their first free choices, whereas when guided to the option with an objectively higher reward, rats only </w:t>
      </w:r>
      <w:r w:rsidR="008A62DF">
        <w:rPr>
          <w:rStyle w:val="Hyperlink1"/>
        </w:rPr>
        <w:t xml:space="preserve">chose </w:t>
      </w:r>
      <w:r>
        <w:rPr>
          <w:rStyle w:val="Hyperlink1"/>
        </w:rPr>
        <w:t xml:space="preserve">the unguided feeder at </w:t>
      </w:r>
      <w:r w:rsidR="00BC5E0A">
        <w:rPr>
          <w:rStyle w:val="Hyperlink1"/>
        </w:rPr>
        <w:t>39.9</w:t>
      </w:r>
      <w:r>
        <w:rPr>
          <w:rStyle w:val="Hyperlink1"/>
        </w:rPr>
        <w:t xml:space="preserve">% on their first free choices (Fig 5D, trial 1). Humans </w:t>
      </w:r>
      <w:r w:rsidR="006C0AE8">
        <w:rPr>
          <w:rStyle w:val="Hyperlink1"/>
        </w:rPr>
        <w:t xml:space="preserve">chose the unguided option </w:t>
      </w:r>
      <w:r w:rsidR="00792681">
        <w:rPr>
          <w:rStyle w:val="Hyperlink1"/>
        </w:rPr>
        <w:t>89.5</w:t>
      </w:r>
      <w:r>
        <w:rPr>
          <w:rStyle w:val="Hyperlink1"/>
        </w:rPr>
        <w:t xml:space="preserve">% on an objectively lower guided reward, and </w:t>
      </w:r>
      <w:r w:rsidR="00792681">
        <w:rPr>
          <w:rStyle w:val="Hyperlink1"/>
        </w:rPr>
        <w:t>54.4</w:t>
      </w:r>
      <w:r>
        <w:rPr>
          <w:rStyle w:val="Hyperlink1"/>
        </w:rPr>
        <w:t xml:space="preserve">% on an objectively higher guided reward (Fig 5C, trial 1). Unlike the “win-stay lose-shift” strategy in probabilistic exploration tasks, both </w:t>
      </w:r>
      <w:r>
        <w:rPr>
          <w:rStyle w:val="Hyperlink1"/>
          <w:lang w:eastAsia="zh-TW"/>
        </w:rPr>
        <w:t xml:space="preserve">“stay” and “shift” </w:t>
      </w:r>
      <w:r w:rsidR="00562881">
        <w:rPr>
          <w:rStyle w:val="Hyperlink1"/>
          <w:lang w:eastAsia="zh-TW"/>
        </w:rPr>
        <w:t xml:space="preserve">in our task </w:t>
      </w:r>
      <w:r>
        <w:rPr>
          <w:rStyle w:val="Hyperlink1"/>
          <w:lang w:eastAsia="zh-TW"/>
        </w:rPr>
        <w:t xml:space="preserve">were outcomes of a comparison between the current reward and estimated prior distribution </w:t>
      </w:r>
      <w:r>
        <w:rPr>
          <w:rStyle w:val="Hyperlink1"/>
          <w:lang w:eastAsia="zh-TW"/>
        </w:rPr>
        <w:lastRenderedPageBreak/>
        <w:t xml:space="preserve">of </w:t>
      </w:r>
      <w:del w:id="32" w:author="Wang Siyu" w:date="2022-05-18T13:21:00Z">
        <w:r w:rsidDel="00A30CE2">
          <w:rPr>
            <w:rStyle w:val="Hyperlink1"/>
            <w:lang w:eastAsia="zh-TW"/>
          </w:rPr>
          <w:delText>rewards, and</w:delText>
        </w:r>
      </w:del>
      <w:ins w:id="33" w:author="Wang Siyu" w:date="2022-05-18T13:21:00Z">
        <w:r w:rsidR="00A30CE2">
          <w:rPr>
            <w:rStyle w:val="Hyperlink1"/>
            <w:lang w:eastAsia="zh-TW"/>
          </w:rPr>
          <w:t>rewards and</w:t>
        </w:r>
      </w:ins>
      <w:r>
        <w:rPr>
          <w:rStyle w:val="Hyperlink1"/>
          <w:lang w:eastAsia="zh-TW"/>
        </w:rPr>
        <w:t xml:space="preserve"> were not directly associated with a gain of reward </w:t>
      </w:r>
      <w:r w:rsidR="002A56C5">
        <w:rPr>
          <w:rStyle w:val="Hyperlink1"/>
          <w:lang w:eastAsia="zh-TW"/>
        </w:rPr>
        <w:t xml:space="preserve">or </w:t>
      </w:r>
      <w:r>
        <w:rPr>
          <w:rStyle w:val="Hyperlink1"/>
          <w:lang w:eastAsia="zh-TW"/>
        </w:rPr>
        <w:t xml:space="preserve">an absence of reward. Unlike </w:t>
      </w:r>
      <w:r w:rsidR="004E0DCC">
        <w:rPr>
          <w:rStyle w:val="Hyperlink1"/>
          <w:lang w:eastAsia="zh-TW"/>
        </w:rPr>
        <w:t xml:space="preserve">with </w:t>
      </w:r>
      <w:r>
        <w:rPr>
          <w:rStyle w:val="Hyperlink1"/>
          <w:lang w:eastAsia="zh-TW"/>
        </w:rPr>
        <w:t>the reversal learning paradigms in which animals update values gradually and switch to the alternative option after experiencing a stream of bad outcomes</w:t>
      </w:r>
      <w:r w:rsidRPr="00635C50">
        <w:rPr>
          <w:rStyle w:val="Hyperlink1"/>
          <w:lang w:eastAsia="zh-TW"/>
        </w:rPr>
        <w:t xml:space="preserve">, rats in </w:t>
      </w:r>
      <w:r w:rsidR="004E0DCC" w:rsidRPr="00635C50">
        <w:rPr>
          <w:rStyle w:val="Hyperlink1"/>
          <w:lang w:eastAsia="zh-TW"/>
        </w:rPr>
        <w:t>our</w:t>
      </w:r>
      <w:r w:rsidRPr="00635C50">
        <w:rPr>
          <w:rStyle w:val="Hyperlink1"/>
          <w:lang w:eastAsia="zh-TW"/>
        </w:rPr>
        <w:t xml:space="preserve"> experiment</w:t>
      </w:r>
      <w:r w:rsidR="004E0DCC" w:rsidRPr="00635C50">
        <w:rPr>
          <w:rStyle w:val="Hyperlink1"/>
          <w:lang w:eastAsia="zh-TW"/>
        </w:rPr>
        <w:t>s</w:t>
      </w:r>
      <w:r w:rsidRPr="00635C50">
        <w:rPr>
          <w:rStyle w:val="Hyperlink1"/>
          <w:lang w:eastAsia="zh-TW"/>
        </w:rPr>
        <w:t xml:space="preserve"> can make exploratory decisions based on guided reward in a single trial (</w:t>
      </w:r>
      <w:r w:rsidR="00B76197">
        <w:rPr>
          <w:rStyle w:val="Hyperlink1"/>
          <w:lang w:eastAsia="zh-TW"/>
        </w:rPr>
        <w:t>Fig</w:t>
      </w:r>
      <w:r w:rsidRPr="00635C50">
        <w:rPr>
          <w:rStyle w:val="Hyperlink1"/>
          <w:lang w:eastAsia="zh-TW"/>
        </w:rPr>
        <w:t xml:space="preserve"> </w:t>
      </w:r>
      <w:r w:rsidR="00DA459D" w:rsidRPr="0029250E">
        <w:rPr>
          <w:rStyle w:val="Hyperlink1"/>
          <w:lang w:eastAsia="zh-TW"/>
        </w:rPr>
        <w:t>2B</w:t>
      </w:r>
      <w:r w:rsidR="004E0DCC" w:rsidRPr="00635C50">
        <w:rPr>
          <w:rStyle w:val="Hyperlink1"/>
          <w:lang w:eastAsia="zh-TW"/>
        </w:rPr>
        <w:t>, nG</w:t>
      </w:r>
      <w:r w:rsidRPr="00635C50">
        <w:rPr>
          <w:rStyle w:val="Hyperlink1"/>
          <w:lang w:eastAsia="zh-TW"/>
        </w:rPr>
        <w:t xml:space="preserve"> = 0 or 1, Experiment 2) or after a small </w:t>
      </w:r>
      <w:r w:rsidR="004E0DCC" w:rsidRPr="00635C50">
        <w:rPr>
          <w:rStyle w:val="Hyperlink1"/>
          <w:lang w:eastAsia="zh-TW"/>
        </w:rPr>
        <w:t>number of guided trials (nG</w:t>
      </w:r>
      <w:r w:rsidRPr="00635C50">
        <w:rPr>
          <w:rStyle w:val="Hyperlink1"/>
          <w:lang w:eastAsia="zh-TW"/>
        </w:rPr>
        <w:t xml:space="preserve"> = 3, Experiment 1).</w:t>
      </w:r>
      <w:r>
        <w:rPr>
          <w:rStyle w:val="Hyperlink1"/>
          <w:lang w:eastAsia="zh-TW"/>
        </w:rPr>
        <w:t xml:space="preserve"> </w:t>
      </w:r>
    </w:p>
    <w:p w14:paraId="4444DE9D" w14:textId="77777777" w:rsidR="00962FA9" w:rsidRDefault="00962FA9">
      <w:pPr>
        <w:pStyle w:val="Body"/>
        <w:spacing w:before="100" w:after="100"/>
        <w:rPr>
          <w:rStyle w:val="Hyperlink1"/>
          <w:lang w:eastAsia="zh-TW"/>
        </w:rPr>
      </w:pPr>
    </w:p>
    <w:p w14:paraId="03068425" w14:textId="191A278D" w:rsidR="00621041" w:rsidRPr="00722473" w:rsidRDefault="00621041">
      <w:pPr>
        <w:pStyle w:val="Body"/>
        <w:rPr>
          <w:b/>
          <w:bCs/>
          <w:u w:val="single"/>
        </w:rPr>
      </w:pPr>
      <w:r>
        <w:rPr>
          <w:b/>
          <w:bCs/>
          <w:u w:val="single"/>
        </w:rPr>
        <w:t xml:space="preserve">As with humans, rats use directed exploration. However, time horizon has opposite modulation on directed exploration in rats </w:t>
      </w:r>
      <w:r w:rsidR="006303E3">
        <w:rPr>
          <w:b/>
          <w:bCs/>
          <w:u w:val="single"/>
        </w:rPr>
        <w:t>and</w:t>
      </w:r>
      <w:r>
        <w:rPr>
          <w:b/>
          <w:bCs/>
          <w:u w:val="single"/>
        </w:rPr>
        <w:t xml:space="preserve"> humans. </w:t>
      </w:r>
    </w:p>
    <w:p w14:paraId="2E20BE09" w14:textId="4F06097D" w:rsidR="00621041" w:rsidRDefault="006303E3">
      <w:pPr>
        <w:pStyle w:val="Body"/>
      </w:pPr>
      <w:r>
        <w:t>P(</w:t>
      </w:r>
      <w:r w:rsidR="007310C5">
        <w:t>unguided</w:t>
      </w:r>
      <w:r>
        <w:t>) is akin to the p</w:t>
      </w:r>
      <w:r w:rsidR="00621041">
        <w:t>(high info) meas</w:t>
      </w:r>
      <w:r>
        <w:t>ure in previous human research and</w:t>
      </w:r>
      <w:r w:rsidR="008111A3">
        <w:t xml:space="preserve"> a</w:t>
      </w:r>
      <w:r w:rsidR="00621041">
        <w:t xml:space="preserve"> model-free way of measuring directed exploration </w:t>
      </w:r>
      <w:r w:rsidR="00A2341B">
        <w:t>is to contrast P(unguided) across horizon conditions</w:t>
      </w:r>
      <w:r w:rsidR="006665EE">
        <w:t xml:space="preserve"> </w:t>
      </w:r>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 xml:space="preserve">. </w:t>
      </w:r>
      <w:r w:rsidR="00621041" w:rsidRPr="00E95FE0">
        <w:t xml:space="preserve">In line with previous research, </w:t>
      </w:r>
      <w:r w:rsidR="00621041" w:rsidRPr="00E95FE0">
        <w:rPr>
          <w:rStyle w:val="Hyperlink1"/>
        </w:rPr>
        <w:t xml:space="preserve">humans </w:t>
      </w:r>
      <w:r w:rsidR="00B84248" w:rsidRPr="00E95FE0">
        <w:rPr>
          <w:rStyle w:val="Hyperlink1"/>
        </w:rPr>
        <w:t>explored</w:t>
      </w:r>
      <w:r w:rsidR="00E07934" w:rsidRPr="00E95FE0">
        <w:rPr>
          <w:rStyle w:val="Hyperlink1"/>
        </w:rPr>
        <w:t xml:space="preserve"> the unguided option </w:t>
      </w:r>
      <w:r w:rsidR="005B7761" w:rsidRPr="00E95FE0">
        <w:rPr>
          <w:rStyle w:val="Hyperlink1"/>
        </w:rPr>
        <w:t xml:space="preserve">significantly </w:t>
      </w:r>
      <w:r w:rsidR="00621041" w:rsidRPr="00E95FE0">
        <w:rPr>
          <w:rStyle w:val="Hyperlink1"/>
        </w:rPr>
        <w:t>more in long horizons than in shorter ones (</w:t>
      </w:r>
      <w:r w:rsidR="00394FC5" w:rsidRPr="0029250E">
        <w:rPr>
          <w:rStyle w:val="Hyperlink1"/>
        </w:rPr>
        <w:t xml:space="preserve">p &lt; 0.001, </w:t>
      </w:r>
      <w:r w:rsidR="00621041" w:rsidRPr="00E95FE0">
        <w:rPr>
          <w:rStyle w:val="Hyperlink1"/>
        </w:rPr>
        <w:t xml:space="preserve">Fig </w:t>
      </w:r>
      <w:r w:rsidR="005155AB" w:rsidRPr="00E95FE0">
        <w:rPr>
          <w:rStyle w:val="Hyperlink1"/>
        </w:rPr>
        <w:t>7B</w:t>
      </w:r>
      <w:r w:rsidR="00621041" w:rsidRPr="00E95FE0">
        <w:rPr>
          <w:rStyle w:val="Hyperlink1"/>
        </w:rPr>
        <w:t xml:space="preserve">, Experiment 4, </w:t>
      </w:r>
      <w:r w:rsidR="00394FC5" w:rsidRPr="0029250E">
        <w:rPr>
          <w:rStyle w:val="Hyperlink1"/>
        </w:rPr>
        <w:t xml:space="preserve">p &lt; 0.001, </w:t>
      </w:r>
      <w:r w:rsidR="00621041" w:rsidRPr="00E95FE0">
        <w:rPr>
          <w:rStyle w:val="Hyperlink1"/>
        </w:rPr>
        <w:t>Fig S</w:t>
      </w:r>
      <w:r w:rsidR="008741CA">
        <w:rPr>
          <w:rStyle w:val="Hyperlink1"/>
        </w:rPr>
        <w:t>3</w:t>
      </w:r>
      <w:r w:rsidR="00621041" w:rsidRPr="00E95FE0">
        <w:rPr>
          <w:rStyle w:val="Hyperlink1"/>
        </w:rPr>
        <w:t>G, H, Experiment 5)</w:t>
      </w:r>
      <w:r w:rsidR="00865120">
        <w:rPr>
          <w:rStyle w:val="Hyperlink1"/>
        </w:rPr>
        <w:t xml:space="preserve">. </w:t>
      </w:r>
      <w:del w:id="34" w:author="Wang Siyu" w:date="2022-05-18T13:22:00Z">
        <w:r w:rsidR="00865120" w:rsidDel="00A30CE2">
          <w:rPr>
            <w:rStyle w:val="Hyperlink1"/>
          </w:rPr>
          <w:delText>H</w:delText>
        </w:r>
        <w:r w:rsidR="00621041" w:rsidRPr="00E95FE0" w:rsidDel="00A30CE2">
          <w:rPr>
            <w:rStyle w:val="Hyperlink1"/>
          </w:rPr>
          <w:delText>owever</w:delText>
        </w:r>
      </w:del>
      <w:ins w:id="35" w:author="Wang Siyu" w:date="2022-05-18T13:22:00Z">
        <w:r w:rsidR="00A30CE2">
          <w:rPr>
            <w:rStyle w:val="Hyperlink1"/>
          </w:rPr>
          <w:t>H</w:t>
        </w:r>
        <w:r w:rsidR="00A30CE2" w:rsidRPr="00E95FE0">
          <w:rPr>
            <w:rStyle w:val="Hyperlink1"/>
          </w:rPr>
          <w:t>owever,</w:t>
        </w:r>
      </w:ins>
      <w:r w:rsidR="00621041" w:rsidRPr="00E95FE0">
        <w:rPr>
          <w:rStyle w:val="Hyperlink1"/>
        </w:rPr>
        <w:t xml:space="preserve"> for rats, </w:t>
      </w:r>
      <w:r w:rsidR="00394FC5" w:rsidRPr="0029250E">
        <w:rPr>
          <w:rStyle w:val="Hyperlink1"/>
        </w:rPr>
        <w:t xml:space="preserve">we did not observe a significant difference in P(unguided) </w:t>
      </w:r>
      <w:r w:rsidR="005A452B">
        <w:rPr>
          <w:rStyle w:val="Hyperlink1"/>
        </w:rPr>
        <w:t xml:space="preserve">for different horizons </w:t>
      </w:r>
      <w:r w:rsidR="00394FC5" w:rsidRPr="0029250E">
        <w:rPr>
          <w:rStyle w:val="Hyperlink1"/>
        </w:rPr>
        <w:t>in Experiment 1 (p &gt; 0.05).</w:t>
      </w:r>
      <w:r w:rsidR="007965C3">
        <w:rPr>
          <w:rStyle w:val="Hyperlink1"/>
        </w:rPr>
        <w:t xml:space="preserve"> To properly quantify directed exploration and random exploration, </w:t>
      </w:r>
      <w:r w:rsidR="00621041">
        <w:rPr>
          <w:rStyle w:val="Hyperlink1"/>
        </w:rPr>
        <w:t xml:space="preserve">we turned to modeling. </w:t>
      </w:r>
      <w:r w:rsidR="00621041">
        <w:t xml:space="preserve">Posterior distributions over the group-level means of exploration threshold </w:t>
      </w:r>
      <m:oMath>
        <m:r>
          <w:rPr>
            <w:rFonts w:ascii="Cambria Math" w:hAnsi="Cambria Math"/>
          </w:rPr>
          <m:t>θ</m:t>
        </m:r>
      </m:oMath>
      <w:r w:rsidR="00621041">
        <w:t xml:space="preserve"> and decision noise </w:t>
      </w:r>
      <m:oMath>
        <m:r>
          <w:rPr>
            <w:rFonts w:ascii="Cambria Math" w:hAnsi="Cambria Math"/>
          </w:rPr>
          <m:t>σ</m:t>
        </m:r>
      </m:oMath>
      <w:r w:rsidR="00621041">
        <w:t xml:space="preserve"> for both humans and rats are shown in Figure </w:t>
      </w:r>
      <w:r w:rsidR="0074348C">
        <w:t>8</w:t>
      </w:r>
      <w:r w:rsidR="0056789B">
        <w:t>A</w:t>
      </w:r>
      <w:r w:rsidR="00800E92">
        <w:t xml:space="preserve"> and E</w:t>
      </w:r>
      <w:r w:rsidR="0056789B">
        <w:t xml:space="preserve">, the subject-level estimates of the parameters </w:t>
      </w:r>
      <m:oMath>
        <m:r>
          <w:rPr>
            <w:rFonts w:ascii="Cambria Math" w:hAnsi="Cambria Math"/>
          </w:rPr>
          <m:t>θ</m:t>
        </m:r>
      </m:oMath>
      <w:r w:rsidR="0056789B">
        <w:t xml:space="preserve"> and </w:t>
      </w:r>
      <m:oMath>
        <m:r>
          <w:rPr>
            <w:rFonts w:ascii="Cambria Math" w:hAnsi="Cambria Math"/>
          </w:rPr>
          <m:t>σ</m:t>
        </m:r>
      </m:oMath>
      <w:r w:rsidR="0056789B">
        <w:t xml:space="preserve"> are </w:t>
      </w:r>
      <w:r w:rsidR="0056789B" w:rsidRPr="00570219">
        <w:t>shown in Figure 8B</w:t>
      </w:r>
      <w:r w:rsidR="00800E92" w:rsidRPr="00570219">
        <w:t xml:space="preserve"> and F</w:t>
      </w:r>
      <w:r w:rsidR="00621041" w:rsidRPr="00570219">
        <w:t>.</w:t>
      </w:r>
      <w:r w:rsidR="00CC4A10">
        <w:t xml:space="preserve"> </w:t>
      </w:r>
      <w:r w:rsidR="00034DEA" w:rsidRPr="0029250E">
        <w:t>The posterior</w:t>
      </w:r>
      <w:r w:rsidR="006F7337" w:rsidRPr="0029250E">
        <w:t xml:space="preserve"> distributions</w:t>
      </w:r>
      <w:r w:rsidR="00034DEA" w:rsidRPr="0029250E">
        <w:t xml:space="preserve"> of other parameters on spatial bias and feeder bias</w:t>
      </w:r>
      <w:r w:rsidR="006F7337" w:rsidRPr="0029250E">
        <w:t xml:space="preserve"> from previous games are shown in Figure S4.</w:t>
      </w:r>
      <w:r w:rsidR="00621041" w:rsidRPr="00570219">
        <w:t xml:space="preserve"> For humans, </w:t>
      </w:r>
      <w:r w:rsidR="00B76197" w:rsidRPr="0029250E">
        <w:t xml:space="preserve">in line with the model-free result, </w:t>
      </w:r>
      <w:r w:rsidR="00621041" w:rsidRPr="00570219">
        <w:t>we observed a</w:t>
      </w:r>
      <w:r w:rsidR="00B76197" w:rsidRPr="0029250E">
        <w:t xml:space="preserve"> significant</w:t>
      </w:r>
      <w:r w:rsidR="00621041" w:rsidRPr="00570219">
        <w:t xml:space="preserve"> increase of threshold as horizon increases (</w:t>
      </w:r>
      <w:r w:rsidR="00B76197" w:rsidRPr="0029250E">
        <w:t xml:space="preserve">p &lt; 0.001, </w:t>
      </w:r>
      <w:r w:rsidR="00621041" w:rsidRPr="00570219">
        <w:t xml:space="preserve">Fig </w:t>
      </w:r>
      <w:r w:rsidR="00556D08" w:rsidRPr="00570219">
        <w:t>8A, B</w:t>
      </w:r>
      <w:r w:rsidR="00B76197" w:rsidRPr="0029250E">
        <w:t xml:space="preserve">, p &lt; 0.001, Fig </w:t>
      </w:r>
      <w:r w:rsidR="008274FD" w:rsidRPr="0029250E">
        <w:t>3J</w:t>
      </w:r>
      <w:r w:rsidR="00621041" w:rsidRPr="00570219">
        <w:t xml:space="preserve">), compatible with previous findings in the human horizon task </w:t>
      </w:r>
      <w:r w:rsidR="00621041" w:rsidRPr="00570219">
        <w:fldChar w:fldCharType="begin"/>
      </w:r>
      <w:r w:rsidR="00C912C7" w:rsidRPr="00570219">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rsidRPr="00570219">
        <w:fldChar w:fldCharType="separate"/>
      </w:r>
      <w:r w:rsidR="00621041" w:rsidRPr="00570219">
        <w:rPr>
          <w:noProof/>
        </w:rPr>
        <w:t>(Wilson et al., 2014)</w:t>
      </w:r>
      <w:r w:rsidR="00621041" w:rsidRPr="00570219">
        <w:fldChar w:fldCharType="end"/>
      </w:r>
      <w:r w:rsidR="00621041" w:rsidRPr="00570219">
        <w:t>.</w:t>
      </w:r>
      <w:r w:rsidR="00621041">
        <w:t xml:space="preserve"> In other words, in longer horizons, humans use more directed exploration in their first free choices than in shorter horizons</w:t>
      </w:r>
      <w:r w:rsidR="003E3877">
        <w:t xml:space="preserve">. Again, we </w:t>
      </w:r>
      <w:r w:rsidR="005A452B">
        <w:t>did not</w:t>
      </w:r>
      <w:r w:rsidR="003E3877">
        <w:t xml:space="preserve"> observe a significant effect of horizon on threshold in rats at the subject level (p &gt; 0.05)</w:t>
      </w:r>
      <w:ins w:id="36" w:author="Wang Siyu" w:date="2022-05-18T13:20:00Z">
        <w:r w:rsidR="00A30CE2">
          <w:t xml:space="preserve">. </w:t>
        </w:r>
      </w:ins>
      <w:r w:rsidR="003E3877">
        <w:t xml:space="preserve">However, both the model-free measure p(unguided) and the model-based measure </w:t>
      </w:r>
      <m:oMath>
        <m:r>
          <w:rPr>
            <w:rFonts w:ascii="Cambria Math" w:hAnsi="Cambria Math"/>
          </w:rPr>
          <m:t>θ</m:t>
        </m:r>
      </m:oMath>
      <w:r w:rsidR="00AB1B18">
        <w:t xml:space="preserve"> show</w:t>
      </w:r>
      <w:r w:rsidR="005A452B">
        <w:t>ed</w:t>
      </w:r>
      <w:r w:rsidR="00AB1B18">
        <w:t xml:space="preserve"> </w:t>
      </w:r>
      <w:r w:rsidR="00621041" w:rsidRPr="003E3877">
        <w:t xml:space="preserve">the opposite </w:t>
      </w:r>
      <w:r w:rsidR="003E3877" w:rsidRPr="0029250E">
        <w:t>trend</w:t>
      </w:r>
      <w:r w:rsidR="00AB1B18">
        <w:t xml:space="preserve"> </w:t>
      </w:r>
      <w:r w:rsidR="00621041" w:rsidRPr="003E3877">
        <w:t>(</w:t>
      </w:r>
      <w:r w:rsidR="00AB1B18">
        <w:t>Fig 7D, Fig 8F</w:t>
      </w:r>
      <w:r w:rsidR="00621041" w:rsidRPr="003E3877">
        <w:t>)</w:t>
      </w:r>
      <w:r w:rsidR="00AB1B18">
        <w:t xml:space="preserve"> compared to humans</w:t>
      </w:r>
      <w:r w:rsidR="00621041" w:rsidRPr="003E3877">
        <w:t xml:space="preserve">. </w:t>
      </w:r>
      <w:r w:rsidR="005F38E4">
        <w:t xml:space="preserve">We will </w:t>
      </w:r>
      <w:r w:rsidR="0092042D">
        <w:t>reexamine</w:t>
      </w:r>
      <w:r w:rsidR="005F38E4">
        <w:t xml:space="preserve"> this in </w:t>
      </w:r>
      <w:r w:rsidR="0092042D">
        <w:t xml:space="preserve">a more controlled </w:t>
      </w:r>
      <w:r w:rsidR="005F38E4">
        <w:t>Experiment 2</w:t>
      </w:r>
      <w:r w:rsidR="005A452B">
        <w:t xml:space="preserve"> below</w:t>
      </w:r>
      <w:r w:rsidR="005F38E4">
        <w:t>.</w:t>
      </w:r>
    </w:p>
    <w:p w14:paraId="3927355D" w14:textId="77777777" w:rsidR="00621041" w:rsidRDefault="00621041">
      <w:pPr>
        <w:pStyle w:val="Body"/>
      </w:pPr>
    </w:p>
    <w:p w14:paraId="79B3301A" w14:textId="25F88CB5" w:rsidR="000B6859" w:rsidRDefault="00621041">
      <w:pPr>
        <w:pStyle w:val="Body"/>
        <w:rPr>
          <w:ins w:id="37" w:author="Wang Siyu" w:date="2022-05-18T13:40:00Z"/>
        </w:rPr>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w:t>
      </w:r>
      <w:r w:rsidR="005A452B">
        <w:t>Our task has some limitations when</w:t>
      </w:r>
      <w:r>
        <w:t xml:space="preserve"> studying the horizon modulation of random exploration. Decision noise is consistently small in all horizon conditions for humans (Fig </w:t>
      </w:r>
      <w:r w:rsidR="00F0782F">
        <w:t>8C, D</w:t>
      </w:r>
      <w:r>
        <w:t xml:space="preserve">). This may </w:t>
      </w:r>
      <w:r w:rsidR="00B06283">
        <w:t xml:space="preserve">arise from the fact that rewards </w:t>
      </w:r>
      <w:r>
        <w:t xml:space="preserve">only take 5 different values (1 – 5) and are 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 xml:space="preserve">In human Experiment 5, the rewards are </w:t>
      </w:r>
      <w:r w:rsidRPr="006D38EA">
        <w:t xml:space="preserve">deterministic but range from 1 to 100. Decision noise in longer horizons (H = 5, 10) are </w:t>
      </w:r>
      <w:r w:rsidR="006D38EA" w:rsidRPr="0029250E">
        <w:t xml:space="preserve">significantly </w:t>
      </w:r>
      <w:r w:rsidRPr="006D38EA">
        <w:t>higher than decision noise (H = 1, 2) in shorter horizons (</w:t>
      </w:r>
      <w:r w:rsidR="006D38EA" w:rsidRPr="0029250E">
        <w:t xml:space="preserve">p &lt; 0.01, </w:t>
      </w:r>
      <w:r w:rsidRPr="006D38EA">
        <w:t>Fig S1K,</w:t>
      </w:r>
      <w:r w:rsidR="006D7341" w:rsidRPr="006D38EA">
        <w:t xml:space="preserve"> </w:t>
      </w:r>
      <w:r w:rsidRPr="006D38EA">
        <w:t xml:space="preserve">L), which is in line with the horizon adaptive random exploration reported in human studies </w:t>
      </w:r>
      <w:r w:rsidRPr="006D38EA">
        <w:fldChar w:fldCharType="begin"/>
      </w:r>
      <w:r w:rsidR="00C912C7" w:rsidRPr="006D38EA">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6D38EA">
        <w:fldChar w:fldCharType="separate"/>
      </w:r>
      <w:r w:rsidRPr="006D38EA">
        <w:rPr>
          <w:noProof/>
        </w:rPr>
        <w:t>(Wilson et al., 2014)</w:t>
      </w:r>
      <w:r w:rsidRPr="006D38EA">
        <w:fldChar w:fldCharType="end"/>
      </w:r>
      <w:r>
        <w:t xml:space="preserve">. </w:t>
      </w:r>
      <w:r w:rsidR="00DF4725">
        <w:t>The deterministic nature of the task seemed to limit the use of random exploration by humans and animals in the 1</w:t>
      </w:r>
      <w:r w:rsidR="00DF4725" w:rsidRPr="0029250E">
        <w:rPr>
          <w:vertAlign w:val="superscript"/>
        </w:rPr>
        <w:t>st</w:t>
      </w:r>
      <w:r w:rsidR="00DF4725">
        <w:t xml:space="preserve"> free choices. </w:t>
      </w:r>
      <w:r>
        <w:t xml:space="preserve">In the 0-5 </w:t>
      </w:r>
      <w:r w:rsidR="00B06283">
        <w:t>reward sizes</w:t>
      </w:r>
      <w:r>
        <w:t xml:space="preserve"> version of the task, we were not able to detect </w:t>
      </w:r>
      <w:r w:rsidR="00B06283">
        <w:t xml:space="preserve">significant </w:t>
      </w:r>
      <w:r>
        <w:t>horizon differences in random exploration in either humans</w:t>
      </w:r>
      <w:r w:rsidR="00671540">
        <w:t xml:space="preserve"> (</w:t>
      </w:r>
      <w:r w:rsidR="00C354AE">
        <w:t xml:space="preserve">p &gt; 0.05, </w:t>
      </w:r>
      <w:r w:rsidR="00671540">
        <w:t>Fig 8C, D)</w:t>
      </w:r>
      <w:r>
        <w:t xml:space="preserve"> or rats</w:t>
      </w:r>
      <w:r w:rsidR="006D7341">
        <w:t xml:space="preserve"> (</w:t>
      </w:r>
      <w:r w:rsidR="00C354AE">
        <w:t xml:space="preserve">p &gt; 0.05, </w:t>
      </w:r>
      <w:r w:rsidR="006D7341">
        <w:t>Fig 8G, H)</w:t>
      </w:r>
      <w:r>
        <w:t xml:space="preserve">. </w:t>
      </w:r>
    </w:p>
    <w:p w14:paraId="4B3ACABA" w14:textId="77777777" w:rsidR="000B6859" w:rsidRDefault="000B6859">
      <w:pPr>
        <w:pStyle w:val="Body"/>
        <w:rPr>
          <w:ins w:id="38" w:author="Wang Siyu" w:date="2022-05-18T13:39:00Z"/>
        </w:rPr>
      </w:pPr>
    </w:p>
    <w:p w14:paraId="55BB8F02" w14:textId="36FDC761" w:rsidR="00621041" w:rsidRDefault="00621041">
      <w:pPr>
        <w:pStyle w:val="Body"/>
      </w:pPr>
      <w:r>
        <w:rPr>
          <w:rStyle w:val="Hyperlink1"/>
        </w:rPr>
        <w:lastRenderedPageBreak/>
        <w:t xml:space="preserve">One </w:t>
      </w:r>
      <w:del w:id="39" w:author="Wang Siyu" w:date="2022-05-18T13:42:00Z">
        <w:r w:rsidR="000C1A10" w:rsidDel="000B6859">
          <w:rPr>
            <w:rStyle w:val="Hyperlink1"/>
          </w:rPr>
          <w:delText xml:space="preserve">important </w:delText>
        </w:r>
      </w:del>
      <w:ins w:id="40" w:author="Wang Siyu" w:date="2022-05-18T13:42:00Z">
        <w:r w:rsidR="000B6859">
          <w:rPr>
            <w:rStyle w:val="Hyperlink1"/>
          </w:rPr>
          <w:t xml:space="preserve">critical </w:t>
        </w:r>
      </w:ins>
      <w:r>
        <w:rPr>
          <w:rStyle w:val="Hyperlink1"/>
        </w:rPr>
        <w:t xml:space="preserve">difference between the human Experiment 4 and the rat Experiment 1 is that human performed all horizon conditions within a single session, whereas rats </w:t>
      </w:r>
      <w:r>
        <w:t xml:space="preserve">had to perform the different horizon conditions </w:t>
      </w:r>
      <w:del w:id="41" w:author="Wang Siyu" w:date="2022-05-18T13:42:00Z">
        <w:r w:rsidDel="000B6859">
          <w:delText>in chunks of consecutive</w:delText>
        </w:r>
      </w:del>
      <w:ins w:id="42" w:author="Wang Siyu" w:date="2022-05-18T13:42:00Z">
        <w:r w:rsidR="000B6859">
          <w:t>on different</w:t>
        </w:r>
      </w:ins>
      <w:r>
        <w:t xml:space="preserve"> days. </w:t>
      </w:r>
      <w:ins w:id="43" w:author="Wang Siyu" w:date="2022-05-18T13:40:00Z">
        <w:r w:rsidR="000B6859">
          <w:t xml:space="preserve">Third variables such as </w:t>
        </w:r>
      </w:ins>
      <w:ins w:id="44" w:author="Wang Siyu" w:date="2022-05-18T13:41:00Z">
        <w:r w:rsidR="000B6859">
          <w:t>the amount of training a particular rat was exposed to before each condition,</w:t>
        </w:r>
      </w:ins>
      <w:ins w:id="45" w:author="Wang Siyu" w:date="2022-05-18T13:40:00Z">
        <w:r w:rsidR="000B6859">
          <w:t xml:space="preserve"> </w:t>
        </w:r>
        <w:r w:rsidR="000B6859" w:rsidRPr="000B6859">
          <w:t xml:space="preserve">weight of the rat, etc. could not be controlled and therefore could influence </w:t>
        </w:r>
      </w:ins>
      <w:del w:id="46" w:author="Wang Siyu" w:date="2022-05-18T13:41:00Z">
        <w:r w:rsidDel="000B6859">
          <w:delText xml:space="preserve">The </w:delText>
        </w:r>
      </w:del>
      <w:del w:id="47" w:author="Wang Siyu" w:date="2022-05-18T13:40:00Z">
        <w:r w:rsidDel="000B6859">
          <w:delText>amoun</w:delText>
        </w:r>
        <w:r w:rsidR="005517B0" w:rsidDel="000B6859">
          <w:delText>t of training a particular rat wa</w:delText>
        </w:r>
        <w:r w:rsidDel="000B6859">
          <w:delText>s exposed to</w:delText>
        </w:r>
        <w:r w:rsidR="005517B0" w:rsidDel="000B6859">
          <w:delText xml:space="preserve"> before each condition</w:delText>
        </w:r>
        <w:r w:rsidDel="000B6859">
          <w:delText xml:space="preserve"> </w:delText>
        </w:r>
      </w:del>
      <w:del w:id="48" w:author="Wang Siyu" w:date="2022-05-18T13:41:00Z">
        <w:r w:rsidDel="000B6859">
          <w:delText>influence</w:delText>
        </w:r>
        <w:r w:rsidR="005517B0" w:rsidDel="000B6859">
          <w:delText>d</w:delText>
        </w:r>
        <w:r w:rsidDel="000B6859">
          <w:delText xml:space="preserve"> </w:delText>
        </w:r>
      </w:del>
      <w:r>
        <w:t>how they explore acro</w:t>
      </w:r>
      <w:r w:rsidR="0010678C">
        <w:t>ss different horizon conditions</w:t>
      </w:r>
      <w:del w:id="49" w:author="Wang Siyu" w:date="2022-05-18T13:43:00Z">
        <w:r w:rsidR="0010678C" w:rsidDel="000B6859">
          <w:delText xml:space="preserve">. </w:delText>
        </w:r>
      </w:del>
      <w:ins w:id="50" w:author="Wang Siyu" w:date="2022-05-18T13:43:00Z">
        <w:r w:rsidR="000B6859">
          <w:t>, and</w:t>
        </w:r>
        <w:r w:rsidR="000B6859" w:rsidRPr="000B6859">
          <w:t xml:space="preserve"> make it difficult to detect horizon dependent changes in exploration in Experiment 1</w:t>
        </w:r>
      </w:ins>
      <w:ins w:id="51" w:author="Wang Siyu" w:date="2022-05-18T13:44:00Z">
        <w:r w:rsidR="000B6859">
          <w:t xml:space="preserve">. </w:t>
        </w:r>
      </w:ins>
      <w:r w:rsidR="0010678C">
        <w:t xml:space="preserve">Furthermore, </w:t>
      </w:r>
      <w:r>
        <w:t>the within-session version may make the difference between horizon conditions more salient to the rats</w:t>
      </w:r>
      <w:r w:rsidR="00E36588">
        <w:t xml:space="preserve">. </w:t>
      </w:r>
      <w:r w:rsidR="00CF4652">
        <w:t xml:space="preserve">To make a </w:t>
      </w:r>
      <w:r w:rsidR="000C1A10">
        <w:t>fairer</w:t>
      </w:r>
      <w:r w:rsidR="00CF4652">
        <w:t xml:space="preserve"> comparison, a</w:t>
      </w:r>
      <w:r>
        <w:t xml:space="preserve">s a result, in Experiment 2, we trained rats to </w:t>
      </w:r>
      <w:r w:rsidR="0010678C">
        <w:t>run</w:t>
      </w:r>
      <w:r>
        <w:t xml:space="preserve"> two horizon conditions H = 1 and H = 6 within the same session, where one home base </w:t>
      </w:r>
      <w:r w:rsidR="000C1A10">
        <w:t>wa</w:t>
      </w:r>
      <w:r>
        <w:t>s always associated with short-horizon games (</w:t>
      </w:r>
      <w:r w:rsidR="0010678C">
        <w:t>H</w:t>
      </w:r>
      <w:r>
        <w:t xml:space="preserve"> = 1) and the other home base </w:t>
      </w:r>
      <w:r w:rsidR="000C1A10">
        <w:t>wa</w:t>
      </w:r>
      <w:r>
        <w:t>s always associated with long-horizon games (</w:t>
      </w:r>
      <w:r w:rsidR="0010678C">
        <w:t>H</w:t>
      </w:r>
      <w:r>
        <w:t xml:space="preserve"> = 6). In this </w:t>
      </w:r>
      <w:r w:rsidR="0010678C">
        <w:t xml:space="preserve">alternate </w:t>
      </w:r>
      <w:r>
        <w:t xml:space="preserve">design, there is </w:t>
      </w:r>
      <w:r w:rsidR="0010678C">
        <w:t xml:space="preserve">therefore </w:t>
      </w:r>
      <w:r>
        <w:t>no confound of learning/training effect</w:t>
      </w:r>
      <w:ins w:id="52" w:author="Wang Siyu" w:date="2022-05-18T13:45:00Z">
        <w:r w:rsidR="00901DCB">
          <w:t xml:space="preserve"> or weight-related motivation effect</w:t>
        </w:r>
      </w:ins>
      <w:r>
        <w:t xml:space="preserve">. </w:t>
      </w:r>
    </w:p>
    <w:p w14:paraId="176A221C" w14:textId="77777777" w:rsidR="00621041" w:rsidRDefault="00621041">
      <w:pPr>
        <w:pStyle w:val="Body"/>
      </w:pPr>
    </w:p>
    <w:p w14:paraId="5DAB529A" w14:textId="362156E5" w:rsidR="00621041" w:rsidRDefault="00621041">
      <w:pPr>
        <w:pStyle w:val="Body"/>
      </w:pPr>
      <w:r>
        <w:t>In Experiment 2, we showed that regardless of the numbe</w:t>
      </w:r>
      <w:r w:rsidR="005517B0">
        <w:t xml:space="preserve">r of guided trials, </w:t>
      </w:r>
      <w:r w:rsidR="00EA0550">
        <w:t xml:space="preserve">the model-free measure </w:t>
      </w:r>
      <w:r w:rsidR="005517B0">
        <w:t>P(</w:t>
      </w:r>
      <w:r w:rsidR="00E15734">
        <w:t>unguided</w:t>
      </w:r>
      <w:r w:rsidR="005517B0">
        <w:t>) wa</w:t>
      </w:r>
      <w:r>
        <w:t xml:space="preserve">s </w:t>
      </w:r>
      <w:r w:rsidR="00EB5227">
        <w:t xml:space="preserve">significantly </w:t>
      </w:r>
      <w:r>
        <w:t xml:space="preserve">lower for Horizon 6 compared to Horizon 1 (Fig </w:t>
      </w:r>
      <w:r w:rsidR="00A66E8E">
        <w:t>9</w:t>
      </w:r>
      <w:r>
        <w:t>A, B).</w:t>
      </w:r>
      <w:r w:rsidR="00801F69">
        <w:t xml:space="preserve"> Through a </w:t>
      </w:r>
      <w:r w:rsidR="0035118D">
        <w:t xml:space="preserve">two-way </w:t>
      </w:r>
      <w:r w:rsidR="00FF1985">
        <w:t>ANOVA</w:t>
      </w:r>
      <w:r w:rsidR="00801F69">
        <w:t xml:space="preserve"> analysis </w:t>
      </w:r>
      <w:r w:rsidR="00EA0550">
        <w:t>(H</w:t>
      </w:r>
      <w:r w:rsidR="00801F69">
        <w:t xml:space="preserve">orizon </w:t>
      </w:r>
      <w:r w:rsidR="00EA0550">
        <w:t xml:space="preserve">x nG, </w:t>
      </w:r>
      <w:del w:id="53" w:author="Wang Siyu" w:date="2022-05-18T13:22:00Z">
        <w:r w:rsidR="00EA0550" w:rsidDel="00A30CE2">
          <w:delText>i.e.</w:delText>
        </w:r>
      </w:del>
      <w:ins w:id="54" w:author="Wang Siyu" w:date="2022-05-18T13:22:00Z">
        <w:r w:rsidR="00A30CE2">
          <w:t>i.e.,</w:t>
        </w:r>
      </w:ins>
      <w:r w:rsidR="00EA0550">
        <w:t xml:space="preserve"> </w:t>
      </w:r>
      <w:r w:rsidR="00801F69">
        <w:t xml:space="preserve">the number of guided </w:t>
      </w:r>
      <w:r w:rsidR="00801F69" w:rsidRPr="00EA0550">
        <w:t>choices</w:t>
      </w:r>
      <w:r w:rsidR="00EA0550" w:rsidRPr="00EA0550">
        <w:t>)</w:t>
      </w:r>
      <w:r w:rsidR="00FF1985" w:rsidRPr="00EA0550">
        <w:t xml:space="preserve">, we found a </w:t>
      </w:r>
      <w:r w:rsidR="00402F9F" w:rsidRPr="00EA0550">
        <w:t xml:space="preserve">significant </w:t>
      </w:r>
      <w:r w:rsidR="005517B0" w:rsidRPr="00EA0550">
        <w:t>main effect of horizon on P</w:t>
      </w:r>
      <w:r w:rsidR="00FF1985" w:rsidRPr="00EA0550">
        <w:t>(</w:t>
      </w:r>
      <w:r w:rsidR="00DE34C2" w:rsidRPr="00EA0550">
        <w:t>unguided</w:t>
      </w:r>
      <w:r w:rsidR="00FF1985" w:rsidRPr="00EA0550">
        <w:t>)</w:t>
      </w:r>
      <w:r w:rsidR="00DF22F1" w:rsidRPr="00EA0550">
        <w:t xml:space="preserve"> with </w:t>
      </w:r>
      <w:r w:rsidR="00FF1985" w:rsidRPr="00EA0550">
        <w:t>p</w:t>
      </w:r>
      <w:r w:rsidR="008F4977" w:rsidRPr="00EA0550">
        <w:t xml:space="preserve"> </w:t>
      </w:r>
      <w:r w:rsidR="00EA0550" w:rsidRPr="0029250E">
        <w:t>&lt; 0.01</w:t>
      </w:r>
      <w:r w:rsidR="00FF1985" w:rsidRPr="00EA0550">
        <w:t>.</w:t>
      </w:r>
      <w:r>
        <w:t xml:space="preserve"> </w:t>
      </w:r>
      <w:r w:rsidR="005517B0">
        <w:t>Using the model</w:t>
      </w:r>
      <w:r>
        <w:t>, we confirm</w:t>
      </w:r>
      <w:r w:rsidR="005517B0">
        <w:t>ed</w:t>
      </w:r>
      <w:r>
        <w:t xml:space="preserve"> that regardless of the number of guided trials, exploration threshold </w:t>
      </w:r>
      <m:oMath>
        <m:r>
          <w:rPr>
            <w:rFonts w:ascii="Cambria Math" w:hAnsi="Cambria Math"/>
          </w:rPr>
          <m:t>θ</m:t>
        </m:r>
      </m:oMath>
      <w:r w:rsidR="005517B0">
        <w:t xml:space="preserve"> for H = 6 wa</w:t>
      </w:r>
      <w:r>
        <w:t xml:space="preserve">s </w:t>
      </w:r>
      <w:r w:rsidR="00EA0550">
        <w:t xml:space="preserve">significantly </w:t>
      </w:r>
      <w:r>
        <w:t>lower than H = 1 (</w:t>
      </w:r>
      <w:r w:rsidR="00EA0550">
        <w:t xml:space="preserve">p &lt; 0.001, </w:t>
      </w:r>
      <w:r>
        <w:t xml:space="preserve">Fig </w:t>
      </w:r>
      <w:r w:rsidR="005B060B">
        <w:t>9</w:t>
      </w:r>
      <w:r>
        <w:t>C</w:t>
      </w:r>
      <w:r w:rsidR="003A68B1">
        <w:t>, D</w:t>
      </w:r>
      <w:r w:rsidRPr="00EA0550">
        <w:t>). By computing the posterior distribution over the differences in exploration threshold bet</w:t>
      </w:r>
      <w:r>
        <w:t xml:space="preserve">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w:t>
      </w:r>
      <w:r w:rsidR="000C1A10">
        <w:t>wa</w:t>
      </w:r>
      <w:r>
        <w:t>s 9</w:t>
      </w:r>
      <w:r w:rsidR="0015663E">
        <w:t>6</w:t>
      </w:r>
      <w:r w:rsidR="005517B0">
        <w:t>.</w:t>
      </w:r>
      <w:r w:rsidR="0015663E">
        <w:t>2</w:t>
      </w:r>
      <w:r w:rsidR="005517B0">
        <w:t xml:space="preserve">%, </w:t>
      </w:r>
      <w:r w:rsidR="0015663E">
        <w:t>89.3</w:t>
      </w:r>
      <w:r w:rsidR="005517B0">
        <w:t>% and 75.</w:t>
      </w:r>
      <w:r w:rsidR="0015663E">
        <w:t>8</w:t>
      </w:r>
      <w:r w:rsidR="005517B0">
        <w:t>% for nG</w:t>
      </w:r>
      <w:r>
        <w:t xml:space="preserve"> = 0, 1, and 3 respectively</w:t>
      </w:r>
      <w:r w:rsidR="001869BC">
        <w:t xml:space="preserve"> (Fig 9G)</w:t>
      </w:r>
      <w:r>
        <w:t xml:space="preserve">. On the other hand, decision noise </w:t>
      </w:r>
      <m:oMath>
        <m:r>
          <w:rPr>
            <w:rFonts w:ascii="Cambria Math" w:hAnsi="Cambria Math"/>
          </w:rPr>
          <m:t>σ</m:t>
        </m:r>
      </m:oMath>
      <w:r>
        <w:t xml:space="preserve"> remained unchanged for H = 1 vs H = 6</w:t>
      </w:r>
      <w:r w:rsidR="00BD0CB7">
        <w:t xml:space="preserve"> (p &gt; 0.05)</w:t>
      </w:r>
      <w:r>
        <w:t xml:space="preserve">, regardless of the number of guided trials (Fig </w:t>
      </w:r>
      <w:r w:rsidR="0036020C">
        <w:t>9E, F</w:t>
      </w:r>
      <w:r>
        <w:t xml:space="preserve">).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w:t>
      </w:r>
      <w:r w:rsidR="000C1A10">
        <w:t>wa</w:t>
      </w:r>
      <w:r>
        <w:t>s 5</w:t>
      </w:r>
      <w:r w:rsidR="0015663E">
        <w:t>3</w:t>
      </w:r>
      <w:r w:rsidR="005517B0">
        <w:t>.</w:t>
      </w:r>
      <w:r w:rsidR="0015663E">
        <w:t>8</w:t>
      </w:r>
      <w:r w:rsidR="005517B0">
        <w:t>%, 5</w:t>
      </w:r>
      <w:r w:rsidR="0015663E">
        <w:t>1</w:t>
      </w:r>
      <w:r w:rsidR="005517B0">
        <w:t>.</w:t>
      </w:r>
      <w:r w:rsidR="0015663E">
        <w:t>1</w:t>
      </w:r>
      <w:r w:rsidR="005517B0">
        <w:t xml:space="preserve">% and </w:t>
      </w:r>
      <w:r w:rsidR="0015663E">
        <w:t>44.2</w:t>
      </w:r>
      <w:r w:rsidR="005517B0">
        <w:t>% for nG</w:t>
      </w:r>
      <w:r>
        <w:t xml:space="preserve"> = 0, 1 and 3 respectively</w:t>
      </w:r>
      <w:r w:rsidR="003E0EE3">
        <w:t xml:space="preserve"> (Fig 9H)</w:t>
      </w:r>
      <w:r>
        <w:t>.</w:t>
      </w:r>
    </w:p>
    <w:p w14:paraId="108CD443" w14:textId="77777777" w:rsidR="00621041" w:rsidRDefault="00621041">
      <w:pPr>
        <w:pStyle w:val="Body"/>
      </w:pPr>
    </w:p>
    <w:p w14:paraId="05B7BA8D" w14:textId="0407F09A" w:rsidR="00621041" w:rsidRDefault="00621041">
      <w:pPr>
        <w:pStyle w:val="Body"/>
      </w:pPr>
      <w:r>
        <w:t>Moreover, we performed a variant of Experiment 2 in which we use</w:t>
      </w:r>
      <w:r w:rsidR="005517B0">
        <w:t>d</w:t>
      </w:r>
      <w:r>
        <w:t xml:space="preserve"> low-pitch vs high-pitch sound cues to signal the horizon condition. The sound was played before the start of each game and during the guided trials to cue the rat the horizon condition of the current game. The motivation for do</w:t>
      </w:r>
      <w:r w:rsidR="005517B0">
        <w:t>ing this was that all horizons we</w:t>
      </w:r>
      <w:r>
        <w:t xml:space="preserve">re interleaved in </w:t>
      </w:r>
      <w:r w:rsidR="005517B0">
        <w:t>the human version whereas they we</w:t>
      </w:r>
      <w:r>
        <w:t>re alternated in Ex</w:t>
      </w:r>
      <w:r w:rsidR="005517B0">
        <w:t>periment 2 when each home base wa</w:t>
      </w:r>
      <w:r>
        <w:t>s tied to a specific horizon condi</w:t>
      </w:r>
      <w:r w:rsidR="005517B0">
        <w:t>tion. With the sound cue, we could</w:t>
      </w:r>
      <w:r>
        <w:t xml:space="preserve"> interleave the horizon conditions pseudo-randomly in rats</w:t>
      </w:r>
      <w:r w:rsidR="00370539">
        <w:t xml:space="preserve"> </w:t>
      </w:r>
      <w:r w:rsidR="000C1A10">
        <w:t>as</w:t>
      </w:r>
      <w:r w:rsidR="00370539">
        <w:t xml:space="preserve"> in </w:t>
      </w:r>
      <w:r w:rsidR="00E4299F">
        <w:t>the human version</w:t>
      </w:r>
      <w:r>
        <w:t>. With</w:t>
      </w:r>
      <w:r w:rsidR="005517B0">
        <w:t>in a session, each home base could</w:t>
      </w:r>
      <w:r>
        <w:t xml:space="preserve"> be associated with different horizon conditions. Again, we found that</w:t>
      </w:r>
      <w:r w:rsidR="005517B0">
        <w:t xml:space="preserve"> exploration threshold decreased</w:t>
      </w:r>
      <w:r>
        <w:t xml:space="preserve"> as a function of horizo</w:t>
      </w:r>
      <w:r w:rsidR="005517B0">
        <w:t>n whereas decision noise remained</w:t>
      </w:r>
      <w:r>
        <w:t xml:space="preserve"> unchanged (Fig S</w:t>
      </w:r>
      <w:r w:rsidR="000F4E66">
        <w:t>6</w:t>
      </w:r>
      <w:r>
        <w:t xml:space="preserve">). The fact that there </w:t>
      </w:r>
      <w:r w:rsidR="005517B0">
        <w:t>wa</w:t>
      </w:r>
      <w:r>
        <w:t>s still a behavioral difference between games of different horizon conditions using only sound cues shows that rats can associate sounds with different time horizon conditions, which can be useful for future task development</w:t>
      </w:r>
      <w:r w:rsidR="005517B0">
        <w:t>s</w:t>
      </w:r>
      <w:r>
        <w:t xml:space="preserve">. </w:t>
      </w:r>
    </w:p>
    <w:p w14:paraId="747C6D24" w14:textId="77777777" w:rsidR="00621041" w:rsidRDefault="00621041">
      <w:pPr>
        <w:pStyle w:val="Body"/>
      </w:pPr>
    </w:p>
    <w:p w14:paraId="72030688" w14:textId="77777777" w:rsidR="00621041" w:rsidRDefault="00621041">
      <w:pPr>
        <w:pStyle w:val="Body"/>
      </w:pPr>
    </w:p>
    <w:p w14:paraId="791E8591" w14:textId="3FA6050F" w:rsidR="00621041" w:rsidRPr="00F64E5C" w:rsidRDefault="00621041">
      <w:pPr>
        <w:pStyle w:val="Body"/>
        <w:rPr>
          <w:b/>
          <w:bCs/>
          <w:u w:val="single"/>
        </w:rPr>
      </w:pPr>
      <w:r w:rsidRPr="00F64E5C">
        <w:rPr>
          <w:b/>
          <w:bCs/>
          <w:u w:val="single"/>
        </w:rPr>
        <w:t>Rats explore more in more volatile environments</w:t>
      </w:r>
      <w:r w:rsidR="00506A7C">
        <w:rPr>
          <w:b/>
          <w:bCs/>
          <w:u w:val="single"/>
        </w:rPr>
        <w:t xml:space="preserve">, </w:t>
      </w:r>
      <w:r w:rsidR="004D0D13">
        <w:rPr>
          <w:b/>
          <w:bCs/>
          <w:u w:val="single"/>
        </w:rPr>
        <w:t>but</w:t>
      </w:r>
      <w:r w:rsidR="00506A7C">
        <w:rPr>
          <w:b/>
          <w:bCs/>
          <w:u w:val="single"/>
        </w:rPr>
        <w:t xml:space="preserve"> volatility alone does not account for the horizon adaptive exploration in rats</w:t>
      </w:r>
      <w:r w:rsidRPr="00F64E5C">
        <w:rPr>
          <w:b/>
          <w:bCs/>
          <w:u w:val="single"/>
        </w:rPr>
        <w:t xml:space="preserve">. </w:t>
      </w:r>
    </w:p>
    <w:p w14:paraId="22F6F6C0" w14:textId="4E48094E" w:rsidR="00621041" w:rsidRPr="009C207B" w:rsidRDefault="00621041">
      <w:pPr>
        <w:pStyle w:val="Body"/>
      </w:pPr>
      <w:r w:rsidRPr="009C207B">
        <w:lastRenderedPageBreak/>
        <w:t xml:space="preserve">The Horizon Task </w:t>
      </w:r>
      <w:r w:rsidRPr="009C207B">
        <w:fldChar w:fldCharType="begin"/>
      </w:r>
      <w:r w:rsidR="00C912C7" w:rsidRPr="009C207B">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9C207B">
        <w:fldChar w:fldCharType="separate"/>
      </w:r>
      <w:r w:rsidRPr="009C207B">
        <w:rPr>
          <w:noProof/>
        </w:rPr>
        <w:t>(Wilson et al., 2014)</w:t>
      </w:r>
      <w:r w:rsidRPr="009C207B">
        <w:fldChar w:fldCharType="end"/>
      </w:r>
      <w:r w:rsidRPr="009C207B" w:rsidDel="00F74461">
        <w:t xml:space="preserve"> </w:t>
      </w:r>
      <w:r w:rsidRPr="009C207B">
        <w:t xml:space="preserve">was originally designed in humans to assess exploratory behavior in terms of planning: In longer time horizons it is more beneficial to explore because there is a longer time </w:t>
      </w:r>
      <w:r w:rsidR="006B79C7" w:rsidRPr="009C207B">
        <w:t xml:space="preserve">(i.e. more trials) </w:t>
      </w:r>
      <w:r w:rsidRPr="009C207B">
        <w:t>to benefit from the information gained from exploration. In longer time horizon</w:t>
      </w:r>
      <w:r w:rsidR="005B1419" w:rsidRPr="009C207B">
        <w:t>s</w:t>
      </w:r>
      <w:r w:rsidRPr="009C207B">
        <w:t xml:space="preserve">, the environment is </w:t>
      </w:r>
      <w:ins w:id="55" w:author="Wang Siyu" w:date="2022-05-18T13:46:00Z">
        <w:r w:rsidR="00901DCB">
          <w:t xml:space="preserve">also </w:t>
        </w:r>
      </w:ins>
      <w:r w:rsidRPr="009C207B">
        <w:t xml:space="preserve">more stable and less volatile, meaning the rewards from the two options will remain predictable for a longer time before changes occur. As a result, </w:t>
      </w:r>
      <w:r w:rsidR="00F60BE3" w:rsidRPr="009C207B">
        <w:t>instead of</w:t>
      </w:r>
      <w:r w:rsidR="00C656C0" w:rsidRPr="009C207B">
        <w:t xml:space="preserve"> planning</w:t>
      </w:r>
      <w:r w:rsidR="00F2486D" w:rsidRPr="009C207B">
        <w:t xml:space="preserve"> </w:t>
      </w:r>
      <w:r w:rsidR="00624439" w:rsidRPr="009C207B">
        <w:t>rationally</w:t>
      </w:r>
      <w:r w:rsidR="00F60BE3" w:rsidRPr="009C207B">
        <w:t xml:space="preserve">, </w:t>
      </w:r>
      <w:r w:rsidRPr="009C207B">
        <w:t xml:space="preserve">rats may </w:t>
      </w:r>
      <w:r w:rsidR="00D968C5" w:rsidRPr="009C207B">
        <w:t xml:space="preserve">simply </w:t>
      </w:r>
      <w:r w:rsidRPr="009C207B">
        <w:t>adapt the extent to which they explore based on the volatility of the environment</w:t>
      </w:r>
      <w:ins w:id="56" w:author="Wang Siyu" w:date="2022-05-18T12:55:00Z">
        <w:r w:rsidR="00562A69">
          <w:t xml:space="preserve"> </w:t>
        </w:r>
      </w:ins>
      <w:r w:rsidR="00871094">
        <w:t xml:space="preserve">and </w:t>
      </w:r>
      <w:r w:rsidRPr="009C207B">
        <w:t>explore more when the environment is changing more frequently (shorter horizon). This may account for the opposite dependence of directed exploration on the horizon in rats</w:t>
      </w:r>
      <w:r w:rsidR="00304725" w:rsidRPr="009C207B">
        <w:t xml:space="preserve"> compared to humans</w:t>
      </w:r>
      <w:r w:rsidRPr="009C207B">
        <w:t>.</w:t>
      </w:r>
    </w:p>
    <w:p w14:paraId="7764ECF4" w14:textId="77777777" w:rsidR="00621041" w:rsidRPr="009C207B" w:rsidRDefault="00621041">
      <w:pPr>
        <w:pStyle w:val="Body"/>
      </w:pPr>
    </w:p>
    <w:p w14:paraId="5EB97734" w14:textId="20709054" w:rsidR="00F64E5C" w:rsidRDefault="00621041" w:rsidP="003E5901">
      <w:pPr>
        <w:pStyle w:val="Body"/>
      </w:pPr>
      <w:r w:rsidRPr="009C207B">
        <w:t xml:space="preserve">In order to test this hypothesis, instead of giving deterministic rewards that </w:t>
      </w:r>
      <w:r w:rsidR="00962FA9" w:rsidRPr="009C207B">
        <w:t>we</w:t>
      </w:r>
      <w:r w:rsidRPr="009C207B">
        <w:t>re fixed and learnable for the two reward</w:t>
      </w:r>
      <w:r w:rsidR="00871094">
        <w:t>ed</w:t>
      </w:r>
      <w:r w:rsidRPr="009C207B">
        <w:t xml:space="preserve"> feeders, in Experiment 3, each feeder gave an independently random reward that was sampled uniformly between 0 and 5 drops each time. In other words, the rewards of the two feeders were not learnable and changed independently from trial to trial, from game to game. The time horizon was always set to H = 6. In this version, since there was no information that could be learned and the rewards were random, the rat’s accuracy was at </w:t>
      </w:r>
      <w:r w:rsidRPr="005C59A0">
        <w:t>chance at 5</w:t>
      </w:r>
      <w:r w:rsidR="005C59A0">
        <w:t>4.3</w:t>
      </w:r>
      <w:r w:rsidRPr="005C59A0">
        <w:t>%.</w:t>
      </w:r>
      <w:r w:rsidRPr="009C207B">
        <w:t xml:space="preserve"> Possibly due to overtraining in Experiment 1 and 2, after the guided choices, rats still explored </w:t>
      </w:r>
      <w:r w:rsidR="00FA62CA" w:rsidRPr="009C207B">
        <w:t xml:space="preserve">the unguided option </w:t>
      </w:r>
      <w:r w:rsidR="00541418">
        <w:t xml:space="preserve">significantly </w:t>
      </w:r>
      <w:r w:rsidRPr="009C207B">
        <w:t>more on the first free choices than on subsequent ones</w:t>
      </w:r>
      <w:r w:rsidR="00541418">
        <w:t xml:space="preserve"> (p = 0.01)</w:t>
      </w:r>
      <w:r w:rsidRPr="009C207B">
        <w:t xml:space="preserve">, suggesting that the novelty of the unknown feeder itself in addition to the potential better reward may drive exploration (Fig </w:t>
      </w:r>
      <w:r w:rsidR="00904ED7" w:rsidRPr="009C207B">
        <w:t>10</w:t>
      </w:r>
      <w:r w:rsidRPr="009C207B">
        <w:t>A</w:t>
      </w:r>
      <w:r w:rsidRPr="00806F3A">
        <w:t>). Critica</w:t>
      </w:r>
      <w:r w:rsidR="006B79C7" w:rsidRPr="00806F3A">
        <w:t>lly, the percentage of explor</w:t>
      </w:r>
      <w:r w:rsidR="00501ED2" w:rsidRPr="0029250E">
        <w:t>ing</w:t>
      </w:r>
      <w:r w:rsidRPr="00806F3A">
        <w:t xml:space="preserve"> the unguided feeder was higher compared to </w:t>
      </w:r>
      <w:r w:rsidR="00C46EE4" w:rsidRPr="00806F3A">
        <w:t>P(unguided)</w:t>
      </w:r>
      <w:r w:rsidRPr="00806F3A">
        <w:t xml:space="preserve"> in the constant reward scenario in Experiment 1, esp</w:t>
      </w:r>
      <w:r w:rsidRPr="009C207B">
        <w:t xml:space="preserve">ecially when the guided reward </w:t>
      </w:r>
      <w:r w:rsidR="006B79C7" w:rsidRPr="009C207B">
        <w:t xml:space="preserve">size </w:t>
      </w:r>
      <w:r w:rsidR="00962FA9" w:rsidRPr="009C207B">
        <w:t>wa</w:t>
      </w:r>
      <w:r w:rsidRPr="009C207B">
        <w:t xml:space="preserve">s high (Fig </w:t>
      </w:r>
      <w:r w:rsidR="00F70129" w:rsidRPr="009C207B">
        <w:t>10</w:t>
      </w:r>
      <w:r w:rsidRPr="009C207B">
        <w:t xml:space="preserve">B). For later choices, the overall level of switching </w:t>
      </w:r>
      <w:r w:rsidR="00962FA9" w:rsidRPr="009C207B">
        <w:t xml:space="preserve">was </w:t>
      </w:r>
      <w:r w:rsidRPr="009C207B">
        <w:t xml:space="preserve">also </w:t>
      </w:r>
      <w:r w:rsidR="00CD5BAE" w:rsidRPr="009C207B">
        <w:t xml:space="preserve">slightly </w:t>
      </w:r>
      <w:r w:rsidRPr="009C207B">
        <w:t xml:space="preserve">higher compared to that of the constant reward </w:t>
      </w:r>
      <w:r w:rsidR="00774BA7" w:rsidRPr="009C207B">
        <w:t xml:space="preserve">condition </w:t>
      </w:r>
      <w:r w:rsidRPr="009C207B">
        <w:t xml:space="preserve">in Experiment 1 (Fig </w:t>
      </w:r>
      <w:r w:rsidR="00024F66" w:rsidRPr="009C207B">
        <w:t>10A</w:t>
      </w:r>
      <w:r w:rsidRPr="009C207B">
        <w:t>). In a more volatile environment, rats increase</w:t>
      </w:r>
      <w:r w:rsidR="00962FA9" w:rsidRPr="009C207B">
        <w:t>d</w:t>
      </w:r>
      <w:r w:rsidRPr="009C207B">
        <w:t xml:space="preserve"> their </w:t>
      </w:r>
      <w:r w:rsidR="006B79C7" w:rsidRPr="009C207B">
        <w:t xml:space="preserve">switching </w:t>
      </w:r>
      <w:r w:rsidRPr="009C207B">
        <w:t xml:space="preserve">rate. </w:t>
      </w:r>
      <w:r w:rsidRPr="00A516E1">
        <w:t xml:space="preserve">This </w:t>
      </w:r>
      <w:r w:rsidR="00871094">
        <w:t>could</w:t>
      </w:r>
      <w:r w:rsidR="00871094" w:rsidRPr="00A516E1">
        <w:t xml:space="preserve"> </w:t>
      </w:r>
      <w:r w:rsidRPr="00A516E1">
        <w:t xml:space="preserve">account for the horizon difference in P(switch) in Figure 4D where there </w:t>
      </w:r>
      <w:r w:rsidR="00962FA9" w:rsidRPr="00A516E1">
        <w:t>wa</w:t>
      </w:r>
      <w:r w:rsidRPr="00A516E1">
        <w:t xml:space="preserve">s a </w:t>
      </w:r>
      <w:r w:rsidR="00A516E1">
        <w:t>significant</w:t>
      </w:r>
      <w:r w:rsidR="00871094">
        <w:t>ly</w:t>
      </w:r>
      <w:r w:rsidR="00A516E1">
        <w:t xml:space="preserve"> </w:t>
      </w:r>
      <w:r w:rsidRPr="00A516E1">
        <w:t>lower rate of switching in H = 15 compared to H = 6</w:t>
      </w:r>
      <w:r w:rsidR="00A516E1">
        <w:t xml:space="preserve"> (</w:t>
      </w:r>
      <w:r w:rsidR="00FD3472">
        <w:t>p &lt; 0.001</w:t>
      </w:r>
      <w:r w:rsidR="00A516E1">
        <w:t>)</w:t>
      </w:r>
      <w:r w:rsidRPr="00A516E1">
        <w:t xml:space="preserve">, possibly due to the fact that the environment </w:t>
      </w:r>
      <w:r w:rsidR="00962FA9" w:rsidRPr="00A516E1">
        <w:t>wa</w:t>
      </w:r>
      <w:r w:rsidRPr="00A516E1">
        <w:t>s less volatile in the H = 15 case.</w:t>
      </w:r>
      <w:r w:rsidRPr="009C207B">
        <w:t xml:space="preserve"> This difference in P(switch) </w:t>
      </w:r>
      <w:r w:rsidR="00962FA9" w:rsidRPr="009C207B">
        <w:t xml:space="preserve">could not </w:t>
      </w:r>
      <w:r w:rsidRPr="009C207B">
        <w:t xml:space="preserve">be attributed to directed exploration and </w:t>
      </w:r>
      <w:r w:rsidR="00962FA9" w:rsidRPr="009C207B">
        <w:t xml:space="preserve">could </w:t>
      </w:r>
      <w:r w:rsidRPr="009C207B">
        <w:t xml:space="preserve">arise from random exploration. </w:t>
      </w:r>
    </w:p>
    <w:p w14:paraId="141FDF7E" w14:textId="77777777" w:rsidR="00F64E5C" w:rsidRDefault="00F64E5C" w:rsidP="003E5901">
      <w:pPr>
        <w:pStyle w:val="Body"/>
      </w:pPr>
    </w:p>
    <w:p w14:paraId="6EF68F9B" w14:textId="0FD62324" w:rsidR="00562A69" w:rsidRDefault="00BB78B7" w:rsidP="001071B0">
      <w:pPr>
        <w:pStyle w:val="Body"/>
      </w:pPr>
      <w:r>
        <w:t>Despite that volatility could potentially account for random exploration in later trials, i</w:t>
      </w:r>
      <w:r w:rsidR="00F64E5C">
        <w:t xml:space="preserve">mportantly, volatility </w:t>
      </w:r>
      <w:r>
        <w:t xml:space="preserve">alone cannot </w:t>
      </w:r>
      <w:r w:rsidR="00F64E5C">
        <w:t>account for the opposite</w:t>
      </w:r>
      <w:r w:rsidR="000434BC">
        <w:t xml:space="preserve"> dependence of </w:t>
      </w:r>
      <w:r>
        <w:t xml:space="preserve">exploration threshold on </w:t>
      </w:r>
      <w:r w:rsidR="000434BC">
        <w:t xml:space="preserve">horizon in rats. </w:t>
      </w:r>
      <w:r w:rsidR="001071B0">
        <w:t xml:space="preserve">In Experiment 3, </w:t>
      </w:r>
      <w:r w:rsidR="001071B0" w:rsidRPr="009C207B">
        <w:t xml:space="preserve">we observed an increase in both the exploration threshold (Fig 10C, D, p &lt; 0.01) and decision noise (Fig 10E, F, p </w:t>
      </w:r>
      <w:r w:rsidR="001071B0">
        <w:t>&lt; 0.01</w:t>
      </w:r>
      <w:r w:rsidR="001071B0" w:rsidRPr="009C207B">
        <w:t>) in the random reward condition compared to the constant reward condition.</w:t>
      </w:r>
      <w:r w:rsidR="001071B0">
        <w:t xml:space="preserve"> Since </w:t>
      </w:r>
      <w:r w:rsidR="000434BC">
        <w:t>only exploration threshold (not decision noise) changes with horizon</w:t>
      </w:r>
      <w:r w:rsidR="009F1A1B">
        <w:t xml:space="preserve"> in Experiment 2</w:t>
      </w:r>
      <w:r w:rsidR="00877605">
        <w:t xml:space="preserve">. This suggests that the horizon difference we observed in Experiment 2 cannot </w:t>
      </w:r>
      <w:r w:rsidR="00412D74">
        <w:t>be attributed to volatility.</w:t>
      </w:r>
      <w:ins w:id="57" w:author="Wang Siyu" w:date="2022-05-18T13:49:00Z">
        <w:r w:rsidR="00AB7981" w:rsidRPr="00AB7981">
          <w:rPr>
            <w:rStyle w:val="Hyperlink1"/>
          </w:rPr>
          <w:t xml:space="preserve"> </w:t>
        </w:r>
        <w:r w:rsidR="00AB7981">
          <w:rPr>
            <w:rStyle w:val="Hyperlink1"/>
          </w:rPr>
          <w:t>We note</w:t>
        </w:r>
        <w:r w:rsidR="00AB7981" w:rsidRPr="00562A69">
          <w:rPr>
            <w:rStyle w:val="Hyperlink1"/>
          </w:rPr>
          <w:t xml:space="preserve"> that exposure to Experiment 1 and 2 may contribute to the high threshold (more switching) in Experiment 3, but it is unlikely that the high decision noise parameter arises from any carry-over effects from Experiment 1 and 2. Since increasing volatility increases decision noise, it still holds from Experiment 3 that volatility itself does not account for the horizon differences we observed in rats.</w:t>
        </w:r>
      </w:ins>
    </w:p>
    <w:p w14:paraId="28F14FB5" w14:textId="77777777" w:rsidR="00621041" w:rsidRDefault="00621041">
      <w:pPr>
        <w:pStyle w:val="Body"/>
        <w:rPr>
          <w:rStyle w:val="Hyperlink1"/>
        </w:rPr>
      </w:pPr>
    </w:p>
    <w:p w14:paraId="4C8B9A9C" w14:textId="6F6045AE" w:rsidR="00621041" w:rsidRPr="003D0CB7" w:rsidRDefault="00621041">
      <w:pPr>
        <w:pStyle w:val="Body"/>
        <w:spacing w:before="100" w:after="100"/>
        <w:rPr>
          <w:rStyle w:val="Hyperlink1"/>
          <w:b/>
          <w:bCs/>
          <w:u w:val="single"/>
        </w:rPr>
      </w:pPr>
      <w:r>
        <w:rPr>
          <w:b/>
          <w:bCs/>
          <w:u w:val="single"/>
        </w:rPr>
        <w:lastRenderedPageBreak/>
        <w:t xml:space="preserve">Self-guided exploration is treated intrinsically differently than </w:t>
      </w:r>
      <w:r w:rsidR="006B79C7">
        <w:rPr>
          <w:b/>
          <w:bCs/>
          <w:u w:val="single"/>
        </w:rPr>
        <w:t>cue-</w:t>
      </w:r>
      <w:r>
        <w:rPr>
          <w:b/>
          <w:bCs/>
          <w:u w:val="single"/>
        </w:rPr>
        <w:t xml:space="preserve">guided choices in rats. </w:t>
      </w:r>
    </w:p>
    <w:p w14:paraId="69500275" w14:textId="74505E11" w:rsidR="00621041" w:rsidRDefault="00AA76AB">
      <w:pPr>
        <w:pStyle w:val="Body"/>
        <w:spacing w:before="100" w:after="100"/>
        <w:rPr>
          <w:rStyle w:val="Hyperlink1"/>
        </w:rPr>
      </w:pPr>
      <w:r>
        <w:rPr>
          <w:rStyle w:val="Hyperlink1"/>
        </w:rPr>
        <w:t>W</w:t>
      </w:r>
      <w:r w:rsidR="00621041">
        <w:rPr>
          <w:rStyle w:val="Hyperlink1"/>
        </w:rPr>
        <w:t xml:space="preserve">e investigated whether self-driven exploration </w:t>
      </w:r>
      <w:r w:rsidR="00962FA9">
        <w:rPr>
          <w:rStyle w:val="Hyperlink1"/>
        </w:rPr>
        <w:t>wa</w:t>
      </w:r>
      <w:r w:rsidR="00621041">
        <w:rPr>
          <w:rStyle w:val="Hyperlink1"/>
        </w:rPr>
        <w:t xml:space="preserve">s any different from </w:t>
      </w:r>
      <w:r w:rsidR="006B79C7">
        <w:rPr>
          <w:rStyle w:val="Hyperlink1"/>
        </w:rPr>
        <w:t>cue-</w:t>
      </w:r>
      <w:r w:rsidR="00621041">
        <w:rPr>
          <w:rStyle w:val="Hyperlink1"/>
        </w:rPr>
        <w:t xml:space="preserve">guided exploration. </w:t>
      </w:r>
      <w:r w:rsidR="00962FA9">
        <w:rPr>
          <w:rStyle w:val="Hyperlink1"/>
        </w:rPr>
        <w:t xml:space="preserve">Did </w:t>
      </w:r>
      <w:r w:rsidR="00621041">
        <w:rPr>
          <w:rStyle w:val="Hyperlink1"/>
        </w:rPr>
        <w:t xml:space="preserve">rats behave differently if they </w:t>
      </w:r>
      <w:r w:rsidR="00962FA9">
        <w:rPr>
          <w:rStyle w:val="Hyperlink1"/>
        </w:rPr>
        <w:t>we</w:t>
      </w:r>
      <w:r w:rsidR="00621041">
        <w:rPr>
          <w:rStyle w:val="Hyperlink1"/>
        </w:rPr>
        <w:t xml:space="preserve">re guided by light cues on the first trials, or if they </w:t>
      </w:r>
      <w:r w:rsidR="00962FA9">
        <w:rPr>
          <w:rStyle w:val="Hyperlink1"/>
        </w:rPr>
        <w:t>we</w:t>
      </w:r>
      <w:r w:rsidR="00621041">
        <w:rPr>
          <w:rStyle w:val="Hyperlink1"/>
        </w:rPr>
        <w:t>re instead invited to choose freely? Specifically, in separate weeks and between sessions, rats performed both a version in which they were guided to one feeder once before freely choosing between the 2 op</w:t>
      </w:r>
      <w:r w:rsidR="006B79C7">
        <w:rPr>
          <w:rStyle w:val="Hyperlink1"/>
        </w:rPr>
        <w:t>tions (Guided condition, nG</w:t>
      </w:r>
      <w:r w:rsidR="00621041">
        <w:rPr>
          <w:rStyle w:val="Hyperlink1"/>
        </w:rPr>
        <w:t xml:space="preserve"> = 1 in Experiment 2), and a version in which they start</w:t>
      </w:r>
      <w:r w:rsidR="00962FA9">
        <w:rPr>
          <w:rStyle w:val="Hyperlink1"/>
        </w:rPr>
        <w:t>ed</w:t>
      </w:r>
      <w:r w:rsidR="00621041">
        <w:rPr>
          <w:rStyle w:val="Hyperlink1"/>
        </w:rPr>
        <w:t xml:space="preserve"> off with 2 options to choose from</w:t>
      </w:r>
      <w:r w:rsidR="006B79C7">
        <w:rPr>
          <w:rStyle w:val="Hyperlink1"/>
        </w:rPr>
        <w:t xml:space="preserve"> (Free choice condition, nG</w:t>
      </w:r>
      <w:r w:rsidR="00621041">
        <w:rPr>
          <w:rStyle w:val="Hyperlink1"/>
        </w:rPr>
        <w:t xml:space="preserve"> = 0 in Experiment 2). In the analysis, we treated the </w:t>
      </w:r>
      <w:r w:rsidR="006B79C7">
        <w:rPr>
          <w:rStyle w:val="Hyperlink1"/>
        </w:rPr>
        <w:t>first</w:t>
      </w:r>
      <w:r w:rsidR="00621041">
        <w:rPr>
          <w:rStyle w:val="Hyperlink1"/>
        </w:rPr>
        <w:t xml:space="preserve"> choice in the Free choice condition as if it were guided (</w:t>
      </w:r>
      <w:del w:id="58" w:author="Wang Siyu" w:date="2022-05-18T13:22:00Z">
        <w:r w:rsidR="00621041" w:rsidDel="00A30CE2">
          <w:rPr>
            <w:rStyle w:val="Hyperlink1"/>
          </w:rPr>
          <w:delText>i.e.</w:delText>
        </w:r>
      </w:del>
      <w:ins w:id="59" w:author="Wang Siyu" w:date="2022-05-18T13:22:00Z">
        <w:r w:rsidR="00A30CE2">
          <w:rPr>
            <w:rStyle w:val="Hyperlink1"/>
          </w:rPr>
          <w:t>i.e.,</w:t>
        </w:r>
      </w:ins>
      <w:r w:rsidR="00621041">
        <w:rPr>
          <w:rStyle w:val="Hyperlink1"/>
        </w:rPr>
        <w:t xml:space="preserve"> self-guided by the rat itself, instead of by the blinking LED), and treated the </w:t>
      </w:r>
      <w:r w:rsidR="006B79C7">
        <w:rPr>
          <w:rStyle w:val="Hyperlink1"/>
        </w:rPr>
        <w:t>second</w:t>
      </w:r>
      <w:r w:rsidR="00621041">
        <w:rPr>
          <w:rStyle w:val="Hyperlink1"/>
        </w:rPr>
        <w:t xml:space="preserve"> choice as choice number 1 (Fig 1</w:t>
      </w:r>
      <w:r w:rsidR="00A90EE8">
        <w:rPr>
          <w:rStyle w:val="Hyperlink1"/>
        </w:rPr>
        <w:t>1</w:t>
      </w:r>
      <w:r w:rsidR="00621041">
        <w:rPr>
          <w:rStyle w:val="Hyperlink1"/>
        </w:rPr>
        <w:t xml:space="preserve">). </w:t>
      </w:r>
    </w:p>
    <w:p w14:paraId="3903763C" w14:textId="4BC08FDF" w:rsidR="00621041" w:rsidRDefault="00962FA9">
      <w:pPr>
        <w:pStyle w:val="Body"/>
        <w:spacing w:before="100" w:after="100"/>
        <w:rPr>
          <w:rStyle w:val="Hyperlink1"/>
        </w:rPr>
      </w:pPr>
      <w:r>
        <w:rPr>
          <w:rStyle w:val="Hyperlink1"/>
        </w:rPr>
        <w:t>Perhaps counter-intuitively, w</w:t>
      </w:r>
      <w:r w:rsidR="00621041">
        <w:rPr>
          <w:rStyle w:val="Hyperlink1"/>
        </w:rPr>
        <w:t xml:space="preserve">e found that overall, rats performed </w:t>
      </w:r>
      <w:r w:rsidR="00600B76">
        <w:rPr>
          <w:rStyle w:val="Hyperlink1"/>
        </w:rPr>
        <w:t xml:space="preserve">significantly </w:t>
      </w:r>
      <w:r w:rsidR="00621041">
        <w:rPr>
          <w:rStyle w:val="Hyperlink1"/>
        </w:rPr>
        <w:t>better</w:t>
      </w:r>
      <w:r w:rsidR="009E7E78">
        <w:rPr>
          <w:rStyle w:val="Hyperlink1"/>
        </w:rPr>
        <w:t xml:space="preserve"> (p &lt; 0.01)</w:t>
      </w:r>
      <w:r w:rsidR="00621041">
        <w:rPr>
          <w:rStyle w:val="Hyperlink1"/>
        </w:rPr>
        <w:t xml:space="preserve"> if the first trial was a free </w:t>
      </w:r>
      <w:r w:rsidR="006B79C7">
        <w:rPr>
          <w:rStyle w:val="Hyperlink1"/>
        </w:rPr>
        <w:t xml:space="preserve">self-guided </w:t>
      </w:r>
      <w:r w:rsidR="00621041">
        <w:rPr>
          <w:rStyle w:val="Hyperlink1"/>
        </w:rPr>
        <w:t xml:space="preserve">choice </w:t>
      </w:r>
      <w:r w:rsidR="006B79C7">
        <w:rPr>
          <w:rStyle w:val="Hyperlink1"/>
        </w:rPr>
        <w:t>than</w:t>
      </w:r>
      <w:r w:rsidR="00621041">
        <w:rPr>
          <w:rStyle w:val="Hyperlink1"/>
        </w:rPr>
        <w:t xml:space="preserve"> when they were guided</w:t>
      </w:r>
      <w:r w:rsidR="006B79C7">
        <w:rPr>
          <w:rStyle w:val="Hyperlink1"/>
        </w:rPr>
        <w:t xml:space="preserve"> by a light cue</w:t>
      </w:r>
      <w:r w:rsidR="00621041">
        <w:rPr>
          <w:rStyle w:val="Hyperlink1"/>
        </w:rPr>
        <w:t xml:space="preserve"> (Fig 1</w:t>
      </w:r>
      <w:r w:rsidR="00E300D7">
        <w:rPr>
          <w:rStyle w:val="Hyperlink1"/>
        </w:rPr>
        <w:t>1</w:t>
      </w:r>
      <w:r w:rsidR="00621041">
        <w:rPr>
          <w:rStyle w:val="Hyperlink1"/>
        </w:rPr>
        <w:t xml:space="preserve">A). Moreover, rats explore differently in the Free condition compared to the Guided condition. When rats were </w:t>
      </w:r>
      <w:r w:rsidR="006B79C7">
        <w:rPr>
          <w:rStyle w:val="Hyperlink1"/>
        </w:rPr>
        <w:t>cue-</w:t>
      </w:r>
      <w:r w:rsidR="00621041">
        <w:rPr>
          <w:rStyle w:val="Hyperlink1"/>
        </w:rPr>
        <w:t xml:space="preserve">guided, they </w:t>
      </w:r>
      <w:r w:rsidR="0045599C">
        <w:rPr>
          <w:rStyle w:val="Hyperlink1"/>
        </w:rPr>
        <w:t>switched</w:t>
      </w:r>
      <w:r w:rsidR="00480A60">
        <w:rPr>
          <w:rStyle w:val="Hyperlink1"/>
        </w:rPr>
        <w:t xml:space="preserve"> significantly</w:t>
      </w:r>
      <w:r w:rsidR="0045599C">
        <w:rPr>
          <w:rStyle w:val="Hyperlink1"/>
        </w:rPr>
        <w:t xml:space="preserve"> </w:t>
      </w:r>
      <w:r w:rsidR="00621041">
        <w:rPr>
          <w:rStyle w:val="Hyperlink1"/>
        </w:rPr>
        <w:t>more on the first free choice than in subsequent choices as in other variants of the task</w:t>
      </w:r>
      <w:r w:rsidR="00480A60">
        <w:rPr>
          <w:rStyle w:val="Hyperlink1"/>
        </w:rPr>
        <w:t xml:space="preserve"> (Fig 11B, 4B, D)</w:t>
      </w:r>
      <w:r w:rsidR="00621041">
        <w:rPr>
          <w:rStyle w:val="Hyperlink1"/>
        </w:rPr>
        <w:t>. However, when they chose freely, the 2</w:t>
      </w:r>
      <w:r w:rsidR="00621041" w:rsidRPr="003D0CB7">
        <w:rPr>
          <w:rStyle w:val="Hyperlink1"/>
          <w:vertAlign w:val="superscript"/>
        </w:rPr>
        <w:t>nd</w:t>
      </w:r>
      <w:r w:rsidR="00621041">
        <w:rPr>
          <w:rStyle w:val="Hyperlink1"/>
        </w:rPr>
        <w:t xml:space="preserve"> choice did not differ from subsequent choices anymore</w:t>
      </w:r>
      <w:r w:rsidR="0003406B">
        <w:rPr>
          <w:rStyle w:val="Hyperlink1"/>
        </w:rPr>
        <w:t xml:space="preserve"> (p &gt; 0.05)</w:t>
      </w:r>
      <w:r w:rsidR="00621041">
        <w:rPr>
          <w:rStyle w:val="Hyperlink1"/>
        </w:rPr>
        <w:t>, and rats seemed to have kept a steady rate of switching throughout the game, at a rate higher than the Guided condition (</w:t>
      </w:r>
      <w:r w:rsidR="00480A60">
        <w:rPr>
          <w:rStyle w:val="Hyperlink1"/>
        </w:rPr>
        <w:t xml:space="preserve">p &lt; 0.001, </w:t>
      </w:r>
      <w:r w:rsidR="00621041">
        <w:rPr>
          <w:rStyle w:val="Hyperlink1"/>
        </w:rPr>
        <w:t>Fig 1</w:t>
      </w:r>
      <w:r w:rsidR="00F97F08">
        <w:rPr>
          <w:rStyle w:val="Hyperlink1"/>
        </w:rPr>
        <w:t>1</w:t>
      </w:r>
      <w:r w:rsidR="00621041">
        <w:rPr>
          <w:rStyle w:val="Hyperlink1"/>
        </w:rPr>
        <w:t xml:space="preserve">B). Rats switched </w:t>
      </w:r>
      <w:r w:rsidR="00A869A0">
        <w:rPr>
          <w:rStyle w:val="Hyperlink1"/>
        </w:rPr>
        <w:t xml:space="preserve">significantly </w:t>
      </w:r>
      <w:r w:rsidR="00621041">
        <w:rPr>
          <w:rStyle w:val="Hyperlink1"/>
        </w:rPr>
        <w:t>more on the first free choice in the Guided condition compared to the Free choice condition (</w:t>
      </w:r>
      <w:r w:rsidR="00127ADA">
        <w:rPr>
          <w:rStyle w:val="Hyperlink1"/>
        </w:rPr>
        <w:t xml:space="preserve">p &lt; 0.001, </w:t>
      </w:r>
      <w:r w:rsidR="00621041">
        <w:rPr>
          <w:rStyle w:val="Hyperlink1"/>
        </w:rPr>
        <w:t>Fig 1</w:t>
      </w:r>
      <w:r w:rsidR="002E3041">
        <w:rPr>
          <w:rStyle w:val="Hyperlink1"/>
        </w:rPr>
        <w:t>1</w:t>
      </w:r>
      <w:r w:rsidR="00621041">
        <w:rPr>
          <w:rStyle w:val="Hyperlink1"/>
        </w:rPr>
        <w:t xml:space="preserve">D), and they </w:t>
      </w:r>
      <w:r w:rsidR="00804CB9">
        <w:rPr>
          <w:rStyle w:val="Hyperlink1"/>
        </w:rPr>
        <w:t xml:space="preserve">switched </w:t>
      </w:r>
      <w:r w:rsidR="00621041">
        <w:rPr>
          <w:rStyle w:val="Hyperlink1"/>
        </w:rPr>
        <w:t>more regardless of the guided reward and the horizon condition (Fig 1</w:t>
      </w:r>
      <w:r w:rsidR="000632DD">
        <w:rPr>
          <w:rStyle w:val="Hyperlink1"/>
        </w:rPr>
        <w:t>1</w:t>
      </w:r>
      <w:r w:rsidR="00621041">
        <w:rPr>
          <w:rStyle w:val="Hyperlink1"/>
        </w:rPr>
        <w:t xml:space="preserve">C). </w:t>
      </w:r>
    </w:p>
    <w:p w14:paraId="54DBA42D" w14:textId="2FB67064" w:rsidR="00621041" w:rsidRDefault="00621041">
      <w:pPr>
        <w:pStyle w:val="Body"/>
        <w:spacing w:before="100" w:after="100"/>
        <w:rPr>
          <w:rStyle w:val="Hyperlink1"/>
        </w:rPr>
      </w:pPr>
      <w:r>
        <w:rPr>
          <w:rStyle w:val="Hyperlink1"/>
        </w:rPr>
        <w:t xml:space="preserve">We have shown earlier </w:t>
      </w:r>
      <w:r w:rsidR="006B79C7">
        <w:rPr>
          <w:rStyle w:val="Hyperlink1"/>
        </w:rPr>
        <w:t>that the exploration threshold wa</w:t>
      </w:r>
      <w:r>
        <w:rPr>
          <w:rStyle w:val="Hyperlink1"/>
        </w:rPr>
        <w:t xml:space="preserve">s lower in H = 6 </w:t>
      </w:r>
      <w:r w:rsidR="006B79C7">
        <w:rPr>
          <w:rStyle w:val="Hyperlink1"/>
        </w:rPr>
        <w:t>than with</w:t>
      </w:r>
      <w:r>
        <w:rPr>
          <w:rStyle w:val="Hyperlink1"/>
        </w:rPr>
        <w:t xml:space="preserve"> H = 1, regardless of whether the first trial was guided or not (Fig </w:t>
      </w:r>
      <w:r w:rsidR="00BF548C">
        <w:rPr>
          <w:rStyle w:val="Hyperlink1"/>
        </w:rPr>
        <w:t>9C</w:t>
      </w:r>
      <w:r>
        <w:rPr>
          <w:rStyle w:val="Hyperlink1"/>
        </w:rPr>
        <w:t xml:space="preserve">, </w:t>
      </w:r>
      <w:r w:rsidR="00BF548C">
        <w:rPr>
          <w:rStyle w:val="Hyperlink1"/>
        </w:rPr>
        <w:t>D</w:t>
      </w:r>
      <w:r>
        <w:rPr>
          <w:rStyle w:val="Hyperlink1"/>
        </w:rPr>
        <w:t>) and decision noise remain</w:t>
      </w:r>
      <w:r w:rsidR="006B79C7">
        <w:rPr>
          <w:rStyle w:val="Hyperlink1"/>
        </w:rPr>
        <w:t>ed</w:t>
      </w:r>
      <w:r>
        <w:rPr>
          <w:rStyle w:val="Hyperlink1"/>
        </w:rPr>
        <w:t xml:space="preserve"> unchanged (Fig </w:t>
      </w:r>
      <w:r w:rsidR="00BF548C">
        <w:rPr>
          <w:rStyle w:val="Hyperlink1"/>
        </w:rPr>
        <w:t>9E, F</w:t>
      </w:r>
      <w:r>
        <w:rPr>
          <w:rStyle w:val="Hyperlink1"/>
        </w:rPr>
        <w:t xml:space="preserve">). Now we </w:t>
      </w:r>
      <w:del w:id="60" w:author="Wang Siyu" w:date="2022-05-18T13:22:00Z">
        <w:r w:rsidDel="00A30CE2">
          <w:rPr>
            <w:rStyle w:val="Hyperlink1"/>
          </w:rPr>
          <w:delText>ask,</w:delText>
        </w:r>
      </w:del>
      <w:ins w:id="61" w:author="Wang Siyu" w:date="2022-05-18T13:22:00Z">
        <w:r w:rsidR="00A30CE2">
          <w:rPr>
            <w:rStyle w:val="Hyperlink1"/>
          </w:rPr>
          <w:t>ask</w:t>
        </w:r>
      </w:ins>
      <w:r>
        <w:rPr>
          <w:rStyle w:val="Hyperlink1"/>
        </w:rPr>
        <w:t xml:space="preserve"> whether exploration threshold and decision noise differ in the Guided vs Free choice condition. For both horizon H = 1 and H = 6, exploration threshold in Free-choice condition </w:t>
      </w:r>
      <w:r w:rsidR="00962FA9">
        <w:rPr>
          <w:rStyle w:val="Hyperlink1"/>
        </w:rPr>
        <w:t>wa</w:t>
      </w:r>
      <w:r>
        <w:rPr>
          <w:rStyle w:val="Hyperlink1"/>
        </w:rPr>
        <w:t>s lower than in</w:t>
      </w:r>
      <w:r w:rsidR="008B3ACF">
        <w:rPr>
          <w:rStyle w:val="Hyperlink1"/>
        </w:rPr>
        <w:t xml:space="preserve"> the </w:t>
      </w:r>
      <w:r>
        <w:rPr>
          <w:rStyle w:val="Hyperlink1"/>
        </w:rPr>
        <w:t>Guided condition</w:t>
      </w:r>
      <w:r w:rsidR="00BC4995">
        <w:rPr>
          <w:rStyle w:val="Hyperlink1"/>
        </w:rPr>
        <w:t xml:space="preserve"> </w:t>
      </w:r>
      <w:r>
        <w:rPr>
          <w:rStyle w:val="Hyperlink1"/>
        </w:rPr>
        <w:t>(Fig 1</w:t>
      </w:r>
      <w:r w:rsidR="001A6ED0">
        <w:rPr>
          <w:rStyle w:val="Hyperlink1"/>
        </w:rPr>
        <w:t>2</w:t>
      </w:r>
      <w:r>
        <w:rPr>
          <w:rStyle w:val="Hyperlink1"/>
        </w:rPr>
        <w:t xml:space="preserve">A). </w:t>
      </w:r>
      <w:r>
        <w:t xml:space="preserve">By computing the posterior distribution over the differences in 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w:t>
      </w:r>
      <w:r w:rsidR="008C59D9">
        <w:t>5</w:t>
      </w:r>
      <w:r>
        <w:t>%, and 9</w:t>
      </w:r>
      <w:r w:rsidR="008C59D9">
        <w:t>8.4</w:t>
      </w:r>
      <w:r>
        <w:t>% for H = 1 and H = 6 respectively (Fig 1</w:t>
      </w:r>
      <w:r w:rsidR="008D5C02">
        <w:t>2</w:t>
      </w:r>
      <w:r>
        <w:t>B)</w:t>
      </w:r>
      <w:r>
        <w:rPr>
          <w:rStyle w:val="Hyperlink1"/>
        </w:rPr>
        <w:t>.</w:t>
      </w:r>
      <w:r w:rsidRPr="00464FB6">
        <w:rPr>
          <w:rStyle w:val="Hyperlink1"/>
        </w:rPr>
        <w:t xml:space="preserve"> </w:t>
      </w:r>
      <w:r>
        <w:rPr>
          <w:rStyle w:val="Hyperlink1"/>
        </w:rPr>
        <w:t xml:space="preserve">In other words, when rats were </w:t>
      </w:r>
      <w:r w:rsidR="008C59D9">
        <w:rPr>
          <w:rStyle w:val="Hyperlink1"/>
        </w:rPr>
        <w:t>cue-</w:t>
      </w:r>
      <w:r>
        <w:rPr>
          <w:rStyle w:val="Hyperlink1"/>
        </w:rPr>
        <w:t>guided, they explore</w:t>
      </w:r>
      <w:r w:rsidR="00962FA9">
        <w:rPr>
          <w:rStyle w:val="Hyperlink1"/>
        </w:rPr>
        <w:t>d</w:t>
      </w:r>
      <w:r>
        <w:rPr>
          <w:rStyle w:val="Hyperlink1"/>
        </w:rPr>
        <w:t xml:space="preserve"> more in the first free choice. Decision noise </w:t>
      </w:r>
      <w:r w:rsidR="00962FA9">
        <w:rPr>
          <w:rStyle w:val="Hyperlink1"/>
        </w:rPr>
        <w:t xml:space="preserve">did </w:t>
      </w:r>
      <w:r>
        <w:rPr>
          <w:rStyle w:val="Hyperlink1"/>
        </w:rPr>
        <w:t xml:space="preserve">not change </w:t>
      </w:r>
      <w:r w:rsidR="00962FA9">
        <w:rPr>
          <w:rStyle w:val="Hyperlink1"/>
        </w:rPr>
        <w:t xml:space="preserve">significantly </w:t>
      </w:r>
      <w:r>
        <w:rPr>
          <w:rStyle w:val="Hyperlink1"/>
        </w:rPr>
        <w:t>in the Guided condition vs Free choice condition (Fig 1</w:t>
      </w:r>
      <w:r w:rsidR="00841D9D">
        <w:rPr>
          <w:rStyle w:val="Hyperlink1"/>
        </w:rPr>
        <w:t>2</w:t>
      </w:r>
      <w:r>
        <w:rPr>
          <w:rStyle w:val="Hyperlink1"/>
        </w:rPr>
        <w:t xml:space="preserve">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w:t>
      </w:r>
      <w:r w:rsidR="0035532D">
        <w:t>62.0</w:t>
      </w:r>
      <w:r>
        <w:t>%, and 6</w:t>
      </w:r>
      <w:r w:rsidR="0035532D">
        <w:t>4.4</w:t>
      </w:r>
      <w:r>
        <w:t>% for H = 1 and H = 6 respectively (Fig 1</w:t>
      </w:r>
      <w:r w:rsidR="00841D9D">
        <w:t>2</w:t>
      </w:r>
      <w:r>
        <w:t>D)</w:t>
      </w:r>
      <w:r>
        <w:rPr>
          <w:rStyle w:val="Hyperlink1"/>
        </w:rPr>
        <w:t xml:space="preserve">. </w:t>
      </w:r>
    </w:p>
    <w:p w14:paraId="09363E06" w14:textId="7B2E7F69" w:rsidR="00621041" w:rsidRDefault="004F52F7">
      <w:pPr>
        <w:pStyle w:val="Body"/>
        <w:spacing w:before="100" w:after="100"/>
        <w:rPr>
          <w:rStyle w:val="Hyperlink1"/>
        </w:rPr>
      </w:pPr>
      <w:r>
        <w:rPr>
          <w:rStyle w:val="Hyperlink1"/>
        </w:rPr>
        <w:t>To our knowledge, such comparisons between self-guided and cue-guided 1</w:t>
      </w:r>
      <w:r w:rsidRPr="00D3315E">
        <w:rPr>
          <w:rStyle w:val="Hyperlink1"/>
          <w:vertAlign w:val="superscript"/>
        </w:rPr>
        <w:t>st</w:t>
      </w:r>
      <w:r>
        <w:rPr>
          <w:rStyle w:val="Hyperlink1"/>
        </w:rPr>
        <w:t xml:space="preserve"> choice in explore-exploit tasks have done been done on humans yet, and as such, these results therefore predict human performance.</w:t>
      </w:r>
    </w:p>
    <w:p w14:paraId="615EB5B1" w14:textId="3BB640EB" w:rsidR="00F11692" w:rsidRDefault="00F11692" w:rsidP="00F11692">
      <w:pPr>
        <w:pStyle w:val="Body"/>
        <w:spacing w:before="100" w:after="100"/>
        <w:rPr>
          <w:rStyle w:val="Hyperlink1"/>
        </w:rPr>
      </w:pPr>
      <w:r>
        <w:rPr>
          <w:rStyle w:val="Hyperlink1"/>
        </w:rPr>
        <w:t xml:space="preserve">Finally, we note that there are no sex differences on horizon adaptation of directed exploration in humans (p &gt; 0.05, Experiment 4). Recent work has also found no evidence for sex differences in either directed or random exploration in the original Horizon Task </w:t>
      </w:r>
      <w:r>
        <w:rPr>
          <w:rStyle w:val="Hyperlink1"/>
        </w:rPr>
        <w:fldChar w:fldCharType="begin"/>
      </w:r>
      <w:r>
        <w:rPr>
          <w:rStyle w:val="Hyperlink1"/>
        </w:rPr>
        <w:instrText xml:space="preserve"> ADDIN EN.CITE &lt;EndNote&gt;&lt;Cite&gt;&lt;Author&gt;Smith&lt;/Author&gt;&lt;Year&gt;2021&lt;/Year&gt;&lt;RecNum&gt;34&lt;/RecNum&gt;&lt;DisplayText&gt;(Smith et al., 2021)&lt;/DisplayText&gt;&lt;record&gt;&lt;rec-number&gt;34&lt;/rec-number&gt;&lt;foreign-keys&gt;&lt;key app="EN" db-id="p99ef9zwo2s9x5edex5x2fpn29pa5edwd9wp" timestamp="1652262353"&gt;34&lt;/key&gt;&lt;/foreign-keys&gt;&lt;ref-type name="Journal Article"&gt;17&lt;/ref-type&gt;&lt;contributors&gt;&lt;authors&gt;&lt;author&gt;Smith, R.&lt;/author&gt;&lt;author&gt;Taylor, S.&lt;/author&gt;&lt;author&gt;Wilson, R. C.&lt;/author&gt;&lt;author&gt;Chuning, A. E.&lt;/author&gt;&lt;author&gt;Persich, M. R.&lt;/author&gt;&lt;author&gt;Wang, S.&lt;/author&gt;&lt;author&gt;Killgore, W. D. S.&lt;/author&gt;&lt;/authors&gt;&lt;/contributors&gt;&lt;auth-address&gt;Laureate Institute for Brain Research, Tulsa, OK, United States.&amp;#xD;Department of Psychology, University of Arizona, Tucson, AZ, United States.&amp;#xD;Department of Psychiatry, University of Arizona, Tucson, AZ, United States.&lt;/auth-address&gt;&lt;titles&gt;&lt;title&gt;Lower Levels of Directed Exploration and Reflective Thinking Are Associated With Greater Anxiety and Depression&lt;/title&gt;&lt;secondary-title&gt;Front Psychiatry&lt;/secondary-title&gt;&lt;/titles&gt;&lt;periodical&gt;&lt;full-title&gt;Front Psychiatry&lt;/full-title&gt;&lt;/periodical&gt;&lt;pages&gt;782136&lt;/pages&gt;&lt;volume&gt;12&lt;/volume&gt;&lt;edition&gt;2022/02/08&lt;/edition&gt;&lt;keywords&gt;&lt;keyword&gt;anxiety&lt;/keyword&gt;&lt;keyword&gt;cognitive reflection&lt;/keyword&gt;&lt;keyword&gt;depression&lt;/keyword&gt;&lt;keyword&gt;directed exploration&lt;/keyword&gt;&lt;keyword&gt;explore-exploit dilemma&lt;/keyword&gt;&lt;keyword&gt;random exploration&lt;/keyword&gt;&lt;keyword&gt;commercial or financial relationships that could be construed as a potential&lt;/keyword&gt;&lt;keyword&gt;conflict of interest.&lt;/keyword&gt;&lt;/keywords&gt;&lt;dates&gt;&lt;year&gt;2021&lt;/year&gt;&lt;/dates&gt;&lt;isbn&gt;1664-0640 (Print)&amp;#xD;1664-0640 (Linking)&lt;/isbn&gt;&lt;accession-num&gt;35126200&lt;/accession-num&gt;&lt;urls&gt;&lt;related-urls&gt;&lt;url&gt;https://www.ncbi.nlm.nih.gov/pubmed/35126200&lt;/url&gt;&lt;/related-urls&gt;&lt;/urls&gt;&lt;custom2&gt;PMC8808291&lt;/custom2&gt;&lt;electronic-resource-num&gt;10.3389/fpsyt.2021.782136&lt;/electronic-resource-num&gt;&lt;/record&gt;&lt;/Cite&gt;&lt;/EndNote&gt;</w:instrText>
      </w:r>
      <w:r>
        <w:rPr>
          <w:rStyle w:val="Hyperlink1"/>
        </w:rPr>
        <w:fldChar w:fldCharType="separate"/>
      </w:r>
      <w:r>
        <w:rPr>
          <w:rStyle w:val="Hyperlink1"/>
          <w:noProof/>
        </w:rPr>
        <w:t>(Smith et al., 2021)</w:t>
      </w:r>
      <w:r>
        <w:rPr>
          <w:rStyle w:val="Hyperlink1"/>
        </w:rPr>
        <w:fldChar w:fldCharType="end"/>
      </w:r>
      <w:r>
        <w:rPr>
          <w:rStyle w:val="Hyperlink1"/>
        </w:rPr>
        <w:t xml:space="preserve">. For these reasons, we did not include a population of </w:t>
      </w:r>
      <w:r>
        <w:rPr>
          <w:rStyle w:val="Hyperlink1"/>
        </w:rPr>
        <w:lastRenderedPageBreak/>
        <w:t>female rats at this stage, although we recognize that further work on sex differences in the explore-exploit tasks will be needed.</w:t>
      </w:r>
    </w:p>
    <w:p w14:paraId="3FD8F7F6" w14:textId="77777777" w:rsidR="005865ED" w:rsidRDefault="005865E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None"/>
          <w:rFonts w:ascii="Arial" w:hAnsi="Arial" w:cs="Arial Unicode MS"/>
          <w:color w:val="000000"/>
          <w:sz w:val="34"/>
          <w:szCs w:val="34"/>
          <w:u w:color="000000"/>
          <w14:textOutline w14:w="0" w14:cap="flat" w14:cmpd="sng" w14:algn="ctr">
            <w14:noFill/>
            <w14:prstDash w14:val="solid"/>
            <w14:bevel/>
          </w14:textOutline>
        </w:rPr>
      </w:pPr>
      <w:r>
        <w:rPr>
          <w:rStyle w:val="None"/>
          <w:sz w:val="34"/>
          <w:szCs w:val="34"/>
        </w:rPr>
        <w:br w:type="page"/>
      </w:r>
    </w:p>
    <w:p w14:paraId="00F62055" w14:textId="08BFC443" w:rsidR="00621041" w:rsidRDefault="00621041" w:rsidP="00621041">
      <w:pPr>
        <w:pStyle w:val="Body"/>
        <w:spacing w:before="100" w:after="100"/>
        <w:rPr>
          <w:rStyle w:val="Hyperlink1"/>
        </w:rPr>
      </w:pPr>
      <w:r w:rsidRPr="003A71A3">
        <w:rPr>
          <w:rStyle w:val="None"/>
          <w:b/>
          <w:sz w:val="28"/>
          <w:szCs w:val="28"/>
        </w:rPr>
        <w:lastRenderedPageBreak/>
        <w:t>Discussion</w:t>
      </w:r>
      <w:r>
        <w:rPr>
          <w:rStyle w:val="None"/>
          <w:sz w:val="34"/>
          <w:szCs w:val="34"/>
        </w:rPr>
        <w:t xml:space="preserve"> </w:t>
      </w:r>
    </w:p>
    <w:p w14:paraId="4BF82D31" w14:textId="1BCFA2EF" w:rsidR="00504CB0" w:rsidRDefault="00621041" w:rsidP="00621041">
      <w:pPr>
        <w:pStyle w:val="Body"/>
        <w:spacing w:before="100" w:after="100"/>
        <w:rPr>
          <w:rStyle w:val="Hyperlink1"/>
        </w:rPr>
      </w:pPr>
      <w:r>
        <w:rPr>
          <w:rStyle w:val="Hyperlink1"/>
        </w:rPr>
        <w:t>In this study, we investigated the exploratory behaviors in rats using a new model of the Horizon task. We addressed the limitations of previous rodent studies by designing a novel open-field task in which rodents choose between two locations that offer</w:t>
      </w:r>
      <w:r w:rsidR="005865ED">
        <w:rPr>
          <w:rStyle w:val="Hyperlink1"/>
        </w:rPr>
        <w:t>ed</w:t>
      </w:r>
      <w:r>
        <w:rPr>
          <w:rStyle w:val="Hyperlink1"/>
        </w:rPr>
        <w:t xml:space="preserve"> different amounts of rewards. To dissociate the uncertainty in the estimation of value from the ambiguity of an unknown novel option, we manipulated the magnitudes of rewards rather than the probabilities of their delivery. </w:t>
      </w:r>
      <w:r w:rsidR="00647025">
        <w:rPr>
          <w:rStyle w:val="Hyperlink1"/>
        </w:rPr>
        <w:t>Rather than</w:t>
      </w:r>
      <w:r w:rsidR="003B3A92">
        <w:rPr>
          <w:rStyle w:val="Hyperlink1"/>
        </w:rPr>
        <w:t xml:space="preserve"> reversing</w:t>
      </w:r>
      <w:r w:rsidR="00425D3D">
        <w:rPr>
          <w:rStyle w:val="Hyperlink1"/>
        </w:rPr>
        <w:t xml:space="preserve"> (or drifting)</w:t>
      </w:r>
      <w:r w:rsidR="003B3A92">
        <w:rPr>
          <w:rStyle w:val="Hyperlink1"/>
        </w:rPr>
        <w:t xml:space="preserve"> the reward conditions at the same set of locations/feeders as in </w:t>
      </w:r>
      <w:r w:rsidR="005865ED">
        <w:rPr>
          <w:rStyle w:val="Hyperlink1"/>
        </w:rPr>
        <w:t xml:space="preserve">traditional </w:t>
      </w:r>
      <w:r w:rsidR="003B3A92">
        <w:rPr>
          <w:rStyle w:val="Hyperlink1"/>
        </w:rPr>
        <w:t xml:space="preserve">reversal learning paradigms, 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r>
        <w:rPr>
          <w:rStyle w:val="Hyperlink1"/>
        </w:rPr>
        <w:t xml:space="preserve">In our design, rats were guided to one of two feeder locations first, and the extent to which they explored the </w:t>
      </w:r>
      <w:r w:rsidR="00E63F75">
        <w:rPr>
          <w:rStyle w:val="Hyperlink1"/>
        </w:rPr>
        <w:t xml:space="preserve">other </w:t>
      </w:r>
      <w:r w:rsidR="00550E98">
        <w:rPr>
          <w:rStyle w:val="Hyperlink1"/>
        </w:rPr>
        <w:t xml:space="preserve">unguided </w:t>
      </w:r>
      <w:r>
        <w:rPr>
          <w:rStyle w:val="Hyperlink1"/>
        </w:rPr>
        <w:t xml:space="preserve">feeder location in their </w:t>
      </w:r>
      <w:r w:rsidR="00AD0ECD">
        <w:rPr>
          <w:rStyle w:val="Hyperlink1"/>
        </w:rPr>
        <w:t xml:space="preserve">first </w:t>
      </w:r>
      <w:r>
        <w:rPr>
          <w:rStyle w:val="Hyperlink1"/>
        </w:rPr>
        <w:t xml:space="preserve">free choice was </w:t>
      </w:r>
      <w:r w:rsidR="00E973A2">
        <w:rPr>
          <w:rStyle w:val="Hyperlink1"/>
        </w:rPr>
        <w:t>compared across horizons</w:t>
      </w:r>
      <w:r w:rsidR="00425D3D">
        <w:rPr>
          <w:rStyle w:val="Hyperlink1"/>
        </w:rPr>
        <w:t xml:space="preserve">. </w:t>
      </w:r>
      <w:r>
        <w:rPr>
          <w:rStyle w:val="Hyperlink1"/>
        </w:rPr>
        <w:t xml:space="preserve">This measure is an equivalent of the model-free measure </w:t>
      </w:r>
      <w:r w:rsidR="003F14FD">
        <w:rPr>
          <w:rStyle w:val="Hyperlink1"/>
        </w:rPr>
        <w:t xml:space="preserve">that is related to </w:t>
      </w:r>
      <w:r>
        <w:rPr>
          <w:rStyle w:val="Hyperlink1"/>
        </w:rPr>
        <w:t xml:space="preserve">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Pr>
          <w:rStyle w:val="Hyperlink1"/>
        </w:rPr>
        <w:t>. In addition, rats perform</w:t>
      </w:r>
      <w:r w:rsidR="00C45AFE">
        <w:rPr>
          <w:rStyle w:val="Hyperlink1"/>
        </w:rPr>
        <w:t>ed</w:t>
      </w:r>
      <w:r>
        <w:rPr>
          <w:rStyle w:val="Hyperlink1"/>
        </w:rPr>
        <w:t xml:space="preserve"> the task in both a short and a long horizon condition</w:t>
      </w:r>
      <w:del w:id="62" w:author="Wang Siyu" w:date="2022-05-18T12:55:00Z">
        <w:r w:rsidR="00C45AFE" w:rsidDel="00562A69">
          <w:rPr>
            <w:rStyle w:val="Hyperlink1"/>
          </w:rPr>
          <w:delText>s</w:delText>
        </w:r>
      </w:del>
      <w:r>
        <w:rPr>
          <w:rStyle w:val="Hyperlink1"/>
        </w:rPr>
        <w:t xml:space="preserve"> to assess whether they explored differently in different time horizon contexts.</w:t>
      </w:r>
      <w:r w:rsidR="00670C53">
        <w:rPr>
          <w:rStyle w:val="Hyperlink1"/>
        </w:rPr>
        <w:t xml:space="preserve"> </w:t>
      </w:r>
      <w:r w:rsidR="00C45AFE">
        <w:rPr>
          <w:rStyle w:val="Hyperlink1"/>
        </w:rPr>
        <w:t>Finally</w:t>
      </w:r>
      <w:r>
        <w:rPr>
          <w:rStyle w:val="Hyperlink1"/>
        </w:rPr>
        <w:t xml:space="preserve">, we recruited human subjects to perform a version that </w:t>
      </w:r>
      <w:r w:rsidR="00C45AFE">
        <w:rPr>
          <w:rStyle w:val="Hyperlink1"/>
        </w:rPr>
        <w:t>wa</w:t>
      </w:r>
      <w:r>
        <w:rPr>
          <w:rStyle w:val="Hyperlink1"/>
        </w:rPr>
        <w:t xml:space="preserve">s comparable to the rat task, and we compared the performance between humans and rats. </w:t>
      </w:r>
    </w:p>
    <w:p w14:paraId="134428CD" w14:textId="079B5F3D" w:rsidR="00621041" w:rsidRDefault="005865ED" w:rsidP="00621041">
      <w:pPr>
        <w:pStyle w:val="Body"/>
        <w:spacing w:before="100" w:after="100"/>
        <w:rPr>
          <w:rStyle w:val="Hyperlink1"/>
        </w:rPr>
      </w:pPr>
      <w:r>
        <w:rPr>
          <w:rStyle w:val="Hyperlink1"/>
        </w:rPr>
        <w:t>W</w:t>
      </w:r>
      <w:r w:rsidR="00621041">
        <w:rPr>
          <w:rStyle w:val="Hyperlink1"/>
        </w:rPr>
        <w:t xml:space="preserve">e showed that </w:t>
      </w:r>
      <w:r w:rsidR="00AD0251">
        <w:rPr>
          <w:rStyle w:val="Hyperlink1"/>
        </w:rPr>
        <w:t xml:space="preserve">similarly to </w:t>
      </w:r>
      <w:r w:rsidR="00621041">
        <w:rPr>
          <w:rStyle w:val="Hyperlink1"/>
        </w:rPr>
        <w:t xml:space="preserve">humans, rats were able to use prior information about the distribution of rewards to guide future exploration. Rats explored the unguided option more in their first free choice when the guided reward </w:t>
      </w:r>
      <w:r>
        <w:rPr>
          <w:rStyle w:val="Hyperlink1"/>
        </w:rPr>
        <w:t xml:space="preserve">size </w:t>
      </w:r>
      <w:r w:rsidR="00C45AFE">
        <w:rPr>
          <w:rStyle w:val="Hyperlink1"/>
        </w:rPr>
        <w:t>wa</w:t>
      </w:r>
      <w:r w:rsidR="00621041">
        <w:rPr>
          <w:rStyle w:val="Hyperlink1"/>
        </w:rPr>
        <w:t xml:space="preserve">s low compared to when the guided reward </w:t>
      </w:r>
      <w:r>
        <w:rPr>
          <w:rStyle w:val="Hyperlink1"/>
        </w:rPr>
        <w:t xml:space="preserve">size </w:t>
      </w:r>
      <w:r w:rsidR="00C45AFE">
        <w:rPr>
          <w:rStyle w:val="Hyperlink1"/>
        </w:rPr>
        <w:t>wa</w:t>
      </w:r>
      <w:r>
        <w:rPr>
          <w:rStyle w:val="Hyperlink1"/>
        </w:rPr>
        <w:t>s high. This is</w:t>
      </w:r>
      <w:r w:rsidR="00621041">
        <w:rPr>
          <w:rStyle w:val="Hyperlink1"/>
        </w:rPr>
        <w:t xml:space="preserve"> very similar to the win-stay/lose-shift </w:t>
      </w:r>
      <w:r w:rsidR="00AD0251">
        <w:rPr>
          <w:rStyle w:val="Hyperlink1"/>
        </w:rPr>
        <w:t xml:space="preserve">strategies </w:t>
      </w:r>
      <w:r w:rsidR="00621041">
        <w:rPr>
          <w:rStyle w:val="Hyperlink1"/>
        </w:rPr>
        <w:t xml:space="preserve">in reversal learning </w:t>
      </w:r>
      <w:r w:rsidR="00AD0251">
        <w:rPr>
          <w:rStyle w:val="Hyperlink1"/>
        </w:rPr>
        <w:t xml:space="preserve">where </w:t>
      </w:r>
      <w:r w:rsidR="00621041">
        <w:rPr>
          <w:rStyle w:val="Hyperlink1"/>
        </w:rPr>
        <w:t xml:space="preserve">animals choose to </w:t>
      </w:r>
      <w:r w:rsidR="0022046F">
        <w:rPr>
          <w:rStyle w:val="Hyperlink1"/>
        </w:rPr>
        <w:t xml:space="preserve">switch </w:t>
      </w:r>
      <w:r w:rsidR="00621041">
        <w:rPr>
          <w:rStyle w:val="Hyperlink1"/>
        </w:rPr>
        <w:t xml:space="preserve">more when the exploit value </w:t>
      </w:r>
      <w:r w:rsidR="008526CA">
        <w:rPr>
          <w:rStyle w:val="Hyperlink1"/>
        </w:rPr>
        <w:t xml:space="preserve">is </w:t>
      </w:r>
      <w:r w:rsidR="00621041">
        <w:rPr>
          <w:rStyle w:val="Hyperlink1"/>
        </w:rPr>
        <w:t xml:space="preserve">low and less when the exploit value </w:t>
      </w:r>
      <w:r w:rsidR="008526CA">
        <w:rPr>
          <w:rStyle w:val="Hyperlink1"/>
        </w:rPr>
        <w:t xml:space="preserve">is </w:t>
      </w:r>
      <w:r w:rsidR="00621041">
        <w:rPr>
          <w:rStyle w:val="Hyperlink1"/>
        </w:rPr>
        <w:t xml:space="preserve">high. However, unlike in reversal learning </w:t>
      </w:r>
      <w:r w:rsidR="00C45AFE">
        <w:rPr>
          <w:rStyle w:val="Hyperlink1"/>
        </w:rPr>
        <w:t xml:space="preserve">where </w:t>
      </w:r>
      <w:r w:rsidR="00621041">
        <w:rPr>
          <w:rStyle w:val="Hyperlink1"/>
        </w:rPr>
        <w:t xml:space="preserve">a “win” or a “loss” is computed by comparing the current reward with the </w:t>
      </w:r>
      <w:r w:rsidR="00356F7E">
        <w:rPr>
          <w:rStyle w:val="Hyperlink1"/>
        </w:rPr>
        <w:t xml:space="preserve">expected </w:t>
      </w:r>
      <w:r w:rsidR="00621041">
        <w:rPr>
          <w:rStyle w:val="Hyperlink1"/>
        </w:rPr>
        <w:t>value, in our design, a “win” or a “loss” is computed by comparing the current reward (or estimated value of the current option</w:t>
      </w:r>
      <w:r w:rsidR="00356F7E">
        <w:rPr>
          <w:rStyle w:val="Hyperlink1"/>
        </w:rPr>
        <w:t>)</w:t>
      </w:r>
      <w:r w:rsidR="00621041">
        <w:rPr>
          <w:rStyle w:val="Hyperlink1"/>
        </w:rPr>
        <w:t xml:space="preserve"> with the estimated distribution of rewards using prior information. In order to </w:t>
      </w:r>
      <w:r w:rsidR="00C45AFE">
        <w:rPr>
          <w:rStyle w:val="Hyperlink1"/>
        </w:rPr>
        <w:t xml:space="preserve">assess </w:t>
      </w:r>
      <w:r w:rsidR="00621041">
        <w:rPr>
          <w:rStyle w:val="Hyperlink1"/>
        </w:rPr>
        <w:t xml:space="preserve">whether the exploit value was low or high, instead of using short-term memory to recall the value of the exploit option before reversal within the same game, rats had to use their long-term memory from previous games and sessions in previous days to estimate the distribution of possible rewards. We showed that rats were indeed able to incorporate prior information in guiding </w:t>
      </w:r>
      <w:r w:rsidR="00AD0251">
        <w:rPr>
          <w:rStyle w:val="Hyperlink1"/>
        </w:rPr>
        <w:t xml:space="preserve">their </w:t>
      </w:r>
      <w:r w:rsidR="00621041">
        <w:rPr>
          <w:rStyle w:val="Hyperlink1"/>
        </w:rPr>
        <w:t>exploration.</w:t>
      </w:r>
    </w:p>
    <w:p w14:paraId="38DDF73F" w14:textId="412A195A" w:rsidR="00621041" w:rsidRDefault="00621041" w:rsidP="00621041">
      <w:pPr>
        <w:pStyle w:val="Body"/>
        <w:spacing w:before="100" w:after="100"/>
        <w:rPr>
          <w:rStyle w:val="Hyperlink1"/>
        </w:rPr>
      </w:pPr>
      <w:r>
        <w:rPr>
          <w:rStyle w:val="Hyperlink1"/>
        </w:rPr>
        <w:t>In this study, we were able to separate directed exploration from random exploration. Both rats and humans switch</w:t>
      </w:r>
      <w:r w:rsidR="00C45AFE">
        <w:rPr>
          <w:rStyle w:val="Hyperlink1"/>
        </w:rPr>
        <w:t>ed</w:t>
      </w:r>
      <w:r>
        <w:rPr>
          <w:rStyle w:val="Hyperlink1"/>
        </w:rPr>
        <w:t xml:space="preserve"> significantly more at the first free choice than </w:t>
      </w:r>
      <w:r w:rsidR="00C45AFE">
        <w:rPr>
          <w:rStyle w:val="Hyperlink1"/>
        </w:rPr>
        <w:t xml:space="preserve">on </w:t>
      </w:r>
      <w:r>
        <w:rPr>
          <w:rStyle w:val="Hyperlink1"/>
        </w:rPr>
        <w:t>subsequent choices. We further quantified directed and random exploration using hierarchical Bayesian model</w:t>
      </w:r>
      <w:r w:rsidR="00C45AFE">
        <w:rPr>
          <w:rStyle w:val="Hyperlink1"/>
        </w:rPr>
        <w:t>ing</w:t>
      </w:r>
      <w:r>
        <w:rPr>
          <w:rStyle w:val="Hyperlink1"/>
        </w:rPr>
        <w:t xml:space="preserve"> in both the rat and the human datasets. In line with previous human studies, humans have an increased exploration threshold (explore more) in longer horizons. Unlike humans</w:t>
      </w:r>
      <w:r w:rsidR="00C45AFE">
        <w:rPr>
          <w:rStyle w:val="Hyperlink1"/>
        </w:rPr>
        <w:t xml:space="preserve"> however</w:t>
      </w:r>
      <w:r>
        <w:rPr>
          <w:rStyle w:val="Hyperlink1"/>
        </w:rPr>
        <w:t xml:space="preserve">, rats showed an opposite adaptation of exploration </w:t>
      </w:r>
      <w:r w:rsidR="00356F7E">
        <w:rPr>
          <w:rStyle w:val="Hyperlink1"/>
        </w:rPr>
        <w:t xml:space="preserve">threshold </w:t>
      </w:r>
      <w:r>
        <w:rPr>
          <w:rStyle w:val="Hyperlink1"/>
        </w:rPr>
        <w:t xml:space="preserve">to the time horizon. For random exploration, with </w:t>
      </w:r>
      <w:r w:rsidR="00356F7E">
        <w:rPr>
          <w:rStyle w:val="Hyperlink1"/>
        </w:rPr>
        <w:t xml:space="preserve">deterministic reward size in a </w:t>
      </w:r>
      <w:r>
        <w:rPr>
          <w:rStyle w:val="Hyperlink1"/>
        </w:rPr>
        <w:t>small range (0 – 5), we did</w:t>
      </w:r>
      <w:r w:rsidR="00C45AFE">
        <w:rPr>
          <w:rStyle w:val="Hyperlink1"/>
        </w:rPr>
        <w:t xml:space="preserve"> not</w:t>
      </w:r>
      <w:r>
        <w:rPr>
          <w:rStyle w:val="Hyperlink1"/>
        </w:rPr>
        <w:t xml:space="preserve"> observe adaptations of random exploration in either humans or rats in this task. </w:t>
      </w:r>
      <w:r w:rsidR="00356F7E">
        <w:rPr>
          <w:rStyle w:val="Hyperlink1"/>
        </w:rPr>
        <w:t>W</w:t>
      </w:r>
      <w:r>
        <w:rPr>
          <w:rStyle w:val="Hyperlink1"/>
        </w:rPr>
        <w:t xml:space="preserve">ith a </w:t>
      </w:r>
      <w:r w:rsidR="00356F7E">
        <w:rPr>
          <w:rStyle w:val="Hyperlink1"/>
        </w:rPr>
        <w:t xml:space="preserve">deterministic </w:t>
      </w:r>
      <w:r>
        <w:rPr>
          <w:rStyle w:val="Hyperlink1"/>
        </w:rPr>
        <w:t xml:space="preserve">larger reward range (1 – 100), in </w:t>
      </w:r>
      <w:r w:rsidR="005865ED">
        <w:rPr>
          <w:rStyle w:val="Hyperlink1"/>
        </w:rPr>
        <w:t xml:space="preserve">human </w:t>
      </w:r>
      <w:r>
        <w:rPr>
          <w:rStyle w:val="Hyperlink1"/>
        </w:rPr>
        <w:t xml:space="preserve">Experiment 5, we did observe </w:t>
      </w:r>
      <w:r w:rsidR="00356F7E">
        <w:rPr>
          <w:rStyle w:val="Hyperlink1"/>
        </w:rPr>
        <w:t>some</w:t>
      </w:r>
      <w:r>
        <w:rPr>
          <w:rStyle w:val="Hyperlink1"/>
        </w:rPr>
        <w:t xml:space="preserve"> level of random exploration </w:t>
      </w:r>
      <w:r>
        <w:rPr>
          <w:rStyle w:val="Hyperlink1"/>
        </w:rPr>
        <w:lastRenderedPageBreak/>
        <w:t>(Fig S1K, L)</w:t>
      </w:r>
      <w:r w:rsidR="000B5F2E">
        <w:rPr>
          <w:rStyle w:val="Hyperlink1"/>
        </w:rPr>
        <w:t>, but not as strong as in the probabilistic version of the human Horizon Task</w:t>
      </w:r>
      <w:r w:rsidR="00AD0251">
        <w:rPr>
          <w:rStyle w:val="Hyperlink1"/>
        </w:rPr>
        <w:t xml:space="preserve"> </w:t>
      </w:r>
      <w:r w:rsidR="001E02EA">
        <w:rPr>
          <w:rStyle w:val="Hyperlink1"/>
        </w:rPr>
        <w:fldChar w:fldCharType="begin"/>
      </w:r>
      <w:r w:rsidR="001E02EA">
        <w:rPr>
          <w:rStyle w:val="Hyperlink1"/>
        </w:rP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1E02EA">
        <w:rPr>
          <w:rStyle w:val="Hyperlink1"/>
        </w:rPr>
        <w:fldChar w:fldCharType="separate"/>
      </w:r>
      <w:r w:rsidR="001E02EA">
        <w:rPr>
          <w:rStyle w:val="Hyperlink1"/>
          <w:noProof/>
        </w:rPr>
        <w:t>(Wilson et al., 2014)</w:t>
      </w:r>
      <w:r w:rsidR="001E02EA">
        <w:rPr>
          <w:rStyle w:val="Hyperlink1"/>
        </w:rPr>
        <w:fldChar w:fldCharType="end"/>
      </w:r>
      <w:r>
        <w:rPr>
          <w:rStyle w:val="Hyperlink1"/>
        </w:rPr>
        <w:t>. This can be considered a limitation of the current design</w:t>
      </w:r>
      <w:r w:rsidR="00AD0251">
        <w:rPr>
          <w:rStyle w:val="Hyperlink1"/>
        </w:rPr>
        <w:t xml:space="preserve"> and may also be a limitation of using rats and their limited ability to assess and discriminate between large number of levels of rewards</w:t>
      </w:r>
      <w:r>
        <w:rPr>
          <w:rStyle w:val="Hyperlink1"/>
        </w:rPr>
        <w:t xml:space="preserve">. </w:t>
      </w:r>
      <w:r w:rsidR="00F70F29">
        <w:rPr>
          <w:rStyle w:val="Hyperlink1"/>
        </w:rPr>
        <w:t>exploration, o</w:t>
      </w:r>
      <w:r w:rsidR="004559D5">
        <w:rPr>
          <w:rStyle w:val="Hyperlink1"/>
        </w:rPr>
        <w:t>ur</w:t>
      </w:r>
      <w:r w:rsidR="000B5F2E">
        <w:rPr>
          <w:rStyle w:val="Hyperlink1"/>
        </w:rPr>
        <w:t xml:space="preserve"> task is better suited to study directed exploration rather than random exploration</w:t>
      </w:r>
      <w:r w:rsidR="004559D5">
        <w:rPr>
          <w:rStyle w:val="Hyperlink1"/>
        </w:rPr>
        <w:t>. Variation in the probability of reward deliveries, and smaller (or different types) of rewards might be possible way to improve our task in the future, to better assess random exploration.</w:t>
      </w:r>
      <w:r>
        <w:rPr>
          <w:rStyle w:val="Hyperlink1"/>
        </w:rPr>
        <w:t xml:space="preserve"> </w:t>
      </w:r>
    </w:p>
    <w:p w14:paraId="7C277574" w14:textId="73BC3120" w:rsidR="007D5E49" w:rsidRDefault="00621041" w:rsidP="00DB372B">
      <w:pPr>
        <w:pStyle w:val="Body"/>
        <w:rPr>
          <w:ins w:id="63" w:author="Wang Siyu" w:date="2022-05-18T13:51:00Z"/>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r w:rsidR="0053152A">
        <w:rPr>
          <w:rStyle w:val="Hyperlink1"/>
        </w:rPr>
        <w:t>Interestingly</w:t>
      </w:r>
      <w:r>
        <w:rPr>
          <w:rStyle w:val="Hyperlink1"/>
        </w:rPr>
        <w:t>, rats have instead a lower level of directed exploration</w:t>
      </w:r>
      <w:r w:rsidR="00B9486A">
        <w:rPr>
          <w:rStyle w:val="Hyperlink1"/>
        </w:rPr>
        <w:t xml:space="preserve"> in longer horizon</w:t>
      </w:r>
      <w:r>
        <w:rPr>
          <w:rStyle w:val="Hyperlink1"/>
        </w:rPr>
        <w:t xml:space="preserve">. </w:t>
      </w:r>
      <w:r w:rsidR="0053152A">
        <w:rPr>
          <w:rStyle w:val="Hyperlink1"/>
        </w:rPr>
        <w:t>Our results do not fully explain this phenomenon</w:t>
      </w:r>
      <w:r w:rsidR="00B9486A">
        <w:rPr>
          <w:rStyle w:val="Hyperlink1"/>
        </w:rPr>
        <w:t>.</w:t>
      </w:r>
      <w:r w:rsidR="00E8071E">
        <w:rPr>
          <w:rStyle w:val="Hyperlink1"/>
        </w:rPr>
        <w:t xml:space="preserve"> </w:t>
      </w:r>
      <w:r w:rsidR="00B9486A">
        <w:rPr>
          <w:rStyle w:val="Hyperlink1"/>
        </w:rPr>
        <w:t>W</w:t>
      </w:r>
      <w:r w:rsidR="0053152A">
        <w:rPr>
          <w:rStyle w:val="Hyperlink1"/>
        </w:rPr>
        <w:t xml:space="preserve">e </w:t>
      </w:r>
      <w:r w:rsidR="009C6C39">
        <w:rPr>
          <w:rStyle w:val="Hyperlink1"/>
        </w:rPr>
        <w:t xml:space="preserve">first </w:t>
      </w:r>
      <w:r w:rsidR="0053152A">
        <w:rPr>
          <w:rStyle w:val="Hyperlink1"/>
        </w:rPr>
        <w:t xml:space="preserve">speculate </w:t>
      </w:r>
      <w:r w:rsidR="009C6C39">
        <w:rPr>
          <w:rStyle w:val="Hyperlink1"/>
        </w:rPr>
        <w:t>why rats do</w:t>
      </w:r>
      <w:r w:rsidR="004559D5">
        <w:rPr>
          <w:rStyle w:val="Hyperlink1"/>
        </w:rPr>
        <w:t xml:space="preserve"> not</w:t>
      </w:r>
      <w:r w:rsidR="009C6C39">
        <w:rPr>
          <w:rStyle w:val="Hyperlink1"/>
        </w:rPr>
        <w:t xml:space="preserve"> increase threshold as humans do. T</w:t>
      </w:r>
      <w:r>
        <w:rPr>
          <w:rStyle w:val="Hyperlink1"/>
        </w:rPr>
        <w:t xml:space="preserve">here may be an </w:t>
      </w:r>
      <w:r w:rsidR="005865ED">
        <w:rPr>
          <w:rStyle w:val="Hyperlink1"/>
        </w:rPr>
        <w:t>‘</w:t>
      </w:r>
      <w:r>
        <w:rPr>
          <w:rStyle w:val="Hyperlink1"/>
        </w:rPr>
        <w:t>optimize vs satisfice</w:t>
      </w:r>
      <w:r w:rsidR="005865ED">
        <w:rPr>
          <w:rStyle w:val="Hyperlink1"/>
        </w:rPr>
        <w:t>’</w:t>
      </w:r>
      <w:r>
        <w:rPr>
          <w:rStyle w:val="Hyperlink1"/>
        </w:rPr>
        <w:t xml:space="preserve"> </w:t>
      </w:r>
      <w:r w:rsidRPr="00216C5B">
        <w:rPr>
          <w:rStyle w:val="Hyperlink1"/>
        </w:rPr>
        <w:t>discrepancy</w:t>
      </w:r>
      <w:r>
        <w:rPr>
          <w:rStyle w:val="Hyperlink1"/>
        </w:rPr>
        <w:t xml:space="preserve"> in humans vs rats due to the nature of the rewards received. </w:t>
      </w:r>
      <w:r w:rsidR="00DB372B">
        <w:t xml:space="preserve">The utility of 1 to 5 drops and the cost of actions are different for humans and rats. </w:t>
      </w:r>
      <w:r>
        <w:rPr>
          <w:rStyle w:val="Hyperlink1"/>
        </w:rPr>
        <w:t xml:space="preserve">Humans </w:t>
      </w:r>
      <w:r w:rsidR="0053152A">
        <w:rPr>
          <w:rStyle w:val="Hyperlink1"/>
        </w:rPr>
        <w:t>receive</w:t>
      </w:r>
      <w:r>
        <w:rPr>
          <w:rStyle w:val="Hyperlink1"/>
        </w:rPr>
        <w:t xml:space="preserve"> hypothetical points with relatively effortless keypresses on a computer keyboard, whereas rats</w:t>
      </w:r>
      <w:r w:rsidR="00DB372B">
        <w:rPr>
          <w:rStyle w:val="Hyperlink1"/>
        </w:rPr>
        <w:t xml:space="preserve"> had to physically travel on a meter-long maze to earn sugar water. The efforts humans spent in making the decision was small. As a result, they over-explored to find out the best possible action. </w:t>
      </w:r>
      <w:r>
        <w:rPr>
          <w:rStyle w:val="Hyperlink1"/>
        </w:rPr>
        <w:t xml:space="preserve">It costs little for humans to optimize by testing if the alternative reward is 5 when the guided reward is 3, however rats may risk running for 0 rewards by visiting the unguided feeder when they are guaranteed to have 3 drops of </w:t>
      </w:r>
      <w:r w:rsidR="005865ED">
        <w:rPr>
          <w:rStyle w:val="Hyperlink1"/>
        </w:rPr>
        <w:t xml:space="preserve">sugar </w:t>
      </w:r>
      <w:r>
        <w:rPr>
          <w:rStyle w:val="Hyperlink1"/>
        </w:rPr>
        <w:t xml:space="preserve">water in the guided feeder. </w:t>
      </w:r>
      <w:r w:rsidR="004C3675">
        <w:rPr>
          <w:rStyle w:val="Hyperlink1"/>
        </w:rPr>
        <w:t>Rats therefore likely under-explored</w:t>
      </w:r>
      <w:r w:rsidR="001A265F">
        <w:rPr>
          <w:rStyle w:val="Hyperlink1"/>
        </w:rPr>
        <w:t xml:space="preserve"> (directed exploration)</w:t>
      </w:r>
      <w:r w:rsidR="004C3675">
        <w:rPr>
          <w:rStyle w:val="Hyperlink1"/>
        </w:rPr>
        <w:t xml:space="preserve"> to secure a satisfiable amount of return for each visit. In our data, rats had lower exploration thresholds compared to humans (Fig 8A, E).</w:t>
      </w:r>
      <w:ins w:id="64" w:author="Wang Siyu" w:date="2022-05-18T12:55:00Z">
        <w:r w:rsidR="00562A69">
          <w:rPr>
            <w:rStyle w:val="Hyperlink1"/>
          </w:rPr>
          <w:t xml:space="preserve"> </w:t>
        </w:r>
      </w:ins>
      <w:r>
        <w:rPr>
          <w:rStyle w:val="Hyperlink1"/>
        </w:rPr>
        <w:t xml:space="preserve">The drive to explore </w:t>
      </w:r>
      <w:r w:rsidR="004559D5">
        <w:rPr>
          <w:rStyle w:val="Hyperlink1"/>
        </w:rPr>
        <w:t>may therefore not be</w:t>
      </w:r>
      <w:r>
        <w:rPr>
          <w:rStyle w:val="Hyperlink1"/>
        </w:rPr>
        <w:t xml:space="preserve"> to optimize for rats, but to satisfice. Exploring more in longer horizon may be an optimal way </w:t>
      </w:r>
      <w:r w:rsidR="004C3675">
        <w:rPr>
          <w:rStyle w:val="Hyperlink1"/>
        </w:rPr>
        <w:t>to explore</w:t>
      </w:r>
      <w:r>
        <w:rPr>
          <w:rStyle w:val="Hyperlink1"/>
        </w:rPr>
        <w:t xml:space="preserve">, but </w:t>
      </w:r>
      <w:r w:rsidR="00B01864">
        <w:rPr>
          <w:rStyle w:val="Hyperlink1"/>
        </w:rPr>
        <w:t xml:space="preserve">optimization may only offer marginal gain in total rewards, and </w:t>
      </w:r>
      <w:r w:rsidR="00183358">
        <w:rPr>
          <w:rStyle w:val="Hyperlink1"/>
        </w:rPr>
        <w:t>it may</w:t>
      </w:r>
      <w:r w:rsidR="00B01864">
        <w:rPr>
          <w:rStyle w:val="Hyperlink1"/>
        </w:rPr>
        <w:t xml:space="preserve"> not </w:t>
      </w:r>
      <w:r w:rsidR="00183358">
        <w:rPr>
          <w:rStyle w:val="Hyperlink1"/>
        </w:rPr>
        <w:t xml:space="preserve">be </w:t>
      </w:r>
      <w:r w:rsidR="00B01864">
        <w:rPr>
          <w:rStyle w:val="Hyperlink1"/>
        </w:rPr>
        <w:t xml:space="preserve">worth for rats to achieve optimality in this task. </w:t>
      </w:r>
      <w:r w:rsidR="00993EA2">
        <w:rPr>
          <w:rStyle w:val="Hyperlink1"/>
        </w:rPr>
        <w:t xml:space="preserve">To properly test this hypothesis would require </w:t>
      </w:r>
      <w:r w:rsidR="00993EA2" w:rsidRPr="00993EA2">
        <w:rPr>
          <w:rStyle w:val="Hyperlink1"/>
        </w:rPr>
        <w:t xml:space="preserve">future experiments </w:t>
      </w:r>
      <w:r w:rsidR="00993EA2">
        <w:rPr>
          <w:rStyle w:val="Hyperlink1"/>
        </w:rPr>
        <w:t xml:space="preserve">that could </w:t>
      </w:r>
      <w:r w:rsidR="00183358">
        <w:rPr>
          <w:rStyle w:val="Hyperlink1"/>
        </w:rPr>
        <w:t>involve effortful decision making in humans (</w:t>
      </w:r>
      <w:del w:id="65" w:author="Wang Siyu" w:date="2022-05-18T13:22:00Z">
        <w:r w:rsidR="00183358" w:rsidDel="00A30CE2">
          <w:rPr>
            <w:rStyle w:val="Hyperlink1"/>
          </w:rPr>
          <w:delText>e.g.</w:delText>
        </w:r>
      </w:del>
      <w:ins w:id="66" w:author="Wang Siyu" w:date="2022-05-18T13:22:00Z">
        <w:r w:rsidR="00A30CE2">
          <w:rPr>
            <w:rStyle w:val="Hyperlink1"/>
          </w:rPr>
          <w:t>e.g.,</w:t>
        </w:r>
      </w:ins>
      <w:r w:rsidR="00183358">
        <w:rPr>
          <w:rStyle w:val="Hyperlink1"/>
        </w:rPr>
        <w:t xml:space="preserve"> physically walk from one building to another on campus) or </w:t>
      </w:r>
      <w:r w:rsidR="00993EA2" w:rsidRPr="00993EA2">
        <w:rPr>
          <w:rStyle w:val="Hyperlink1"/>
        </w:rPr>
        <w:t>potential</w:t>
      </w:r>
      <w:r w:rsidR="00183358">
        <w:rPr>
          <w:rStyle w:val="Hyperlink1"/>
        </w:rPr>
        <w:t>ly</w:t>
      </w:r>
      <w:r w:rsidR="00993EA2" w:rsidRPr="00993EA2">
        <w:rPr>
          <w:rStyle w:val="Hyperlink1"/>
        </w:rPr>
        <w:t xml:space="preserve"> run identical tasks in long/short distance (or maze vs boxes)</w:t>
      </w:r>
      <w:r w:rsidR="00183358">
        <w:rPr>
          <w:rStyle w:val="Hyperlink1"/>
        </w:rPr>
        <w:t xml:space="preserve"> in rats. W</w:t>
      </w:r>
      <w:r w:rsidR="00993EA2" w:rsidRPr="00993EA2">
        <w:rPr>
          <w:rStyle w:val="Hyperlink1"/>
        </w:rPr>
        <w:t xml:space="preserve">e would predict that rats in an effortful setup will be less willing to engage in directed exploration than rats in an effortless setup.  </w:t>
      </w:r>
    </w:p>
    <w:p w14:paraId="15B59A67" w14:textId="77777777" w:rsidR="00AB7981" w:rsidRDefault="00AB7981" w:rsidP="00DB372B">
      <w:pPr>
        <w:pStyle w:val="Body"/>
        <w:rPr>
          <w:rStyle w:val="Hyperlink1"/>
        </w:rPr>
      </w:pPr>
    </w:p>
    <w:p w14:paraId="1ECEA3D0" w14:textId="79CC90B8" w:rsidR="00AB7981" w:rsidDel="00AB7981" w:rsidRDefault="00183358" w:rsidP="00AB7981">
      <w:pPr>
        <w:rPr>
          <w:del w:id="67" w:author="Wang Siyu" w:date="2022-05-18T13:52:00Z"/>
          <w:rStyle w:val="Hyperlink1"/>
          <w:rFonts w:ascii="Arial" w:hAnsi="Arial" w:cs="Arial Unicode MS"/>
          <w:color w:val="000000"/>
          <w:u w:color="000000"/>
          <w14:textOutline w14:w="0" w14:cap="flat" w14:cmpd="sng" w14:algn="ctr">
            <w14:noFill/>
            <w14:prstDash w14:val="solid"/>
            <w14:bevel/>
          </w14:textOutline>
        </w:rPr>
      </w:pPr>
      <w:r w:rsidRPr="005C04C6">
        <w:rPr>
          <w:rStyle w:val="Hyperlink1"/>
          <w:rFonts w:ascii="Arial" w:hAnsi="Arial" w:cs="Arial Unicode MS"/>
          <w:color w:val="000000"/>
          <w:u w:color="000000"/>
          <w14:textOutline w14:w="0" w14:cap="flat" w14:cmpd="sng" w14:algn="ctr">
            <w14:noFill/>
            <w14:prstDash w14:val="solid"/>
            <w14:bevel/>
          </w14:textOutline>
        </w:rPr>
        <w:t>W</w:t>
      </w:r>
      <w:r w:rsidR="007D5E49" w:rsidRPr="005C04C6">
        <w:rPr>
          <w:rStyle w:val="Hyperlink1"/>
          <w:rFonts w:ascii="Arial" w:hAnsi="Arial" w:cs="Arial Unicode MS"/>
          <w:color w:val="000000"/>
          <w:u w:color="000000"/>
          <w14:textOutline w14:w="0" w14:cap="flat" w14:cmpd="sng" w14:algn="ctr">
            <w14:noFill/>
            <w14:prstDash w14:val="solid"/>
            <w14:bevel/>
          </w14:textOutline>
        </w:rPr>
        <w:t>hy do rats show a decrease in exploration threshold with horizon? I</w:t>
      </w:r>
      <w:r w:rsidR="00621041" w:rsidRPr="005C04C6">
        <w:rPr>
          <w:rStyle w:val="Hyperlink1"/>
          <w:rFonts w:ascii="Arial" w:hAnsi="Arial" w:cs="Arial Unicode MS"/>
          <w:color w:val="000000"/>
          <w:u w:color="000000"/>
          <w14:textOutline w14:w="0" w14:cap="flat" w14:cmpd="sng" w14:algn="ctr">
            <w14:noFill/>
            <w14:prstDash w14:val="solid"/>
            <w14:bevel/>
          </w14:textOutline>
        </w:rPr>
        <w:t>n short horizon, without fully understanding the structure of the task, rat</w:t>
      </w:r>
      <w:r w:rsidR="005865ED" w:rsidRPr="005C04C6">
        <w:rPr>
          <w:rStyle w:val="Hyperlink1"/>
          <w:rFonts w:ascii="Arial" w:hAnsi="Arial" w:cs="Arial Unicode MS"/>
          <w:color w:val="000000"/>
          <w:u w:color="000000"/>
          <w14:textOutline w14:w="0" w14:cap="flat" w14:cmpd="sng" w14:algn="ctr">
            <w14:noFill/>
            <w14:prstDash w14:val="solid"/>
            <w14:bevel/>
          </w14:textOutline>
        </w:rPr>
        <w:t>s</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 may perceive the time horizon in terms of the volatility of the environment, and thus explore more in a more volatile condition (the short horizon condition). Experiment </w:t>
      </w:r>
      <w:r w:rsidR="00F70F29" w:rsidRPr="005C04C6">
        <w:rPr>
          <w:rStyle w:val="Hyperlink1"/>
          <w:rFonts w:ascii="Arial" w:hAnsi="Arial" w:cs="Arial Unicode MS"/>
          <w:color w:val="000000"/>
          <w:u w:color="000000"/>
          <w14:textOutline w14:w="0" w14:cap="flat" w14:cmpd="sng" w14:algn="ctr">
            <w14:noFill/>
            <w14:prstDash w14:val="solid"/>
            <w14:bevel/>
          </w14:textOutline>
        </w:rPr>
        <w:t xml:space="preserve">3 </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supported this view, </w:t>
      </w:r>
      <w:r w:rsidR="005865ED" w:rsidRPr="005C04C6">
        <w:rPr>
          <w:rStyle w:val="Hyperlink1"/>
          <w:rFonts w:ascii="Arial" w:hAnsi="Arial" w:cs="Arial Unicode MS"/>
          <w:color w:val="000000"/>
          <w:u w:color="000000"/>
          <w14:textOutline w14:w="0" w14:cap="flat" w14:cmpd="sng" w14:algn="ctr">
            <w14:noFill/>
            <w14:prstDash w14:val="solid"/>
            <w14:bevel/>
          </w14:textOutline>
        </w:rPr>
        <w:t xml:space="preserve">in </w:t>
      </w:r>
      <w:r w:rsidR="00621041" w:rsidRPr="005C04C6">
        <w:rPr>
          <w:rStyle w:val="Hyperlink1"/>
          <w:rFonts w:ascii="Arial" w:hAnsi="Arial" w:cs="Arial Unicode MS"/>
          <w:color w:val="000000"/>
          <w:u w:color="000000"/>
          <w14:textOutline w14:w="0" w14:cap="flat" w14:cmpd="sng" w14:algn="ctr">
            <w14:noFill/>
            <w14:prstDash w14:val="solid"/>
            <w14:bevel/>
          </w14:textOutline>
        </w:rPr>
        <w:t>that</w:t>
      </w:r>
      <w:r w:rsidR="005865ED" w:rsidRPr="005C04C6">
        <w:rPr>
          <w:rStyle w:val="Hyperlink1"/>
          <w:rFonts w:ascii="Arial" w:hAnsi="Arial" w:cs="Arial Unicode MS"/>
          <w:color w:val="000000"/>
          <w:u w:color="000000"/>
          <w14:textOutline w14:w="0" w14:cap="flat" w14:cmpd="sng" w14:algn="ctr">
            <w14:noFill/>
            <w14:prstDash w14:val="solid"/>
            <w14:bevel/>
          </w14:textOutline>
        </w:rPr>
        <w:t>,</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 by having random rewards, </w:t>
      </w:r>
      <w:r w:rsidR="00DF06E4" w:rsidRPr="005C04C6">
        <w:rPr>
          <w:rStyle w:val="Hyperlink1"/>
          <w:rFonts w:ascii="Arial" w:hAnsi="Arial" w:cs="Arial Unicode MS"/>
          <w:color w:val="000000"/>
          <w:u w:color="000000"/>
          <w14:textOutline w14:w="0" w14:cap="flat" w14:cmpd="sng" w14:algn="ctr">
            <w14:noFill/>
            <w14:prstDash w14:val="solid"/>
            <w14:bevel/>
          </w14:textOutline>
        </w:rPr>
        <w:t xml:space="preserve">rats </w:t>
      </w:r>
      <w:r w:rsidR="00621041" w:rsidRPr="005C04C6">
        <w:rPr>
          <w:rStyle w:val="Hyperlink1"/>
          <w:rFonts w:ascii="Arial" w:hAnsi="Arial" w:cs="Arial Unicode MS"/>
          <w:color w:val="000000"/>
          <w:u w:color="000000"/>
          <w14:textOutline w14:w="0" w14:cap="flat" w14:cmpd="sng" w14:algn="ctr">
            <w14:noFill/>
            <w14:prstDash w14:val="solid"/>
            <w14:bevel/>
          </w14:textOutline>
        </w:rPr>
        <w:t>explore</w:t>
      </w:r>
      <w:r w:rsidR="0053152A" w:rsidRPr="005C04C6">
        <w:rPr>
          <w:rStyle w:val="Hyperlink1"/>
          <w:rFonts w:ascii="Arial" w:hAnsi="Arial" w:cs="Arial Unicode MS"/>
          <w:color w:val="000000"/>
          <w:u w:color="000000"/>
          <w14:textOutline w14:w="0" w14:cap="flat" w14:cmpd="sng" w14:algn="ctr">
            <w14:noFill/>
            <w14:prstDash w14:val="solid"/>
            <w14:bevel/>
          </w14:textOutline>
        </w:rPr>
        <w:t>d</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 more compared to the </w:t>
      </w:r>
      <w:r w:rsidR="00235A36" w:rsidRPr="005C04C6">
        <w:rPr>
          <w:rStyle w:val="Hyperlink1"/>
          <w:rFonts w:ascii="Arial" w:hAnsi="Arial" w:cs="Arial Unicode MS"/>
          <w:color w:val="000000"/>
          <w:u w:color="000000"/>
          <w14:textOutline w14:w="0" w14:cap="flat" w14:cmpd="sng" w14:algn="ctr">
            <w14:noFill/>
            <w14:prstDash w14:val="solid"/>
            <w14:bevel/>
          </w14:textOutline>
        </w:rPr>
        <w:t xml:space="preserve">constant </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reward case in Experiment 1 (Fig </w:t>
      </w:r>
      <w:r w:rsidR="00DF06E4" w:rsidRPr="005C04C6">
        <w:rPr>
          <w:rStyle w:val="Hyperlink1"/>
          <w:rFonts w:ascii="Arial" w:hAnsi="Arial" w:cs="Arial Unicode MS"/>
          <w:color w:val="000000"/>
          <w:u w:color="000000"/>
          <w14:textOutline w14:w="0" w14:cap="flat" w14:cmpd="sng" w14:algn="ctr">
            <w14:noFill/>
            <w14:prstDash w14:val="solid"/>
            <w14:bevel/>
          </w14:textOutline>
        </w:rPr>
        <w:t>10</w:t>
      </w:r>
      <w:r w:rsidR="00621041" w:rsidRPr="005C04C6">
        <w:rPr>
          <w:rStyle w:val="Hyperlink1"/>
          <w:rFonts w:ascii="Arial" w:hAnsi="Arial" w:cs="Arial Unicode MS"/>
          <w:color w:val="000000"/>
          <w:u w:color="000000"/>
          <w14:textOutline w14:w="0" w14:cap="flat" w14:cmpd="sng" w14:algn="ctr">
            <w14:noFill/>
            <w14:prstDash w14:val="solid"/>
            <w14:bevel/>
          </w14:textOutline>
        </w:rPr>
        <w:t>).</w:t>
      </w:r>
      <w:r w:rsidR="00E92154" w:rsidRPr="005C04C6">
        <w:rPr>
          <w:rStyle w:val="Hyperlink1"/>
          <w:rFonts w:ascii="Arial" w:hAnsi="Arial" w:cs="Arial Unicode MS"/>
          <w:color w:val="000000"/>
          <w:u w:color="000000"/>
          <w14:textOutline w14:w="0" w14:cap="flat" w14:cmpd="sng" w14:algn="ctr">
            <w14:noFill/>
            <w14:prstDash w14:val="solid"/>
            <w14:bevel/>
          </w14:textOutline>
        </w:rPr>
        <w:t xml:space="preserve"> However, volatility does</w:t>
      </w:r>
      <w:r w:rsidR="00F10D13" w:rsidRPr="005C04C6">
        <w:rPr>
          <w:rStyle w:val="Hyperlink1"/>
          <w:rFonts w:ascii="Arial" w:hAnsi="Arial" w:cs="Arial Unicode MS"/>
          <w:color w:val="000000"/>
          <w:u w:color="000000"/>
          <w14:textOutline w14:w="0" w14:cap="flat" w14:cmpd="sng" w14:algn="ctr">
            <w14:noFill/>
            <w14:prstDash w14:val="solid"/>
            <w14:bevel/>
          </w14:textOutline>
        </w:rPr>
        <w:t xml:space="preserve"> not</w:t>
      </w:r>
      <w:r w:rsidR="00E92154" w:rsidRPr="005C04C6">
        <w:rPr>
          <w:rStyle w:val="Hyperlink1"/>
          <w:rFonts w:ascii="Arial" w:hAnsi="Arial" w:cs="Arial Unicode MS"/>
          <w:color w:val="000000"/>
          <w:u w:color="000000"/>
          <w14:textOutline w14:w="0" w14:cap="flat" w14:cmpd="sng" w14:algn="ctr">
            <w14:noFill/>
            <w14:prstDash w14:val="solid"/>
            <w14:bevel/>
          </w14:textOutline>
        </w:rPr>
        <w:t xml:space="preserve"> selectively increase threshold, </w:t>
      </w:r>
      <w:r w:rsidR="00F10D13" w:rsidRPr="005C04C6">
        <w:rPr>
          <w:rStyle w:val="Hyperlink1"/>
          <w:rFonts w:ascii="Arial" w:hAnsi="Arial" w:cs="Arial Unicode MS"/>
          <w:color w:val="000000"/>
          <w:u w:color="000000"/>
          <w14:textOutline w14:w="0" w14:cap="flat" w14:cmpd="sng" w14:algn="ctr">
            <w14:noFill/>
            <w14:prstDash w14:val="solid"/>
            <w14:bevel/>
          </w14:textOutline>
        </w:rPr>
        <w:t xml:space="preserve">but also increases </w:t>
      </w:r>
      <w:r w:rsidR="00E92154" w:rsidRPr="005C04C6">
        <w:rPr>
          <w:rStyle w:val="Hyperlink1"/>
          <w:rFonts w:ascii="Arial" w:hAnsi="Arial" w:cs="Arial Unicode MS"/>
          <w:color w:val="000000"/>
          <w:u w:color="000000"/>
          <w14:textOutline w14:w="0" w14:cap="flat" w14:cmpd="sng" w14:algn="ctr">
            <w14:noFill/>
            <w14:prstDash w14:val="solid"/>
            <w14:bevel/>
          </w14:textOutline>
        </w:rPr>
        <w:t xml:space="preserve">decision noise. This is </w:t>
      </w:r>
      <w:r w:rsidR="00F10D13" w:rsidRPr="005C04C6">
        <w:rPr>
          <w:rStyle w:val="Hyperlink1"/>
          <w:rFonts w:ascii="Arial" w:hAnsi="Arial" w:cs="Arial Unicode MS"/>
          <w:color w:val="000000"/>
          <w:u w:color="000000"/>
          <w14:textOutline w14:w="0" w14:cap="flat" w14:cmpd="sng" w14:algn="ctr">
            <w14:noFill/>
            <w14:prstDash w14:val="solid"/>
            <w14:bevel/>
          </w14:textOutline>
        </w:rPr>
        <w:t>compatible</w:t>
      </w:r>
      <w:r w:rsidR="00E92154" w:rsidRPr="005C04C6">
        <w:rPr>
          <w:rStyle w:val="Hyperlink1"/>
          <w:rFonts w:ascii="Arial" w:hAnsi="Arial" w:cs="Arial Unicode MS"/>
          <w:color w:val="000000"/>
          <w:u w:color="000000"/>
          <w14:textOutline w14:w="0" w14:cap="flat" w14:cmpd="sng" w14:algn="ctr">
            <w14:noFill/>
            <w14:prstDash w14:val="solid"/>
            <w14:bevel/>
          </w14:textOutline>
        </w:rPr>
        <w:t xml:space="preserve"> with the theory that </w:t>
      </w:r>
      <w:r w:rsidR="00E92154" w:rsidRPr="00901DCB">
        <w:rPr>
          <w:rStyle w:val="Hyperlink1"/>
          <w:rPrChange w:id="68" w:author="Wang Siyu" w:date="2022-05-18T13:49:00Z">
            <w:rPr>
              <w:rFonts w:ascii="Arial" w:hAnsi="Arial" w:cs="Arial Unicode MS"/>
              <w:color w:val="000000"/>
              <w:u w:color="000000"/>
              <w14:textOutline w14:w="0" w14:cap="flat" w14:cmpd="sng" w14:algn="ctr">
                <w14:noFill/>
                <w14:prstDash w14:val="solid"/>
                <w14:bevel/>
              </w14:textOutline>
            </w:rPr>
          </w:rPrChange>
        </w:rPr>
        <w:t xml:space="preserve">relative uncertainty correlates with directed exploration whereas total uncertainty correlates with random exploration </w:t>
      </w:r>
      <w:r w:rsidR="00E92154" w:rsidRPr="00901DCB">
        <w:rPr>
          <w:rStyle w:val="Hyperlink1"/>
          <w:rPrChange w:id="69" w:author="Wang Siyu" w:date="2022-05-18T13:49:00Z">
            <w:rPr>
              <w:rFonts w:ascii="Arial" w:hAnsi="Arial" w:cs="Arial Unicode MS"/>
              <w:color w:val="000000"/>
              <w:u w:color="000000"/>
              <w14:textOutline w14:w="0" w14:cap="flat" w14:cmpd="sng" w14:algn="ctr">
                <w14:noFill/>
                <w14:prstDash w14:val="solid"/>
                <w14:bevel/>
              </w14:textOutline>
            </w:rPr>
          </w:rPrChange>
        </w:rPr>
        <w:fldChar w:fldCharType="begin"/>
      </w:r>
      <w:r w:rsidR="00E92154" w:rsidRPr="00901DCB">
        <w:rPr>
          <w:rStyle w:val="Hyperlink1"/>
          <w:rPrChange w:id="70" w:author="Wang Siyu" w:date="2022-05-18T13:49:00Z">
            <w:rPr>
              <w:rFonts w:ascii="Arial" w:hAnsi="Arial" w:cs="Arial Unicode MS"/>
              <w:color w:val="000000"/>
              <w:u w:color="000000"/>
              <w14:textOutline w14:w="0" w14:cap="flat" w14:cmpd="sng" w14:algn="ctr">
                <w14:noFill/>
                <w14:prstDash w14:val="solid"/>
                <w14:bevel/>
              </w14:textOutline>
            </w:rPr>
          </w:rPrChange>
        </w:rPr>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rsidR="00E92154" w:rsidRPr="00901DCB">
        <w:rPr>
          <w:rStyle w:val="Hyperlink1"/>
          <w:rPrChange w:id="71" w:author="Wang Siyu" w:date="2022-05-18T13:49:00Z">
            <w:rPr>
              <w:rFonts w:ascii="Arial" w:hAnsi="Arial" w:cs="Arial Unicode MS"/>
              <w:color w:val="000000"/>
              <w:u w:color="000000"/>
              <w14:textOutline w14:w="0" w14:cap="flat" w14:cmpd="sng" w14:algn="ctr">
                <w14:noFill/>
                <w14:prstDash w14:val="solid"/>
                <w14:bevel/>
              </w14:textOutline>
            </w:rPr>
          </w:rPrChange>
        </w:rPr>
        <w:fldChar w:fldCharType="separate"/>
      </w:r>
      <w:r w:rsidR="00E92154" w:rsidRPr="00901DCB">
        <w:rPr>
          <w:rStyle w:val="Hyperlink1"/>
          <w:rPrChange w:id="72" w:author="Wang Siyu" w:date="2022-05-18T13:49:00Z">
            <w:rPr>
              <w:rFonts w:ascii="Arial" w:hAnsi="Arial" w:cs="Arial Unicode MS"/>
              <w:noProof/>
              <w:color w:val="000000"/>
              <w:u w:color="000000"/>
              <w14:textOutline w14:w="0" w14:cap="flat" w14:cmpd="sng" w14:algn="ctr">
                <w14:noFill/>
                <w14:prstDash w14:val="solid"/>
                <w14:bevel/>
              </w14:textOutline>
            </w:rPr>
          </w:rPrChange>
        </w:rPr>
        <w:t>(Gershman, 2019)</w:t>
      </w:r>
      <w:r w:rsidR="00E92154" w:rsidRPr="00901DCB">
        <w:rPr>
          <w:rStyle w:val="Hyperlink1"/>
          <w:rPrChange w:id="73" w:author="Wang Siyu" w:date="2022-05-18T13:49:00Z">
            <w:rPr>
              <w:rFonts w:ascii="Arial" w:hAnsi="Arial" w:cs="Arial Unicode MS"/>
              <w:color w:val="000000"/>
              <w:u w:color="000000"/>
              <w14:textOutline w14:w="0" w14:cap="flat" w14:cmpd="sng" w14:algn="ctr">
                <w14:noFill/>
                <w14:prstDash w14:val="solid"/>
                <w14:bevel/>
              </w14:textOutline>
            </w:rPr>
          </w:rPrChange>
        </w:rPr>
        <w:fldChar w:fldCharType="end"/>
      </w:r>
      <w:r w:rsidR="001E647B" w:rsidRPr="00901DCB">
        <w:rPr>
          <w:rStyle w:val="Hyperlink1"/>
          <w:rPrChange w:id="74" w:author="Wang Siyu" w:date="2022-05-18T13:49:00Z">
            <w:rPr>
              <w:rFonts w:ascii="Arial" w:hAnsi="Arial" w:cs="Arial Unicode MS"/>
              <w:color w:val="000000"/>
              <w:u w:color="000000"/>
              <w14:textOutline w14:w="0" w14:cap="flat" w14:cmpd="sng" w14:algn="ctr">
                <w14:noFill/>
                <w14:prstDash w14:val="solid"/>
                <w14:bevel/>
              </w14:textOutline>
            </w:rPr>
          </w:rPrChange>
        </w:rPr>
        <w:t>. In a more volatile environment, the uncertainty of both options increase, thus both total uncertainty and relative uncertainty increase, resulting in the increase in the threshold as well as the decision noise.</w:t>
      </w:r>
      <w:r w:rsidR="001C2888" w:rsidRPr="00901DCB">
        <w:rPr>
          <w:rStyle w:val="Hyperlink1"/>
          <w:rPrChange w:id="75" w:author="Wang Siyu" w:date="2022-05-18T13:49:00Z">
            <w:rPr>
              <w:rFonts w:ascii="Arial" w:hAnsi="Arial" w:cs="Arial Unicode MS"/>
              <w:color w:val="000000"/>
              <w:u w:color="000000"/>
              <w14:textOutline w14:w="0" w14:cap="flat" w14:cmpd="sng" w14:algn="ctr">
                <w14:noFill/>
                <w14:prstDash w14:val="solid"/>
                <w14:bevel/>
              </w14:textOutline>
            </w:rPr>
          </w:rPrChange>
        </w:rPr>
        <w:t xml:space="preserve"> Since rats selectively increased threshold without increasing decision noise in longer horizon condition, volatility alone cannot account for </w:t>
      </w:r>
      <w:r w:rsidR="00F10D13" w:rsidRPr="00901DCB">
        <w:rPr>
          <w:rStyle w:val="Hyperlink1"/>
          <w:rPrChange w:id="76" w:author="Wang Siyu" w:date="2022-05-18T13:49:00Z">
            <w:rPr>
              <w:rFonts w:ascii="Arial" w:hAnsi="Arial" w:cs="Arial Unicode MS"/>
              <w:color w:val="000000"/>
              <w:u w:color="000000"/>
              <w14:textOutline w14:w="0" w14:cap="flat" w14:cmpd="sng" w14:algn="ctr">
                <w14:noFill/>
                <w14:prstDash w14:val="solid"/>
                <w14:bevel/>
              </w14:textOutline>
            </w:rPr>
          </w:rPrChange>
        </w:rPr>
        <w:t>the</w:t>
      </w:r>
      <w:r w:rsidR="001C2888" w:rsidRPr="00901DCB">
        <w:rPr>
          <w:rStyle w:val="Hyperlink1"/>
          <w:rPrChange w:id="77" w:author="Wang Siyu" w:date="2022-05-18T13:49:00Z">
            <w:rPr>
              <w:rFonts w:ascii="Arial" w:hAnsi="Arial" w:cs="Arial Unicode MS"/>
              <w:color w:val="000000"/>
              <w:u w:color="000000"/>
              <w14:textOutline w14:w="0" w14:cap="flat" w14:cmpd="sng" w14:algn="ctr">
                <w14:noFill/>
                <w14:prstDash w14:val="solid"/>
                <w14:bevel/>
              </w14:textOutline>
            </w:rPr>
          </w:rPrChange>
        </w:rPr>
        <w:t xml:space="preserve"> behavior</w:t>
      </w:r>
      <w:r w:rsidR="00F10D13" w:rsidRPr="00901DCB">
        <w:rPr>
          <w:rStyle w:val="Hyperlink1"/>
          <w:rPrChange w:id="78" w:author="Wang Siyu" w:date="2022-05-18T13:49:00Z">
            <w:rPr>
              <w:rFonts w:ascii="Arial" w:hAnsi="Arial" w:cs="Arial Unicode MS"/>
              <w:color w:val="000000"/>
              <w:u w:color="000000"/>
              <w14:textOutline w14:w="0" w14:cap="flat" w14:cmpd="sng" w14:algn="ctr">
                <w14:noFill/>
                <w14:prstDash w14:val="solid"/>
                <w14:bevel/>
              </w14:textOutline>
            </w:rPr>
          </w:rPrChange>
        </w:rPr>
        <w:t xml:space="preserve"> of the rats</w:t>
      </w:r>
      <w:r w:rsidR="001C2888" w:rsidRPr="00901DCB">
        <w:rPr>
          <w:rStyle w:val="Hyperlink1"/>
          <w:rPrChange w:id="79" w:author="Wang Siyu" w:date="2022-05-18T13:49:00Z">
            <w:rPr>
              <w:rFonts w:ascii="Arial" w:hAnsi="Arial" w:cs="Arial Unicode MS"/>
              <w:color w:val="000000"/>
              <w:u w:color="000000"/>
              <w14:textOutline w14:w="0" w14:cap="flat" w14:cmpd="sng" w14:algn="ctr">
                <w14:noFill/>
                <w14:prstDash w14:val="solid"/>
                <w14:bevel/>
              </w14:textOutline>
            </w:rPr>
          </w:rPrChange>
        </w:rPr>
        <w:t>.</w:t>
      </w:r>
      <w:r w:rsidR="00704F06" w:rsidRPr="005C04C6">
        <w:rPr>
          <w:rStyle w:val="Hyperlink1"/>
          <w:rFonts w:ascii="Arial" w:hAnsi="Arial" w:cs="Arial Unicode MS"/>
          <w:color w:val="000000"/>
          <w:u w:color="000000"/>
          <w14:textOutline w14:w="0" w14:cap="flat" w14:cmpd="sng" w14:algn="ctr">
            <w14:noFill/>
            <w14:prstDash w14:val="solid"/>
            <w14:bevel/>
          </w14:textOutline>
        </w:rPr>
        <w:t xml:space="preserve"> </w:t>
      </w:r>
      <w:r w:rsidR="00FF14B1" w:rsidRPr="00AB7981">
        <w:rPr>
          <w:rStyle w:val="Hyperlink1"/>
          <w:rPrChange w:id="80" w:author="Wang Siyu" w:date="2022-05-18T13:51:00Z">
            <w:rPr>
              <w:rFonts w:ascii="Arial" w:hAnsi="Arial" w:cs="Arial Unicode MS"/>
              <w:color w:val="000000"/>
              <w:u w:color="000000"/>
              <w14:textOutline w14:w="0" w14:cap="flat" w14:cmpd="sng" w14:algn="ctr">
                <w14:noFill/>
                <w14:prstDash w14:val="solid"/>
                <w14:bevel/>
              </w14:textOutline>
            </w:rPr>
          </w:rPrChange>
        </w:rPr>
        <w:t>Another possibility is that rats may be biased towards feeders that were more rewarding in past games.</w:t>
      </w:r>
      <w:r w:rsidR="0057721E" w:rsidRPr="00AB7981">
        <w:rPr>
          <w:rStyle w:val="Hyperlink1"/>
          <w:rPrChange w:id="81"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Indeed, we observed that rats are slightly biased towards the feeder that had high </w:t>
      </w:r>
      <w:r w:rsidR="0057721E" w:rsidRPr="00AB7981">
        <w:rPr>
          <w:rStyle w:val="Hyperlink1"/>
          <w:rPrChange w:id="82" w:author="Wang Siyu" w:date="2022-05-18T13:51:00Z">
            <w:rPr>
              <w:rFonts w:ascii="Arial" w:hAnsi="Arial" w:cs="Arial Unicode MS"/>
              <w:color w:val="000000"/>
              <w:u w:color="000000"/>
              <w14:textOutline w14:w="0" w14:cap="flat" w14:cmpd="sng" w14:algn="ctr">
                <w14:noFill/>
                <w14:prstDash w14:val="solid"/>
                <w14:bevel/>
              </w14:textOutline>
            </w:rPr>
          </w:rPrChange>
        </w:rPr>
        <w:lastRenderedPageBreak/>
        <w:t xml:space="preserve">rewards in the past (Fig S5). </w:t>
      </w:r>
      <w:r w:rsidR="00FF14B1" w:rsidRPr="00AB7981">
        <w:rPr>
          <w:rStyle w:val="Hyperlink1"/>
          <w:rPrChange w:id="83"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In Experiment 2, rats spent more trials on long horizon games (H = 6) compared to short horizon games (H = 1). As a result, rats might develop a stronger bias towards </w:t>
      </w:r>
      <w:r w:rsidR="000C5373" w:rsidRPr="00AB7981">
        <w:rPr>
          <w:rStyle w:val="Hyperlink1"/>
          <w:rPrChange w:id="84"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rewarding </w:t>
      </w:r>
      <w:r w:rsidR="00FF14B1" w:rsidRPr="00AB7981">
        <w:rPr>
          <w:rStyle w:val="Hyperlink1"/>
          <w:rPrChange w:id="85" w:author="Wang Siyu" w:date="2022-05-18T13:51:00Z">
            <w:rPr>
              <w:rFonts w:ascii="Arial" w:hAnsi="Arial" w:cs="Arial Unicode MS"/>
              <w:color w:val="000000"/>
              <w:u w:color="000000"/>
              <w14:textOutline w14:w="0" w14:cap="flat" w14:cmpd="sng" w14:algn="ctr">
                <w14:noFill/>
                <w14:prstDash w14:val="solid"/>
                <w14:bevel/>
              </w14:textOutline>
            </w:rPr>
          </w:rPrChange>
        </w:rPr>
        <w:t>feeders in long horizon games.</w:t>
      </w:r>
      <w:r w:rsidR="0077123B" w:rsidRPr="00AB7981">
        <w:rPr>
          <w:rStyle w:val="Hyperlink1"/>
          <w:rPrChange w:id="86"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w:t>
      </w:r>
      <w:r w:rsidR="00E04A24" w:rsidRPr="00AB7981">
        <w:rPr>
          <w:rStyle w:val="Hyperlink1"/>
          <w:rPrChange w:id="87" w:author="Wang Siyu" w:date="2022-05-18T13:51:00Z">
            <w:rPr>
              <w:rFonts w:ascii="Arial" w:hAnsi="Arial" w:cs="Arial Unicode MS"/>
              <w:color w:val="000000"/>
              <w:u w:color="000000"/>
              <w14:textOutline w14:w="0" w14:cap="flat" w14:cmpd="sng" w14:algn="ctr">
                <w14:noFill/>
                <w14:prstDash w14:val="solid"/>
                <w14:bevel/>
              </w14:textOutline>
            </w:rPr>
          </w:rPrChange>
        </w:rPr>
        <w:t>We did see a significant</w:t>
      </w:r>
      <w:r w:rsidR="00F10D13" w:rsidRPr="00AB7981">
        <w:rPr>
          <w:rStyle w:val="Hyperlink1"/>
          <w:rPrChange w:id="88" w:author="Wang Siyu" w:date="2022-05-18T13:51:00Z">
            <w:rPr>
              <w:rFonts w:ascii="Arial" w:hAnsi="Arial" w:cs="Arial Unicode MS"/>
              <w:color w:val="000000"/>
              <w:u w:color="000000"/>
              <w14:textOutline w14:w="0" w14:cap="flat" w14:cmpd="sng" w14:algn="ctr">
                <w14:noFill/>
                <w14:prstDash w14:val="solid"/>
                <w14:bevel/>
              </w14:textOutline>
            </w:rPr>
          </w:rPrChange>
        </w:rPr>
        <w:t>ly</w:t>
      </w:r>
      <w:r w:rsidR="00E04A24" w:rsidRPr="00AB7981">
        <w:rPr>
          <w:rStyle w:val="Hyperlink1"/>
          <w:rPrChange w:id="89"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larger feeder bias in long horizon games </w:t>
      </w:r>
      <w:r w:rsidR="008200D9" w:rsidRPr="00AB7981">
        <w:rPr>
          <w:rStyle w:val="Hyperlink1"/>
          <w:rPrChange w:id="90" w:author="Wang Siyu" w:date="2022-05-18T13:51:00Z">
            <w:rPr>
              <w:rFonts w:ascii="Arial" w:hAnsi="Arial" w:cs="Arial Unicode MS"/>
              <w:color w:val="000000"/>
              <w:u w:color="000000"/>
              <w14:textOutline w14:w="0" w14:cap="flat" w14:cmpd="sng" w14:algn="ctr">
                <w14:noFill/>
                <w14:prstDash w14:val="solid"/>
                <w14:bevel/>
              </w14:textOutline>
            </w:rPr>
          </w:rPrChange>
        </w:rPr>
        <w:t>in Experiment 2</w:t>
      </w:r>
      <w:r w:rsidR="002E265E" w:rsidRPr="00AB7981">
        <w:rPr>
          <w:rStyle w:val="Hyperlink1"/>
          <w:rPrChange w:id="91"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w:t>
      </w:r>
      <w:r w:rsidR="00E04A24" w:rsidRPr="00AB7981">
        <w:rPr>
          <w:rStyle w:val="Hyperlink1"/>
          <w:rPrChange w:id="92" w:author="Wang Siyu" w:date="2022-05-18T13:51:00Z">
            <w:rPr>
              <w:rFonts w:ascii="Arial" w:hAnsi="Arial" w:cs="Arial Unicode MS"/>
              <w:color w:val="000000"/>
              <w:u w:color="000000"/>
              <w14:textOutline w14:w="0" w14:cap="flat" w14:cmpd="sng" w14:algn="ctr">
                <w14:noFill/>
                <w14:prstDash w14:val="solid"/>
                <w14:bevel/>
              </w14:textOutline>
            </w:rPr>
          </w:rPrChange>
        </w:rPr>
        <w:t>(Fig S7).</w:t>
      </w:r>
      <w:r w:rsidR="00F30D4D" w:rsidRPr="00AB7981">
        <w:rPr>
          <w:rStyle w:val="Hyperlink1"/>
          <w:rPrChange w:id="93"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However, feeder bias should in principle affect the guided feeder and unguided feeder equally and it</w:t>
      </w:r>
      <w:r w:rsidR="00F10D13" w:rsidRPr="00AB7981">
        <w:rPr>
          <w:rStyle w:val="Hyperlink1"/>
          <w:rPrChange w:id="94"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is</w:t>
      </w:r>
      <w:r w:rsidR="00F30D4D" w:rsidRPr="00AB7981">
        <w:rPr>
          <w:rStyle w:val="Hyperlink1"/>
          <w:rPrChange w:id="95"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not clear how it might bias exploration. </w:t>
      </w:r>
      <w:r w:rsidR="007D7CDC" w:rsidRPr="00AB7981">
        <w:rPr>
          <w:rStyle w:val="Hyperlink1"/>
          <w:rPrChange w:id="96" w:author="Wang Siyu" w:date="2022-05-18T13:51:00Z">
            <w:rPr>
              <w:rFonts w:ascii="Arial" w:hAnsi="Arial" w:cs="Arial Unicode MS"/>
              <w:color w:val="000000"/>
              <w:u w:color="000000"/>
              <w14:textOutline w14:w="0" w14:cap="flat" w14:cmpd="sng" w14:algn="ctr">
                <w14:noFill/>
                <w14:prstDash w14:val="solid"/>
                <w14:bevel/>
              </w14:textOutline>
            </w:rPr>
          </w:rPrChange>
        </w:rPr>
        <w:t>Parameter recovery results suggested that our model estimates the upper bound of these feeder biases (Fig S1).</w:t>
      </w:r>
      <w:r w:rsidR="00E04A24" w:rsidRPr="00AB7981">
        <w:rPr>
          <w:rStyle w:val="Hyperlink1"/>
          <w:rPrChange w:id="97"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w:t>
      </w:r>
      <w:r w:rsidR="00F10D13" w:rsidRPr="00AB7981">
        <w:rPr>
          <w:rStyle w:val="Hyperlink1"/>
          <w:rPrChange w:id="98" w:author="Wang Siyu" w:date="2022-05-18T13:51:00Z">
            <w:rPr>
              <w:rFonts w:ascii="Arial" w:hAnsi="Arial" w:cs="Arial Unicode MS"/>
              <w:color w:val="000000"/>
              <w:u w:color="000000"/>
              <w14:textOutline w14:w="0" w14:cap="flat" w14:cmpd="sng" w14:algn="ctr">
                <w14:noFill/>
                <w14:prstDash w14:val="solid"/>
                <w14:bevel/>
              </w14:textOutline>
            </w:rPr>
          </w:rPrChange>
        </w:rPr>
        <w:t>It is therefore</w:t>
      </w:r>
      <w:r w:rsidR="007D7CDC" w:rsidRPr="00AB7981">
        <w:rPr>
          <w:rStyle w:val="Hyperlink1"/>
          <w:rPrChange w:id="99"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unlikely that </w:t>
      </w:r>
      <w:r w:rsidR="000A2575" w:rsidRPr="00AB7981">
        <w:rPr>
          <w:rStyle w:val="Hyperlink1"/>
          <w:rPrChange w:id="100" w:author="Wang Siyu" w:date="2022-05-18T13:51:00Z">
            <w:rPr>
              <w:rFonts w:ascii="Arial" w:hAnsi="Arial" w:cs="Arial Unicode MS"/>
              <w:color w:val="000000"/>
              <w:u w:color="000000"/>
              <w14:textOutline w14:w="0" w14:cap="flat" w14:cmpd="sng" w14:algn="ctr">
                <w14:noFill/>
                <w14:prstDash w14:val="solid"/>
                <w14:bevel/>
              </w14:textOutline>
            </w:rPr>
          </w:rPrChange>
        </w:rPr>
        <w:t>the horizon difference in exploration threshold arises from feeder biases</w:t>
      </w:r>
      <w:r w:rsidR="007D7CDC" w:rsidRPr="00AB7981">
        <w:rPr>
          <w:rStyle w:val="Hyperlink1"/>
          <w:rPrChange w:id="101" w:author="Wang Siyu" w:date="2022-05-18T13:51:00Z">
            <w:rPr>
              <w:rFonts w:ascii="Arial" w:hAnsi="Arial" w:cs="Arial Unicode MS"/>
              <w:color w:val="000000"/>
              <w:u w:color="000000"/>
              <w14:textOutline w14:w="0" w14:cap="flat" w14:cmpd="sng" w14:algn="ctr">
                <w14:noFill/>
                <w14:prstDash w14:val="solid"/>
                <w14:bevel/>
              </w14:textOutline>
            </w:rPr>
          </w:rPrChange>
        </w:rPr>
        <w:t xml:space="preserve">. </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Lastly, a longer horizon means that there </w:t>
      </w:r>
      <w:r w:rsidR="0053152A" w:rsidRPr="005C04C6">
        <w:rPr>
          <w:rStyle w:val="Hyperlink1"/>
          <w:rFonts w:ascii="Arial" w:hAnsi="Arial" w:cs="Arial Unicode MS"/>
          <w:color w:val="000000"/>
          <w:u w:color="000000"/>
          <w14:textOutline w14:w="0" w14:cap="flat" w14:cmpd="sng" w14:algn="ctr">
            <w14:noFill/>
            <w14:prstDash w14:val="solid"/>
            <w14:bevel/>
          </w14:textOutline>
        </w:rPr>
        <w:t>were many</w:t>
      </w:r>
      <w:r w:rsidR="00621041" w:rsidRPr="005C04C6">
        <w:rPr>
          <w:rStyle w:val="Hyperlink1"/>
          <w:rFonts w:ascii="Arial" w:hAnsi="Arial" w:cs="Arial Unicode MS"/>
          <w:color w:val="000000"/>
          <w:u w:color="000000"/>
          <w14:textOutline w14:w="0" w14:cap="flat" w14:cmpd="sng" w14:algn="ctr">
            <w14:noFill/>
            <w14:prstDash w14:val="solid"/>
            <w14:bevel/>
          </w14:textOutline>
        </w:rPr>
        <w:t xml:space="preserve"> opportunities to explore the unguided option, making it less urgent to explore on the first trial compared to a shorter horizon</w:t>
      </w:r>
      <w:r w:rsidR="000C1206" w:rsidRPr="005C04C6">
        <w:rPr>
          <w:rStyle w:val="Hyperlink1"/>
          <w:rFonts w:ascii="Arial" w:hAnsi="Arial" w:cs="Arial Unicode MS"/>
          <w:color w:val="000000"/>
          <w:u w:color="000000"/>
          <w14:textOutline w14:w="0" w14:cap="flat" w14:cmpd="sng" w14:algn="ctr">
            <w14:noFill/>
            <w14:prstDash w14:val="solid"/>
            <w14:bevel/>
          </w14:textOutline>
        </w:rPr>
        <w:t xml:space="preserve">. </w:t>
      </w:r>
      <w:ins w:id="102" w:author="Wang Siyu" w:date="2022-05-18T12:59:00Z">
        <w:r w:rsidR="005C04C6">
          <w:rPr>
            <w:rStyle w:val="Hyperlink1"/>
            <w:rFonts w:ascii="Arial" w:hAnsi="Arial" w:cs="Arial Unicode MS"/>
            <w:color w:val="000000"/>
            <w:u w:color="000000"/>
            <w14:textOutline w14:w="0" w14:cap="flat" w14:cmpd="sng" w14:algn="ctr">
              <w14:noFill/>
              <w14:prstDash w14:val="solid"/>
              <w14:bevel/>
            </w14:textOutline>
          </w:rPr>
          <w:t xml:space="preserve">Future study is </w:t>
        </w:r>
      </w:ins>
      <w:ins w:id="103" w:author="Wang Siyu" w:date="2022-05-18T13:00:00Z">
        <w:r w:rsidR="005C04C6">
          <w:rPr>
            <w:rStyle w:val="Hyperlink1"/>
            <w:rFonts w:ascii="Arial" w:hAnsi="Arial" w:cs="Arial Unicode MS"/>
            <w:color w:val="000000"/>
            <w:u w:color="000000"/>
            <w14:textOutline w14:w="0" w14:cap="flat" w14:cmpd="sng" w14:algn="ctr">
              <w14:noFill/>
              <w14:prstDash w14:val="solid"/>
              <w14:bevel/>
            </w14:textOutline>
          </w:rPr>
          <w:t>needed</w:t>
        </w:r>
      </w:ins>
      <w:ins w:id="104" w:author="Wang Siyu" w:date="2022-05-18T12:59:00Z">
        <w:r w:rsidR="005C04C6">
          <w:rPr>
            <w:rStyle w:val="Hyperlink1"/>
            <w:rFonts w:ascii="Arial" w:hAnsi="Arial" w:cs="Arial Unicode MS"/>
            <w:color w:val="000000"/>
            <w:u w:color="000000"/>
            <w14:textOutline w14:w="0" w14:cap="flat" w14:cmpd="sng" w14:algn="ctr">
              <w14:noFill/>
              <w14:prstDash w14:val="solid"/>
              <w14:bevel/>
            </w14:textOutline>
          </w:rPr>
          <w:t xml:space="preserve"> to </w:t>
        </w:r>
      </w:ins>
      <w:ins w:id="105" w:author="Wang Siyu" w:date="2022-05-18T13:00:00Z">
        <w:r w:rsidR="005C04C6">
          <w:rPr>
            <w:rStyle w:val="Hyperlink1"/>
            <w:rFonts w:ascii="Arial" w:hAnsi="Arial" w:cs="Arial Unicode MS"/>
            <w:color w:val="000000"/>
            <w:u w:color="000000"/>
            <w14:textOutline w14:w="0" w14:cap="flat" w14:cmpd="sng" w14:algn="ctr">
              <w14:noFill/>
              <w14:prstDash w14:val="solid"/>
              <w14:bevel/>
            </w14:textOutline>
          </w:rPr>
          <w:t xml:space="preserve">compare these alternative algorithms that rats may use in explore-exploit tasks </w:t>
        </w:r>
      </w:ins>
      <w:ins w:id="106" w:author="Wang Siyu" w:date="2022-05-18T13:01:00Z">
        <w:r w:rsidR="005C04C6">
          <w:rPr>
            <w:rStyle w:val="Hyperlink1"/>
            <w:rFonts w:ascii="Arial" w:hAnsi="Arial" w:cs="Arial Unicode MS"/>
            <w:color w:val="000000"/>
            <w:u w:color="000000"/>
            <w14:textOutline w14:w="0" w14:cap="flat" w14:cmpd="sng" w14:algn="ctr">
              <w14:noFill/>
              <w14:prstDash w14:val="solid"/>
              <w14:bevel/>
            </w14:textOutline>
          </w:rPr>
          <w:t xml:space="preserve">and </w:t>
        </w:r>
        <w:r w:rsidR="008C4BE2">
          <w:rPr>
            <w:rStyle w:val="Hyperlink1"/>
            <w:rFonts w:ascii="Arial" w:hAnsi="Arial" w:cs="Arial Unicode MS"/>
            <w:color w:val="000000"/>
            <w:u w:color="000000"/>
            <w14:textOutline w14:w="0" w14:cap="flat" w14:cmpd="sng" w14:algn="ctr">
              <w14:noFill/>
              <w14:prstDash w14:val="solid"/>
              <w14:bevel/>
            </w14:textOutline>
          </w:rPr>
          <w:t>explain why</w:t>
        </w:r>
        <w:r w:rsidR="005C04C6">
          <w:rPr>
            <w:rStyle w:val="Hyperlink1"/>
            <w:rFonts w:ascii="Arial" w:hAnsi="Arial" w:cs="Arial Unicode MS"/>
            <w:color w:val="000000"/>
            <w:u w:color="000000"/>
            <w14:textOutline w14:w="0" w14:cap="flat" w14:cmpd="sng" w14:algn="ctr">
              <w14:noFill/>
              <w14:prstDash w14:val="solid"/>
              <w14:bevel/>
            </w14:textOutline>
          </w:rPr>
          <w:t xml:space="preserve"> rats decrease their decision threshold </w:t>
        </w:r>
        <w:r w:rsidR="008C4BE2">
          <w:rPr>
            <w:rStyle w:val="Hyperlink1"/>
            <w:rFonts w:ascii="Arial" w:hAnsi="Arial" w:cs="Arial Unicode MS"/>
            <w:color w:val="000000"/>
            <w:u w:color="000000"/>
            <w14:textOutline w14:w="0" w14:cap="flat" w14:cmpd="sng" w14:algn="ctr">
              <w14:noFill/>
              <w14:prstDash w14:val="solid"/>
              <w14:bevel/>
            </w14:textOutline>
          </w:rPr>
          <w:t>with time</w:t>
        </w:r>
        <w:r w:rsidR="005C04C6">
          <w:rPr>
            <w:rStyle w:val="Hyperlink1"/>
            <w:rFonts w:ascii="Arial" w:hAnsi="Arial" w:cs="Arial Unicode MS"/>
            <w:color w:val="000000"/>
            <w:u w:color="000000"/>
            <w14:textOutline w14:w="0" w14:cap="flat" w14:cmpd="sng" w14:algn="ctr">
              <w14:noFill/>
              <w14:prstDash w14:val="solid"/>
              <w14:bevel/>
            </w14:textOutline>
          </w:rPr>
          <w:t xml:space="preserve"> horizon.</w:t>
        </w:r>
      </w:ins>
    </w:p>
    <w:p w14:paraId="346CFD0F" w14:textId="77777777" w:rsidR="00AB7981" w:rsidRPr="00AB7981" w:rsidRDefault="00AB7981">
      <w:pPr>
        <w:rPr>
          <w:ins w:id="107" w:author="Wang Siyu" w:date="2022-05-18T13:52:00Z"/>
          <w:rStyle w:val="Hyperlink1"/>
          <w:rFonts w:ascii="Arial" w:hAnsi="Arial" w:cs="Arial Unicode MS"/>
          <w:color w:val="000000"/>
          <w:u w:color="000000"/>
          <w14:textOutline w14:w="0" w14:cap="flat" w14:cmpd="sng" w14:algn="ctr">
            <w14:noFill/>
            <w14:prstDash w14:val="solid"/>
            <w14:bevel/>
          </w14:textOutline>
          <w:rPrChange w:id="108" w:author="Wang Siyu" w:date="2022-05-18T13:52:00Z">
            <w:rPr>
              <w:ins w:id="109" w:author="Wang Siyu" w:date="2022-05-18T13:52:00Z"/>
              <w:rStyle w:val="Hyperlink1"/>
              <w:rFonts w:ascii="Times New Roman" w:hAnsi="Times New Roman" w:cs="Times New Roman"/>
              <w:color w:val="auto"/>
              <w14:textOutline w14:w="0" w14:cap="rnd" w14:cmpd="sng" w14:algn="ctr">
                <w14:noFill/>
                <w14:prstDash w14:val="solid"/>
                <w14:bevel/>
              </w14:textOutline>
            </w:rPr>
          </w:rPrChange>
        </w:rPr>
        <w:pPrChange w:id="110" w:author="Wang Siyu" w:date="2022-05-18T13:52:00Z">
          <w:pPr>
            <w:pStyle w:val="Body"/>
          </w:pPr>
        </w:pPrChange>
      </w:pPr>
    </w:p>
    <w:p w14:paraId="0E9AB0DC" w14:textId="540CE43B" w:rsidR="00621041" w:rsidRPr="00AB7981" w:rsidRDefault="00621041">
      <w:pPr>
        <w:rPr>
          <w:rStyle w:val="Hyperlink1"/>
          <w:rPrChange w:id="111" w:author="Wang Siyu" w:date="2022-05-18T13:52:00Z">
            <w:rPr/>
          </w:rPrChange>
        </w:rPr>
        <w:pPrChange w:id="112" w:author="Wang Siyu" w:date="2022-05-18T13:52:00Z">
          <w:pPr>
            <w:pStyle w:val="Body"/>
          </w:pPr>
        </w:pPrChange>
      </w:pPr>
      <w:r w:rsidRPr="00AB7981">
        <w:rPr>
          <w:rStyle w:val="Hyperlink1"/>
          <w:rFonts w:ascii="Arial" w:hAnsi="Arial" w:cs="Arial Unicode MS"/>
          <w:color w:val="000000"/>
          <w:u w:color="000000"/>
          <w14:textOutline w14:w="0" w14:cap="flat" w14:cmpd="sng" w14:algn="ctr">
            <w14:noFill/>
            <w14:prstDash w14:val="solid"/>
            <w14:bevel/>
          </w14:textOutline>
        </w:rPr>
        <w:t xml:space="preserve">Nevertheless, we note that rats can </w:t>
      </w:r>
      <w:r w:rsidR="00FB4BDE" w:rsidRPr="00AB7981">
        <w:rPr>
          <w:rStyle w:val="Hyperlink1"/>
          <w:rFonts w:ascii="Arial" w:hAnsi="Arial" w:cs="Arial Unicode MS"/>
          <w:color w:val="000000"/>
          <w:u w:color="000000"/>
          <w14:textOutline w14:w="0" w14:cap="flat" w14:cmpd="sng" w14:algn="ctr">
            <w14:noFill/>
            <w14:prstDash w14:val="solid"/>
            <w14:bevel/>
          </w14:textOutline>
        </w:rPr>
        <w:t>adapt</w:t>
      </w:r>
      <w:r w:rsidRPr="00AB7981">
        <w:rPr>
          <w:rStyle w:val="Hyperlink1"/>
          <w:rFonts w:ascii="Arial" w:hAnsi="Arial" w:cs="Arial Unicode MS"/>
          <w:color w:val="000000"/>
          <w:u w:color="000000"/>
          <w14:textOutline w14:w="0" w14:cap="flat" w14:cmpd="sng" w14:algn="ctr">
            <w14:noFill/>
            <w14:prstDash w14:val="solid"/>
            <w14:bevel/>
          </w14:textOutline>
        </w:rPr>
        <w:t xml:space="preserve"> the level of directed exploration </w:t>
      </w:r>
      <w:r w:rsidR="00FB4BDE" w:rsidRPr="00AB7981">
        <w:rPr>
          <w:rStyle w:val="Hyperlink1"/>
          <w:rFonts w:ascii="Arial" w:hAnsi="Arial" w:cs="Arial Unicode MS"/>
          <w:color w:val="000000"/>
          <w:u w:color="000000"/>
          <w14:textOutline w14:w="0" w14:cap="flat" w14:cmpd="sng" w14:algn="ctr">
            <w14:noFill/>
            <w14:prstDash w14:val="solid"/>
            <w14:bevel/>
          </w14:textOutline>
        </w:rPr>
        <w:t>to</w:t>
      </w:r>
      <w:r w:rsidRPr="00AB7981">
        <w:rPr>
          <w:rStyle w:val="Hyperlink1"/>
          <w:rFonts w:ascii="Arial" w:hAnsi="Arial" w:cs="Arial Unicode MS"/>
          <w:color w:val="000000"/>
          <w:u w:color="000000"/>
          <w14:textOutline w14:w="0" w14:cap="flat" w14:cmpd="sng" w14:algn="ctr">
            <w14:noFill/>
            <w14:prstDash w14:val="solid"/>
            <w14:bevel/>
          </w14:textOutline>
        </w:rPr>
        <w:t xml:space="preserve"> the time horizon. The use of horizon context to explore requires (possibly irrational) planning and model-based reasoning (a mental model of the environment that reflects the time horizon).</w:t>
      </w:r>
      <w:r w:rsidRPr="00AB7981">
        <w:rPr>
          <w:rStyle w:val="Hyperlink1"/>
          <w:rPrChange w:id="113" w:author="Wang Siyu" w:date="2022-05-18T13:52:00Z">
            <w:rPr/>
          </w:rPrChange>
        </w:rPr>
        <w:t xml:space="preserve"> Win-stay/lose-shift strategies which are effective in solving reversal learning problems do not work in dealing with horizon changes. </w:t>
      </w:r>
      <w:r w:rsidR="00F10D13" w:rsidRPr="00AB7981">
        <w:rPr>
          <w:rStyle w:val="Hyperlink1"/>
          <w:rPrChange w:id="114" w:author="Wang Siyu" w:date="2022-05-18T13:52:00Z">
            <w:rPr/>
          </w:rPrChange>
        </w:rPr>
        <w:t xml:space="preserve">The </w:t>
      </w:r>
      <w:r w:rsidR="001B5F9F" w:rsidRPr="00AB7981">
        <w:rPr>
          <w:rStyle w:val="Hyperlink1"/>
          <w:rPrChange w:id="115" w:author="Wang Siyu" w:date="2022-05-18T13:52:00Z">
            <w:rPr/>
          </w:rPrChange>
        </w:rPr>
        <w:t>w</w:t>
      </w:r>
      <w:r w:rsidRPr="00AB7981">
        <w:rPr>
          <w:rStyle w:val="Hyperlink1"/>
          <w:rPrChange w:id="116" w:author="Wang Siyu" w:date="2022-05-18T13:52:00Z">
            <w:rPr/>
          </w:rPrChange>
        </w:rPr>
        <w:t xml:space="preserve">in-stay/lose-shift strategy is solely dependent on experienced and estimated rewards and does not by itself adapt to time horizon changes. To the authors’ knowledge, horizon adaption of exploration has only been examined in very limited species (humans, Wilson et al, 2014; great tits, Kacelnik, 1979). It remains an open question </w:t>
      </w:r>
      <w:r w:rsidR="007762A7" w:rsidRPr="00AB7981">
        <w:rPr>
          <w:rStyle w:val="Hyperlink1"/>
          <w:rPrChange w:id="117" w:author="Wang Siyu" w:date="2022-05-18T13:52:00Z">
            <w:rPr/>
          </w:rPrChange>
        </w:rPr>
        <w:t xml:space="preserve">as to whether </w:t>
      </w:r>
      <w:r w:rsidRPr="00AB7981">
        <w:rPr>
          <w:rStyle w:val="Hyperlink1"/>
          <w:rPrChange w:id="118" w:author="Wang Siyu" w:date="2022-05-18T13:52:00Z">
            <w:rPr/>
          </w:rPrChange>
        </w:rPr>
        <w:t xml:space="preserve">other species can adapt exploration to time horizons. </w:t>
      </w:r>
    </w:p>
    <w:p w14:paraId="1233E998" w14:textId="633EC2E6" w:rsidR="001C3E3C" w:rsidRDefault="00621041" w:rsidP="00621041">
      <w:pPr>
        <w:pStyle w:val="Body"/>
        <w:spacing w:before="100" w:after="100"/>
        <w:rPr>
          <w:rStyle w:val="Hyperlink1"/>
        </w:rPr>
      </w:pPr>
      <w:r>
        <w:rPr>
          <w:rStyle w:val="Hyperlink1"/>
        </w:rPr>
        <w:t xml:space="preserve">In addition, we </w:t>
      </w:r>
      <w:r w:rsidR="001B5F9F">
        <w:rPr>
          <w:rStyle w:val="Hyperlink1"/>
        </w:rPr>
        <w:t>believe</w:t>
      </w:r>
      <w:r w:rsidR="007762A7">
        <w:rPr>
          <w:rStyle w:val="Hyperlink1"/>
        </w:rPr>
        <w:t xml:space="preserve"> </w:t>
      </w:r>
      <w:r>
        <w:rPr>
          <w:rStyle w:val="Hyperlink1"/>
        </w:rPr>
        <w:t>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timing of “</w:t>
      </w:r>
      <w:r>
        <w:rPr>
          <w:rStyle w:val="Hyperlink1"/>
          <w:lang w:val="fr-FR"/>
        </w:rPr>
        <w:t>exploration</w:t>
      </w:r>
      <w:r>
        <w:rPr>
          <w:rStyle w:val="Hyperlink1"/>
        </w:rPr>
        <w:t xml:space="preserve">” decision </w:t>
      </w:r>
      <w:r w:rsidR="007762A7">
        <w:rPr>
          <w:rStyle w:val="Hyperlink1"/>
        </w:rPr>
        <w:t xml:space="preserve">is </w:t>
      </w:r>
      <w:r>
        <w:rPr>
          <w:rStyle w:val="Hyperlink1"/>
        </w:rPr>
        <w:t>difficult to estimate. In our design, however, exploration can be seen in a single trial (visiting the unknown option), which is advantageous.</w:t>
      </w:r>
    </w:p>
    <w:p w14:paraId="3E344152" w14:textId="79C7CD44"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was self-driven vs </w:t>
      </w:r>
      <w:r w:rsidR="00FB4BDE">
        <w:rPr>
          <w:rStyle w:val="Hyperlink1"/>
        </w:rPr>
        <w:t>cue-</w:t>
      </w:r>
      <w:r>
        <w:rPr>
          <w:rStyle w:val="Hyperlink1"/>
        </w:rPr>
        <w:t xml:space="preserve">guided (a condition that was not studied in humans in this task). This suggests a different neural mechanism underlying voluntary vs guided learning. Rats explored the </w:t>
      </w:r>
      <w:r w:rsidR="001317BC">
        <w:rPr>
          <w:rStyle w:val="Hyperlink1"/>
        </w:rPr>
        <w:t>unvisited</w:t>
      </w:r>
      <w:r w:rsidR="005427BD">
        <w:rPr>
          <w:rStyle w:val="Hyperlink1"/>
        </w:rPr>
        <w:t xml:space="preserve"> </w:t>
      </w:r>
      <w:r>
        <w:rPr>
          <w:rStyle w:val="Hyperlink1"/>
        </w:rPr>
        <w:t xml:space="preserve">feeder more when they were guided first, but this was not observed when the first choice was made freely by themselves. 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r>
        <w:rPr>
          <w:rStyle w:val="Hyperlink1"/>
        </w:rPr>
        <w:t xml:space="preserve">. More generally, learning differences in active and passive version of the same tasks have been shown in a number of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sidR="007762A7">
        <w:rPr>
          <w:rStyle w:val="Hyperlink1"/>
        </w:rPr>
        <w:t xml:space="preserve">Our </w:t>
      </w:r>
      <w:r>
        <w:rPr>
          <w:rStyle w:val="Hyperlink1"/>
        </w:rPr>
        <w:t>rat model has</w:t>
      </w:r>
      <w:r w:rsidR="007762A7">
        <w:rPr>
          <w:rStyle w:val="Hyperlink1"/>
        </w:rPr>
        <w:t xml:space="preserve"> therefore</w:t>
      </w:r>
      <w:r>
        <w:rPr>
          <w:rStyle w:val="Hyperlink1"/>
        </w:rPr>
        <w:t xml:space="preserve">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3A8F171A" w14:textId="172CC63C" w:rsidR="00F93FB1" w:rsidRDefault="00CF5C8C" w:rsidP="00F93FB1">
      <w:pPr>
        <w:pStyle w:val="Body"/>
        <w:spacing w:before="100" w:after="100"/>
        <w:rPr>
          <w:rStyle w:val="Hyperlink1"/>
        </w:rPr>
      </w:pPr>
      <w:r>
        <w:rPr>
          <w:rStyle w:val="Hyperlink1"/>
          <w:sz w:val="32"/>
          <w:szCs w:val="32"/>
        </w:rPr>
        <w:br w:type="page"/>
      </w:r>
    </w:p>
    <w:p w14:paraId="0A8957CB" w14:textId="1E76186A" w:rsidR="00CF5C8C" w:rsidRDefault="00CF5C8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1"/>
          <w:rFonts w:ascii="Arial" w:hAnsi="Arial" w:cs="Arial Unicode MS"/>
          <w:color w:val="000000"/>
          <w:sz w:val="32"/>
          <w:szCs w:val="32"/>
          <w:u w:color="000000"/>
          <w14:textOutline w14:w="0" w14:cap="flat" w14:cmpd="sng" w14:algn="ctr">
            <w14:noFill/>
            <w14:prstDash w14:val="solid"/>
            <w14:bevel/>
          </w14:textOutline>
        </w:rPr>
      </w:pPr>
    </w:p>
    <w:p w14:paraId="4A9FB2AF" w14:textId="3C97118E" w:rsidR="00A5234C" w:rsidRPr="00A5234C" w:rsidRDefault="00A5234C" w:rsidP="00621041">
      <w:pPr>
        <w:pStyle w:val="Body"/>
        <w:spacing w:before="100" w:after="100"/>
        <w:rPr>
          <w:rStyle w:val="Hyperlink1"/>
          <w:sz w:val="32"/>
          <w:szCs w:val="32"/>
        </w:rPr>
      </w:pPr>
      <w:r w:rsidRPr="003A71A3">
        <w:rPr>
          <w:rStyle w:val="Hyperlink1"/>
          <w:b/>
          <w:sz w:val="28"/>
          <w:szCs w:val="28"/>
        </w:rPr>
        <w:t>Figure</w:t>
      </w:r>
      <w:r w:rsidRPr="00A5234C">
        <w:rPr>
          <w:rStyle w:val="Hyperlink1"/>
          <w:sz w:val="32"/>
          <w:szCs w:val="32"/>
        </w:rPr>
        <w:t xml:space="preserve"> </w:t>
      </w:r>
      <w:r w:rsidRPr="003A71A3">
        <w:rPr>
          <w:rStyle w:val="Hyperlink1"/>
          <w:b/>
          <w:sz w:val="28"/>
          <w:szCs w:val="28"/>
        </w:rPr>
        <w:t>Captions</w:t>
      </w:r>
    </w:p>
    <w:p w14:paraId="518050CB" w14:textId="77777777" w:rsidR="00A5234C" w:rsidRDefault="00A5234C" w:rsidP="00621041">
      <w:pPr>
        <w:pStyle w:val="Body"/>
        <w:spacing w:before="100" w:after="100"/>
        <w:rPr>
          <w:rStyle w:val="Hyperlink1"/>
        </w:rPr>
      </w:pPr>
    </w:p>
    <w:p w14:paraId="541D4BB8" w14:textId="3FB842B7" w:rsidR="00A5234C" w:rsidRDefault="00A5234C" w:rsidP="00621041">
      <w:pPr>
        <w:pStyle w:val="Body"/>
        <w:rPr>
          <w:rFonts w:cs="Arial"/>
        </w:rPr>
      </w:pPr>
      <w:r w:rsidRPr="00A5234C">
        <w:rPr>
          <w:rFonts w:cs="Arial"/>
        </w:rPr>
        <w:t>Figure 1: A: In rat experiments, the 2 sets of home bases, lights and feeders were used alternatively between games. B. Timeline of the rat experiments. Rats were trained to start each trial by reaching the home base (HB, no reward). They were then given a small number (here nG = 3) of guided trial (</w:t>
      </w:r>
      <w:del w:id="119" w:author="Wang Siyu" w:date="2022-05-18T13:23:00Z">
        <w:r w:rsidRPr="00A5234C" w:rsidDel="00A30CE2">
          <w:rPr>
            <w:rFonts w:cs="Arial"/>
          </w:rPr>
          <w:delText>e.g.</w:delText>
        </w:r>
      </w:del>
      <w:ins w:id="120" w:author="Wang Siyu" w:date="2022-05-18T13:23:00Z">
        <w:r w:rsidR="00A30CE2" w:rsidRPr="00A5234C">
          <w:rPr>
            <w:rFonts w:cs="Arial"/>
          </w:rPr>
          <w:t>e.g.,</w:t>
        </w:r>
      </w:ins>
      <w:r w:rsidRPr="00A5234C">
        <w:rPr>
          <w:rFonts w:cs="Arial"/>
        </w:rPr>
        <w:t xml:space="preserve"> Trial 1-3, one blinking light, here 1 drop). Subsequent trials consisted in 2 simultaneously blinking lights (here Horizon = 1). The end of a game was signaled by a sweeping tone and a change of home base. C. Horizon conditions (the number of free trials) in Experiment 1, the number of guided trials are always 3 in Experiment 1. </w:t>
      </w:r>
    </w:p>
    <w:p w14:paraId="19850704" w14:textId="77777777" w:rsidR="00A5234C" w:rsidRDefault="00A5234C" w:rsidP="00621041">
      <w:pPr>
        <w:pStyle w:val="Body"/>
        <w:rPr>
          <w:rFonts w:cs="Arial"/>
        </w:rPr>
      </w:pPr>
    </w:p>
    <w:p w14:paraId="646F2CDC" w14:textId="4D48353C" w:rsidR="00A5234C" w:rsidRPr="00A5234C" w:rsidRDefault="00A5234C" w:rsidP="00A5234C">
      <w:pPr>
        <w:pStyle w:val="Body"/>
        <w:rPr>
          <w:rFonts w:cs="Arial"/>
        </w:rPr>
      </w:pPr>
      <w:r w:rsidRPr="00A5234C">
        <w:rPr>
          <w:rFonts w:cs="Arial"/>
        </w:rPr>
        <w:t xml:space="preserve">Figure 2: A. In rat Experiment 2 (except for the sound cue variant), horizon conditions are alternated between games. B. Task conditions (nG x Horizon) in Experiment 2. The number of guided trials </w:t>
      </w:r>
      <w:del w:id="121" w:author="Wang Siyu" w:date="2022-05-18T13:23:00Z">
        <w:r w:rsidRPr="00A5234C" w:rsidDel="00A30CE2">
          <w:rPr>
            <w:rFonts w:cs="Arial"/>
          </w:rPr>
          <w:delText>are</w:delText>
        </w:r>
      </w:del>
      <w:ins w:id="122" w:author="Wang Siyu" w:date="2022-05-18T13:23:00Z">
        <w:r w:rsidR="00A30CE2" w:rsidRPr="00A5234C">
          <w:rPr>
            <w:rFonts w:cs="Arial"/>
          </w:rPr>
          <w:t>is</w:t>
        </w:r>
      </w:ins>
      <w:r w:rsidRPr="00A5234C">
        <w:rPr>
          <w:rFonts w:cs="Arial"/>
        </w:rPr>
        <w:t xml:space="preserve"> 0, 1 or 3 trials, the number of free trials (horizons) are either 1 or 6 trials. Note that when nG = 0, there are H + 1 free trials and the first of these are treated as a (self-guided) guided trial. </w:t>
      </w:r>
    </w:p>
    <w:p w14:paraId="0CD46493" w14:textId="77777777" w:rsidR="00A5234C" w:rsidRDefault="00A5234C" w:rsidP="00A5234C">
      <w:pPr>
        <w:pStyle w:val="Body"/>
        <w:rPr>
          <w:rFonts w:cs="Arial"/>
        </w:rPr>
      </w:pPr>
      <w:r w:rsidRPr="00A5234C">
        <w:rPr>
          <w:rFonts w:cs="Arial"/>
        </w:rPr>
        <w:t xml:space="preserve"> </w:t>
      </w:r>
    </w:p>
    <w:p w14:paraId="630A12E2" w14:textId="77777777" w:rsidR="00A5234C" w:rsidRPr="00A5234C" w:rsidRDefault="00A5234C" w:rsidP="00A5234C">
      <w:pPr>
        <w:pStyle w:val="Body"/>
        <w:rPr>
          <w:rFonts w:cs="Arial"/>
        </w:rPr>
      </w:pPr>
      <w:r w:rsidRPr="00A5234C">
        <w:rPr>
          <w:rFonts w:cs="Arial"/>
        </w:rPr>
        <w:t>Figure 3: A. Timeline of the human experiments (Experiment 4 and 5): Human subjects were presented with a 2-armed bandit display of explicit time horizon (here Horizon = 2). They were guided to the first bandit and obtained a visible reward (here 3 points). Subsequent trials consisted in simultaneously colored squares indicating free choices between the two bandits. B. Task conditions in Experiment 4 and 5. There are four horizon conditions H = 1, 2, 5 and 10.</w:t>
      </w:r>
    </w:p>
    <w:p w14:paraId="192FD43C" w14:textId="0B3D83F3" w:rsidR="00A5234C" w:rsidRDefault="00A5234C" w:rsidP="00A5234C">
      <w:pPr>
        <w:pStyle w:val="Body"/>
        <w:rPr>
          <w:rFonts w:cs="Arial"/>
        </w:rPr>
      </w:pPr>
    </w:p>
    <w:p w14:paraId="473D080D" w14:textId="77777777" w:rsidR="00A5234C" w:rsidRPr="00A5234C" w:rsidRDefault="00A5234C" w:rsidP="00A5234C">
      <w:pPr>
        <w:pStyle w:val="Body"/>
        <w:rPr>
          <w:rFonts w:cs="Arial"/>
        </w:rPr>
      </w:pPr>
      <w:r w:rsidRPr="00A5234C">
        <w:rPr>
          <w:rFonts w:cs="Arial"/>
        </w:rPr>
        <w:t xml:space="preserve">Figure 4:  A and C. Probability of choosing the option with the highest reward for humans (A) and rats (C). B and D. Probability of switching from the last chosen option in free choices for humans (B) and rats (D). The human data is from Experiment 4 and the rat data is from Experiment 1. </w:t>
      </w:r>
    </w:p>
    <w:p w14:paraId="51FBB919" w14:textId="18FF5A14" w:rsidR="00A5234C" w:rsidRDefault="00A5234C" w:rsidP="00A5234C">
      <w:pPr>
        <w:pStyle w:val="Body"/>
        <w:rPr>
          <w:rFonts w:cs="Arial"/>
        </w:rPr>
      </w:pPr>
    </w:p>
    <w:p w14:paraId="0F323C1F" w14:textId="21163DA8" w:rsidR="00A5234C" w:rsidRPr="00A5234C" w:rsidRDefault="00A5234C" w:rsidP="00A5234C">
      <w:pPr>
        <w:pStyle w:val="Body"/>
        <w:rPr>
          <w:rFonts w:cs="Arial"/>
        </w:rPr>
      </w:pPr>
      <w:r w:rsidRPr="00A5234C">
        <w:rPr>
          <w:rFonts w:cs="Arial"/>
        </w:rPr>
        <w:t xml:space="preserve">Figure 5: Probability of choosing the option with the highest reward, </w:t>
      </w:r>
      <w:del w:id="123" w:author="Wang Siyu" w:date="2022-05-18T13:23:00Z">
        <w:r w:rsidRPr="00A5234C" w:rsidDel="00A30CE2">
          <w:rPr>
            <w:rFonts w:cs="Arial"/>
          </w:rPr>
          <w:delText>i.e.</w:delText>
        </w:r>
      </w:del>
      <w:ins w:id="124" w:author="Wang Siyu" w:date="2022-05-18T13:23:00Z">
        <w:r w:rsidR="00A30CE2" w:rsidRPr="00A5234C">
          <w:rPr>
            <w:rFonts w:cs="Arial"/>
          </w:rPr>
          <w:t>i.e.,</w:t>
        </w:r>
      </w:ins>
      <w:r w:rsidRPr="00A5234C">
        <w:rPr>
          <w:rFonts w:cs="Arial"/>
        </w:rPr>
        <w:t xml:space="preserve"> </w:t>
      </w:r>
      <w:del w:id="125" w:author="Wang Siyu" w:date="2022-05-18T13:23:00Z">
        <w:r w:rsidRPr="00A5234C" w:rsidDel="00A30CE2">
          <w:rPr>
            <w:rFonts w:cs="Arial"/>
          </w:rPr>
          <w:delText>p(</w:delText>
        </w:r>
      </w:del>
      <w:ins w:id="126" w:author="Wang Siyu" w:date="2022-05-18T13:23:00Z">
        <w:r w:rsidR="00A30CE2" w:rsidRPr="00A5234C">
          <w:rPr>
            <w:rFonts w:cs="Arial"/>
          </w:rPr>
          <w:t>p(</w:t>
        </w:r>
      </w:ins>
      <w:r w:rsidRPr="00A5234C">
        <w:rPr>
          <w:rFonts w:cs="Arial"/>
        </w:rPr>
        <w:t xml:space="preserve">high reward) and probability of switching from the last chosen option in free choices, </w:t>
      </w:r>
      <w:proofErr w:type="gramStart"/>
      <w:r w:rsidRPr="00A5234C">
        <w:rPr>
          <w:rFonts w:cs="Arial"/>
        </w:rPr>
        <w:t>i.e.</w:t>
      </w:r>
      <w:proofErr w:type="gramEnd"/>
      <w:r w:rsidRPr="00A5234C">
        <w:rPr>
          <w:rFonts w:cs="Arial"/>
        </w:rPr>
        <w:t xml:space="preserve"> p(switch), split up by whether the guided option is the objectively better option, for humans (A, C) and rats (B, D). Data from Experiments 1 (rats) and 4 (humans). High (low) contrast colors indicate games where the guided choices where in fact the best (worst) one of the two available choices.</w:t>
      </w:r>
    </w:p>
    <w:p w14:paraId="172F827E" w14:textId="4FF7CDA7" w:rsidR="00A5234C" w:rsidRDefault="00A5234C" w:rsidP="00A5234C">
      <w:pPr>
        <w:pStyle w:val="Body"/>
        <w:rPr>
          <w:rFonts w:cs="Arial"/>
        </w:rPr>
      </w:pPr>
    </w:p>
    <w:p w14:paraId="1BB13F50" w14:textId="77777777" w:rsidR="00A5234C" w:rsidRPr="00A5234C" w:rsidRDefault="00A5234C" w:rsidP="00A5234C">
      <w:pPr>
        <w:pStyle w:val="Body"/>
        <w:rPr>
          <w:rFonts w:cs="Arial"/>
        </w:rPr>
      </w:pPr>
      <w:r w:rsidRPr="00A5234C">
        <w:rPr>
          <w:rFonts w:cs="Arial"/>
        </w:rPr>
        <w:t>Figure 6: Probability of choosing the option with the highest reward in the 1</w:t>
      </w:r>
      <w:r w:rsidRPr="00A5234C">
        <w:rPr>
          <w:rFonts w:cs="Arial"/>
          <w:vertAlign w:val="superscript"/>
        </w:rPr>
        <w:t>st</w:t>
      </w:r>
      <w:r w:rsidRPr="00A5234C">
        <w:rPr>
          <w:rFonts w:cs="Arial"/>
        </w:rPr>
        <w:t xml:space="preserve"> and last free choice as a function of guided reward size. A and C. Probability of choosing the high reward option in the 1st choice of each horizon as a function of guided reward size for humans(A) and for rats (C). B and D. Probability of choosing the high reward option in the last free choice of each horizon as a function of guided reward size for humans (B) and for rats(D). Experiment 1 (rats) and 4 (humans).</w:t>
      </w:r>
    </w:p>
    <w:p w14:paraId="70996E2F" w14:textId="3884FFB1" w:rsidR="00A5234C" w:rsidRDefault="00A5234C" w:rsidP="00A5234C">
      <w:pPr>
        <w:pStyle w:val="Body"/>
        <w:rPr>
          <w:rFonts w:cs="Arial"/>
        </w:rPr>
      </w:pPr>
    </w:p>
    <w:p w14:paraId="2F0AF108" w14:textId="0EE6C9EA" w:rsidR="00A5234C" w:rsidRPr="00A5234C" w:rsidRDefault="00A5234C" w:rsidP="00A5234C">
      <w:pPr>
        <w:pStyle w:val="Body"/>
        <w:rPr>
          <w:rFonts w:cs="Arial"/>
        </w:rPr>
      </w:pPr>
      <w:r w:rsidRPr="00A5234C">
        <w:rPr>
          <w:rFonts w:cs="Arial"/>
        </w:rPr>
        <w:lastRenderedPageBreak/>
        <w:t>Figure 7: A and C. Probability of exploring the unguided option (</w:t>
      </w:r>
      <w:del w:id="127" w:author="Wang Siyu" w:date="2022-05-18T13:23:00Z">
        <w:r w:rsidRPr="00A5234C" w:rsidDel="00A30CE2">
          <w:rPr>
            <w:rFonts w:cs="Arial"/>
          </w:rPr>
          <w:delText>i.e.</w:delText>
        </w:r>
      </w:del>
      <w:ins w:id="128" w:author="Wang Siyu" w:date="2022-05-18T13:23:00Z">
        <w:r w:rsidR="00A30CE2" w:rsidRPr="00A5234C">
          <w:rPr>
            <w:rFonts w:cs="Arial"/>
          </w:rPr>
          <w:t>i.e.,</w:t>
        </w:r>
      </w:ins>
      <w:r w:rsidRPr="00A5234C">
        <w:rPr>
          <w:rFonts w:cs="Arial"/>
        </w:rPr>
        <w:t xml:space="preserve"> P(switch) at trial number 1) in the 1</w:t>
      </w:r>
      <w:r w:rsidRPr="00A5234C">
        <w:rPr>
          <w:rFonts w:cs="Arial"/>
          <w:vertAlign w:val="superscript"/>
        </w:rPr>
        <w:t>st</w:t>
      </w:r>
      <w:r w:rsidRPr="00A5234C">
        <w:rPr>
          <w:rFonts w:cs="Arial"/>
        </w:rPr>
        <w:t xml:space="preserve"> free choice as a function of guided reward size for humans (A) and for rats (C). B and D. Probability of exploring the unguided option as a function of horizon for humans (B) and for rats (D). Experiment 1 (rats) and 4 (humans).</w:t>
      </w:r>
    </w:p>
    <w:p w14:paraId="61520649" w14:textId="57004C86" w:rsidR="00A5234C" w:rsidRDefault="00A5234C" w:rsidP="00A5234C">
      <w:pPr>
        <w:pStyle w:val="Body"/>
        <w:rPr>
          <w:rFonts w:cs="Arial"/>
        </w:rPr>
      </w:pPr>
    </w:p>
    <w:p w14:paraId="2C569B87" w14:textId="7171E9EF" w:rsidR="00A5234C" w:rsidRPr="00A5234C" w:rsidRDefault="00A5234C" w:rsidP="00A5234C">
      <w:pPr>
        <w:pStyle w:val="Body"/>
        <w:rPr>
          <w:rFonts w:cs="Arial"/>
        </w:rPr>
      </w:pPr>
      <w:r w:rsidRPr="00A5234C">
        <w:rPr>
          <w:rFonts w:cs="Arial"/>
        </w:rPr>
        <w:t xml:space="preserve">Figure 8:  Model-based estimates of exploration threshold and decision noise for humans (A-D) and rats (E-H). A and E: Posterior distributions over the group-level means of exploration threshold </w:t>
      </w:r>
      <m:oMath>
        <m:r>
          <w:rPr>
            <w:rFonts w:ascii="Cambria Math" w:hAnsi="Cambria Math" w:cs="Arial"/>
          </w:rPr>
          <m:t>θ</m:t>
        </m:r>
      </m:oMath>
      <w:r w:rsidRPr="00A5234C">
        <w:rPr>
          <w:rFonts w:cs="Arial"/>
        </w:rPr>
        <w:t xml:space="preserve">. B and F: Means of the subject-level estimates of exploration threshold </w:t>
      </w:r>
      <m:oMath>
        <m:r>
          <w:rPr>
            <w:rFonts w:ascii="Cambria Math" w:hAnsi="Cambria Math" w:cs="Arial"/>
          </w:rPr>
          <m:t>θ</m:t>
        </m:r>
      </m:oMath>
      <w:r w:rsidRPr="00A5234C">
        <w:rPr>
          <w:rFonts w:cs="Arial"/>
        </w:rPr>
        <w:t xml:space="preserve"> as a function of horizon. C and G: Posterior distributions over the group-level means of decision noise </w:t>
      </w:r>
      <m:oMath>
        <m:r>
          <w:rPr>
            <w:rFonts w:ascii="Cambria Math" w:hAnsi="Cambria Math" w:cs="Arial"/>
          </w:rPr>
          <m:t>σ</m:t>
        </m:r>
      </m:oMath>
      <w:r w:rsidRPr="00A5234C">
        <w:rPr>
          <w:rFonts w:cs="Arial"/>
        </w:rPr>
        <w:t xml:space="preserve">. D and H: Means of the subject-level estimates of decision noise </w:t>
      </w:r>
      <m:oMath>
        <m:r>
          <w:rPr>
            <w:rFonts w:ascii="Cambria Math" w:hAnsi="Cambria Math" w:cs="Arial"/>
          </w:rPr>
          <m:t>σ</m:t>
        </m:r>
      </m:oMath>
      <w:r w:rsidRPr="00A5234C">
        <w:rPr>
          <w:rFonts w:cs="Arial"/>
        </w:rPr>
        <w:t xml:space="preserve"> as a function of horizon. Experiment 1 (rats) and 4 (humans)</w:t>
      </w:r>
    </w:p>
    <w:p w14:paraId="4184984E" w14:textId="3A2857D5" w:rsidR="00A5234C" w:rsidRDefault="00A5234C" w:rsidP="00A5234C">
      <w:pPr>
        <w:pStyle w:val="Body"/>
        <w:rPr>
          <w:rFonts w:cs="Arial"/>
        </w:rPr>
      </w:pPr>
    </w:p>
    <w:p w14:paraId="28BAFAD7" w14:textId="170AFD53" w:rsidR="00A5234C" w:rsidRPr="00A5234C" w:rsidRDefault="00A5234C" w:rsidP="00A5234C">
      <w:pPr>
        <w:pStyle w:val="Body"/>
        <w:rPr>
          <w:rFonts w:cs="Arial"/>
        </w:rPr>
      </w:pPr>
      <w:r w:rsidRPr="00A5234C">
        <w:rPr>
          <w:rFonts w:cs="Arial"/>
        </w:rPr>
        <w:t xml:space="preserve">Figure 9: Differences in directed and random exploration in H = 1 vs H = 6 in rats. A. Probability of exploring the unguided option vs guided reward size separated by horizon condition, for nG = 0, 1 and 3 respectively. B. Average </w:t>
      </w:r>
      <w:r w:rsidR="00C46EE4">
        <w:rPr>
          <w:rFonts w:cs="Arial"/>
        </w:rPr>
        <w:t>P(unguided)</w:t>
      </w:r>
      <w:r w:rsidRPr="00A5234C">
        <w:rPr>
          <w:rFonts w:cs="Arial"/>
        </w:rPr>
        <w:t xml:space="preserve"> by horizon (blue is H = 1, red is H = 6) and nG. C. Posterior distributions over the group-level means of exploration threshold </w:t>
      </w:r>
      <m:oMath>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θ(H=6)</m:t>
        </m:r>
      </m:oMath>
      <w:r w:rsidRPr="00A5234C">
        <w:rPr>
          <w:rFonts w:cs="Arial"/>
        </w:rPr>
        <w:t xml:space="preserve"> for nG = 0, 1 and 3. D. Means of the subject-level estimates of exploration threshold </w:t>
      </w:r>
      <m:oMath>
        <m:r>
          <w:rPr>
            <w:rFonts w:ascii="Cambria Math" w:hAnsi="Cambria Math" w:cs="Arial"/>
          </w:rPr>
          <m:t>θ</m:t>
        </m:r>
      </m:oMath>
      <w:r w:rsidRPr="00A5234C">
        <w:rPr>
          <w:rFonts w:cs="Arial"/>
        </w:rPr>
        <w:t xml:space="preserve"> as a function of horizon. E. Posterior distributions over the group-level means of decision noise </w:t>
      </w:r>
      <m:oMath>
        <m:r>
          <w:rPr>
            <w:rFonts w:ascii="Cambria Math" w:hAnsi="Cambria Math" w:cs="Arial"/>
          </w:rPr>
          <m:t>σ</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σ(H=6)</m:t>
        </m:r>
      </m:oMath>
      <w:r w:rsidRPr="00A5234C">
        <w:rPr>
          <w:rFonts w:cs="Arial"/>
        </w:rPr>
        <w:t xml:space="preserve"> for nG = 0, 1 and 3. F. Means of the subject-level estimates of decision noise </w:t>
      </w:r>
      <m:oMath>
        <m:r>
          <w:rPr>
            <w:rFonts w:ascii="Cambria Math" w:hAnsi="Cambria Math" w:cs="Arial"/>
          </w:rPr>
          <m:t>σ</m:t>
        </m:r>
      </m:oMath>
      <w:r w:rsidRPr="00A5234C">
        <w:rPr>
          <w:rFonts w:cs="Arial"/>
        </w:rPr>
        <w:t xml:space="preserve"> as a function of horizon. G. Posterior distribution over the group-level means of  </w:t>
      </w:r>
      <m:oMath>
        <m:r>
          <w:rPr>
            <w:rFonts w:ascii="Cambria Math" w:hAnsi="Cambria Math" w:cs="Arial"/>
          </w:rPr>
          <m:t>θ</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H.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H=1</m:t>
            </m:r>
          </m:e>
        </m:d>
        <m:r>
          <m:rPr>
            <m:sty m:val="p"/>
          </m:rPr>
          <w:rPr>
            <w:rFonts w:ascii="Cambria Math" w:hAnsi="Cambria Math" w:cs="Arial"/>
          </w:rPr>
          <m:t>.</m:t>
        </m:r>
      </m:oMath>
      <w:r w:rsidRPr="00A5234C">
        <w:rPr>
          <w:rFonts w:cs="Arial"/>
        </w:rPr>
        <w:t xml:space="preserve"> (Experiment 2). nG= number of guided trials.</w:t>
      </w:r>
    </w:p>
    <w:p w14:paraId="38BE5055" w14:textId="4216FD8D" w:rsidR="00A5234C" w:rsidRDefault="00A5234C" w:rsidP="00A5234C">
      <w:pPr>
        <w:pStyle w:val="Body"/>
        <w:rPr>
          <w:rFonts w:cs="Arial"/>
        </w:rPr>
      </w:pPr>
    </w:p>
    <w:p w14:paraId="496664AB" w14:textId="767270BC" w:rsidR="00A5234C" w:rsidRPr="00A5234C" w:rsidRDefault="00A5234C" w:rsidP="00A5234C">
      <w:pPr>
        <w:pStyle w:val="Body"/>
        <w:rPr>
          <w:rFonts w:cs="Arial"/>
        </w:rPr>
      </w:pPr>
      <w:r w:rsidRPr="00A5234C">
        <w:rPr>
          <w:rFonts w:cs="Arial"/>
        </w:rPr>
        <w:t>Figure 10:  Effects of volatility on exploration by comparing random vs constant reward conditions (Experiment 3). A. Probability of switching from the last chosen option as a function of trial number. B. Probability of exploring the unguided option in the 1</w:t>
      </w:r>
      <w:r w:rsidRPr="00A5234C">
        <w:rPr>
          <w:rFonts w:cs="Arial"/>
          <w:vertAlign w:val="superscript"/>
        </w:rPr>
        <w:t>st</w:t>
      </w:r>
      <w:r w:rsidRPr="00A5234C">
        <w:rPr>
          <w:rFonts w:cs="Arial"/>
        </w:rPr>
        <w:t xml:space="preserve"> free choice as a function of guided reward size. C. Posterior distributions over the group-level means of exploration threshold </w:t>
      </w:r>
      <m:oMath>
        <m:r>
          <w:rPr>
            <w:rFonts w:ascii="Cambria Math" w:hAnsi="Cambria Math" w:cs="Arial"/>
          </w:rPr>
          <m:t>θ</m:t>
        </m:r>
        <m:r>
          <m:rPr>
            <m:sty m:val="p"/>
          </m:rPr>
          <w:rPr>
            <w:rFonts w:ascii="Cambria Math" w:hAnsi="Cambria Math" w:cs="Arial"/>
          </w:rPr>
          <m:t>.  </m:t>
        </m:r>
      </m:oMath>
      <w:r w:rsidRPr="00A5234C">
        <w:rPr>
          <w:rFonts w:cs="Arial"/>
        </w:rPr>
        <w:t xml:space="preserve"> D. Means of the subject-level estimates of exploration threshold </w:t>
      </w:r>
      <m:oMath>
        <m:r>
          <w:rPr>
            <w:rFonts w:ascii="Cambria Math" w:hAnsi="Cambria Math" w:cs="Arial"/>
          </w:rPr>
          <m:t>θ</m:t>
        </m:r>
      </m:oMath>
      <w:r w:rsidRPr="00A5234C">
        <w:rPr>
          <w:rFonts w:cs="Arial"/>
        </w:rPr>
        <w:t xml:space="preserve">. E. Posterior distributions over the group-level means of decision noise </w:t>
      </w:r>
      <m:oMath>
        <m:r>
          <w:rPr>
            <w:rFonts w:ascii="Cambria Math" w:hAnsi="Cambria Math" w:cs="Arial"/>
          </w:rPr>
          <m:t>σ</m:t>
        </m:r>
      </m:oMath>
      <w:r w:rsidRPr="00A5234C">
        <w:rPr>
          <w:rFonts w:cs="Arial"/>
        </w:rPr>
        <w:t xml:space="preserve">. F. Means of the subject-level estimates of decision noise </w:t>
      </w:r>
      <m:oMath>
        <m:r>
          <w:rPr>
            <w:rFonts w:ascii="Cambria Math" w:hAnsi="Cambria Math" w:cs="Arial"/>
          </w:rPr>
          <m:t>σ</m:t>
        </m:r>
      </m:oMath>
      <w:r w:rsidRPr="00A5234C">
        <w:rPr>
          <w:rFonts w:cs="Arial"/>
        </w:rPr>
        <w:t>.</w:t>
      </w:r>
    </w:p>
    <w:p w14:paraId="0709EF28" w14:textId="1F5BC7AC" w:rsidR="00A5234C" w:rsidRDefault="00A5234C" w:rsidP="00A5234C">
      <w:pPr>
        <w:pStyle w:val="Body"/>
        <w:rPr>
          <w:rFonts w:cs="Arial"/>
        </w:rPr>
      </w:pPr>
    </w:p>
    <w:p w14:paraId="7D93BB6F" w14:textId="73182783" w:rsidR="00A5234C" w:rsidRPr="00A5234C" w:rsidRDefault="00A5234C" w:rsidP="00A5234C">
      <w:pPr>
        <w:pStyle w:val="Body"/>
        <w:rPr>
          <w:rFonts w:cs="Arial"/>
        </w:rPr>
      </w:pPr>
      <w:r w:rsidRPr="00A5234C">
        <w:rPr>
          <w:rFonts w:cs="Arial"/>
        </w:rPr>
        <w:t>Figure 11. Differences in exploration in Guided vs Free choice condition (Experiment 2). At the start of a game, rats were given one guided trial (1 light blinking, Guided condition) or a free choice instead (2 lights blinking, self-guided condition). A: Probability of choosing the option with the highest reward in free choices after the guided trial vs after the first free choice for H = 1 and H = 6. B: Probability of switching from the last chosen option in Guided vs Free condition for H = 1 and H = 6.  C: Influence of reward size during the first trials (Guided or Free choice) on exploration. D: Average percentage of exploring the unchosen option in Guided vs Free choice condition by horizon, blue is H = 1, red is H = 6, lighter color is Free choice condition and darker color is Guided condition.</w:t>
      </w:r>
    </w:p>
    <w:p w14:paraId="1F07D034" w14:textId="0A11D8F7" w:rsidR="00A5234C" w:rsidRDefault="00A5234C" w:rsidP="00A5234C">
      <w:pPr>
        <w:pStyle w:val="Body"/>
        <w:rPr>
          <w:rFonts w:cs="Arial"/>
        </w:rPr>
      </w:pPr>
    </w:p>
    <w:p w14:paraId="05E28B08" w14:textId="5DC3CBC6" w:rsidR="00A5234C" w:rsidRDefault="00A5234C" w:rsidP="00A5234C">
      <w:pPr>
        <w:pStyle w:val="Body"/>
        <w:rPr>
          <w:rFonts w:cs="Arial"/>
        </w:rPr>
      </w:pPr>
      <w:r w:rsidRPr="00A5234C">
        <w:rPr>
          <w:rFonts w:cs="Arial"/>
        </w:rPr>
        <w:t xml:space="preserve">Figure 12. Model estimates of exploration threshold and decision noise in Free choice condition vs Guided condition. A and C. Posterior distributions over the group-level </w:t>
      </w:r>
      <w:r w:rsidRPr="00A5234C">
        <w:rPr>
          <w:rFonts w:cs="Arial"/>
        </w:rPr>
        <w:lastRenderedPageBreak/>
        <w:t xml:space="preserve">means of exploration threshold </w:t>
      </w:r>
      <m:oMath>
        <m:r>
          <w:rPr>
            <w:rFonts w:ascii="Cambria Math" w:hAnsi="Cambria Math" w:cs="Arial"/>
          </w:rPr>
          <m:t>θ</m:t>
        </m:r>
      </m:oMath>
      <w:r w:rsidRPr="00A5234C">
        <w:rPr>
          <w:rFonts w:cs="Arial"/>
        </w:rPr>
        <w:t xml:space="preserve"> (A) and decision noise </w:t>
      </w:r>
      <m:oMath>
        <m:r>
          <w:rPr>
            <w:rFonts w:ascii="Cambria Math" w:hAnsi="Cambria Math" w:cs="Arial"/>
          </w:rPr>
          <m:t>σ</m:t>
        </m:r>
      </m:oMath>
      <w:r w:rsidRPr="00A5234C">
        <w:rPr>
          <w:rFonts w:cs="Arial"/>
        </w:rPr>
        <w:t xml:space="preserve"> (C). B. Posterior distribution over the group-level means of</w:t>
      </w:r>
      <m:oMath>
        <m:r>
          <m:rPr>
            <m:sty m:val="p"/>
          </m:rPr>
          <w:rPr>
            <w:rFonts w:ascii="Cambria Math" w:hAnsi="Cambria Math" w:cs="Arial"/>
          </w:rPr>
          <m:t> </m:t>
        </m:r>
        <m:r>
          <w:rPr>
            <w:rFonts w:ascii="Cambria Math" w:hAnsi="Cambria Math" w:cs="Arial"/>
          </w:rPr>
          <m:t>θ</m:t>
        </m:r>
        <m:d>
          <m:dPr>
            <m:ctrlPr>
              <w:rPr>
                <w:rFonts w:ascii="Cambria Math" w:hAnsi="Cambria Math" w:cs="Arial"/>
                <w:i/>
                <w:iCs/>
              </w:rPr>
            </m:ctrlPr>
          </m:dPr>
          <m:e>
            <m:r>
              <w:rPr>
                <w:rFonts w:ascii="Cambria Math" w:hAnsi="Cambria Math" w:cs="Arial"/>
              </w:rPr>
              <m:t>Free</m:t>
            </m:r>
          </m:e>
        </m:d>
        <m:r>
          <w:rPr>
            <w:rFonts w:ascii="Cambria Math" w:hAnsi="Cambria Math" w:cs="Arial"/>
          </w:rPr>
          <m:t>-θ</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r w:rsidRPr="00A5234C">
        <w:rPr>
          <w:rFonts w:cs="Arial"/>
        </w:rPr>
        <w:t xml:space="preserve"> D.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Free</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p>
    <w:p w14:paraId="3B6D660A" w14:textId="3EC9BE28" w:rsidR="000E3CAD" w:rsidRDefault="000E3CAD" w:rsidP="00A5234C">
      <w:pPr>
        <w:pStyle w:val="Body"/>
        <w:rPr>
          <w:rFonts w:cs="Arial"/>
        </w:rPr>
      </w:pPr>
    </w:p>
    <w:p w14:paraId="5C90DE4B" w14:textId="71EE4A39" w:rsidR="000E3CAD" w:rsidRPr="00A5234C" w:rsidDel="00F16DC3" w:rsidRDefault="000E3CAD" w:rsidP="00A5234C">
      <w:pPr>
        <w:pStyle w:val="Body"/>
        <w:rPr>
          <w:del w:id="129" w:author="Wang Siyu" w:date="2022-05-18T13:06:00Z"/>
          <w:rFonts w:cs="Arial"/>
        </w:rPr>
      </w:pPr>
      <w:r>
        <w:rPr>
          <w:rFonts w:cs="Arial"/>
        </w:rPr>
        <w:t xml:space="preserve">Figure S1. Parameter recovery of exploration threshold </w:t>
      </w:r>
      <m:oMath>
        <m:r>
          <w:rPr>
            <w:rFonts w:ascii="Cambria Math" w:hAnsi="Cambria Math" w:cs="Arial"/>
          </w:rPr>
          <m:t>θ</m:t>
        </m:r>
      </m:oMath>
      <w:r>
        <w:rPr>
          <w:rFonts w:cs="Arial"/>
        </w:rPr>
        <w:t xml:space="preserve">, decision noise </w:t>
      </w:r>
      <m:oMath>
        <m:r>
          <w:rPr>
            <w:rFonts w:ascii="Cambria Math" w:hAnsi="Cambria Math" w:cs="Arial"/>
          </w:rPr>
          <m:t>σ</m:t>
        </m:r>
      </m:oMath>
      <w:r>
        <w:rPr>
          <w:rFonts w:cs="Arial"/>
        </w:rPr>
        <w:t xml:space="preserve">, short-term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LG</m:t>
            </m:r>
          </m:sub>
        </m:sSub>
      </m:oMath>
      <w:r>
        <w:rPr>
          <w:rFonts w:cs="Arial"/>
        </w:rPr>
        <w:t xml:space="preserve">, long-term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LS</m:t>
            </m:r>
          </m:sub>
        </m:sSub>
        <m:r>
          <w:rPr>
            <w:rFonts w:ascii="Cambria Math" w:hAnsi="Cambria Math" w:cs="Arial"/>
          </w:rPr>
          <m:t xml:space="preserve"> </m:t>
        </m:r>
      </m:oMath>
      <w:r>
        <w:rPr>
          <w:rFonts w:cs="Arial"/>
        </w:rPr>
        <w:t xml:space="preserve">and spatial bias </w:t>
      </w:r>
      <m:oMath>
        <m:r>
          <w:rPr>
            <w:rFonts w:ascii="Cambria Math" w:hAnsi="Cambria Math" w:cs="Arial"/>
          </w:rPr>
          <m:t>b</m:t>
        </m:r>
      </m:oMath>
      <w:r>
        <w:rPr>
          <w:rFonts w:cs="Arial"/>
        </w:rPr>
        <w:t>.</w:t>
      </w:r>
    </w:p>
    <w:p w14:paraId="7A60F2E6" w14:textId="24028F1D" w:rsidR="00A5234C" w:rsidRDefault="00A5234C" w:rsidP="00A5234C">
      <w:pPr>
        <w:pStyle w:val="Body"/>
        <w:rPr>
          <w:rFonts w:cs="Arial"/>
        </w:rPr>
      </w:pPr>
    </w:p>
    <w:p w14:paraId="5F77B3F1" w14:textId="77777777" w:rsidR="00D26D67" w:rsidRDefault="00D26D67" w:rsidP="00D26D67">
      <w:pPr>
        <w:pStyle w:val="Body"/>
        <w:rPr>
          <w:rFonts w:cs="Arial"/>
        </w:rPr>
      </w:pPr>
    </w:p>
    <w:p w14:paraId="0E3F0729" w14:textId="095B3768" w:rsidR="00D26D67" w:rsidRPr="00A5234C" w:rsidRDefault="00D26D67" w:rsidP="00D26D67">
      <w:pPr>
        <w:pStyle w:val="Body"/>
        <w:rPr>
          <w:rFonts w:cs="Arial"/>
        </w:rPr>
      </w:pPr>
      <w:r w:rsidRPr="00A5234C">
        <w:rPr>
          <w:rFonts w:cs="Arial"/>
        </w:rPr>
        <w:t xml:space="preserve">Figure </w:t>
      </w:r>
      <w:r>
        <w:rPr>
          <w:rFonts w:cs="Arial"/>
        </w:rPr>
        <w:t>S2</w:t>
      </w:r>
      <w:r w:rsidRPr="00A5234C">
        <w:rPr>
          <w:rFonts w:cs="Arial"/>
        </w:rPr>
        <w:t xml:space="preserve">: </w:t>
      </w:r>
      <w:r>
        <w:rPr>
          <w:rFonts w:cs="Arial"/>
        </w:rPr>
        <w:t>P</w:t>
      </w:r>
      <w:r w:rsidRPr="00A5234C">
        <w:rPr>
          <w:rFonts w:cs="Arial"/>
        </w:rPr>
        <w:t xml:space="preserve">robability of switching </w:t>
      </w:r>
      <w:r>
        <w:rPr>
          <w:rFonts w:cs="Arial"/>
        </w:rPr>
        <w:t>away (from guided to unguided option)</w:t>
      </w:r>
      <w:r w:rsidRPr="00A5234C">
        <w:rPr>
          <w:rFonts w:cs="Arial"/>
        </w:rPr>
        <w:t xml:space="preserve"> </w:t>
      </w:r>
      <w:r>
        <w:rPr>
          <w:rFonts w:cs="Arial"/>
        </w:rPr>
        <w:t xml:space="preserve">and probability of switching back (from unguided option to guided option) </w:t>
      </w:r>
      <w:r w:rsidRPr="00A5234C">
        <w:rPr>
          <w:rFonts w:cs="Arial"/>
        </w:rPr>
        <w:t xml:space="preserve">in free choices, </w:t>
      </w:r>
      <w:proofErr w:type="gramStart"/>
      <w:r w:rsidRPr="00A5234C">
        <w:rPr>
          <w:rFonts w:cs="Arial"/>
        </w:rPr>
        <w:t>i.e.</w:t>
      </w:r>
      <w:proofErr w:type="gramEnd"/>
      <w:r w:rsidRPr="00A5234C">
        <w:rPr>
          <w:rFonts w:cs="Arial"/>
        </w:rPr>
        <w:t xml:space="preserve"> p(switch</w:t>
      </w:r>
      <w:r>
        <w:rPr>
          <w:rFonts w:cs="Arial"/>
        </w:rPr>
        <w:t xml:space="preserve"> away</w:t>
      </w:r>
      <w:r w:rsidRPr="00A5234C">
        <w:rPr>
          <w:rFonts w:cs="Arial"/>
        </w:rPr>
        <w:t>)</w:t>
      </w:r>
      <w:r>
        <w:rPr>
          <w:rFonts w:cs="Arial"/>
        </w:rPr>
        <w:t xml:space="preserve"> and p(switch back)</w:t>
      </w:r>
      <w:r w:rsidRPr="00A5234C">
        <w:rPr>
          <w:rFonts w:cs="Arial"/>
        </w:rPr>
        <w:t>, split up by whether the guided option is the objectively better option, for humans (A, C) and rats (B, D). Data from Experiments 1 (rats) and 4 (humans). High (low) contrast colors indicate games where the guided choices where in fact the best (worst) one of the two available choices.</w:t>
      </w:r>
    </w:p>
    <w:p w14:paraId="47FBAC55" w14:textId="77777777" w:rsidR="00D26D67" w:rsidRDefault="00D26D67" w:rsidP="00A5234C">
      <w:pPr>
        <w:pStyle w:val="Body"/>
        <w:rPr>
          <w:rFonts w:cs="Arial"/>
        </w:rPr>
      </w:pPr>
    </w:p>
    <w:p w14:paraId="6F250B85" w14:textId="00B0D185" w:rsidR="00A5234C" w:rsidRDefault="00A5234C" w:rsidP="00A5234C">
      <w:pPr>
        <w:pStyle w:val="Body"/>
        <w:rPr>
          <w:rFonts w:cs="Arial"/>
        </w:rPr>
      </w:pPr>
      <w:r w:rsidRPr="00A5234C">
        <w:rPr>
          <w:rFonts w:cs="Arial"/>
        </w:rPr>
        <w:t>Figure S</w:t>
      </w:r>
      <w:r w:rsidR="00AD35B1">
        <w:rPr>
          <w:rFonts w:cs="Arial"/>
        </w:rPr>
        <w:t>3</w:t>
      </w:r>
      <w:r w:rsidRPr="00A5234C">
        <w:rPr>
          <w:rFonts w:cs="Arial"/>
        </w:rPr>
        <w:t>. Human Experiment 5 (Rewards range from 1 to 100). A: Probability of choosing the option with the highest reward as a function of trial number. B: Probability of switching from the last chosen option as a function of trial number. C: p(high reward) in the 1</w:t>
      </w:r>
      <w:r w:rsidRPr="00A5234C">
        <w:rPr>
          <w:rFonts w:cs="Arial"/>
          <w:vertAlign w:val="superscript"/>
        </w:rPr>
        <w:t>st</w:t>
      </w:r>
      <w:r w:rsidRPr="00A5234C">
        <w:rPr>
          <w:rFonts w:cs="Arial"/>
        </w:rPr>
        <w:t xml:space="preserve"> free choice as a function of guided reward size by horizon. D: average p(high reward, 1st choice) by horizon. E: p(high reward) in the last free choice as a function of guided reward size by horizon. F: average p(high reward, last choice) by horizon. G: </w:t>
      </w:r>
      <w:r w:rsidR="00C46EE4">
        <w:rPr>
          <w:rFonts w:cs="Arial"/>
        </w:rPr>
        <w:t>P(unguided)</w:t>
      </w:r>
      <w:r w:rsidRPr="00A5234C">
        <w:rPr>
          <w:rFonts w:cs="Arial"/>
        </w:rPr>
        <w:t xml:space="preserve"> as a function of guided reward size by horizon. H: average </w:t>
      </w:r>
      <w:r w:rsidR="00C46EE4">
        <w:rPr>
          <w:rFonts w:cs="Arial"/>
        </w:rPr>
        <w:t>P(unguided)</w:t>
      </w:r>
      <w:r w:rsidRPr="00A5234C">
        <w:rPr>
          <w:rFonts w:cs="Arial"/>
        </w:rPr>
        <w:t xml:space="preserve"> by horizon. I: Model estimates of group-level exploration thresholds. J: Average of subject-level estimates of exploration thresholds by horizon. K: Model estimates of group-level decision noise. L: Average of subject-level estimates of decision noise by horizon. </w:t>
      </w:r>
    </w:p>
    <w:p w14:paraId="0E9ADE7F" w14:textId="2F3360B0" w:rsidR="00AD35B1" w:rsidRDefault="00AD35B1" w:rsidP="00A5234C">
      <w:pPr>
        <w:pStyle w:val="Body"/>
        <w:rPr>
          <w:rFonts w:cs="Arial"/>
        </w:rPr>
      </w:pPr>
    </w:p>
    <w:p w14:paraId="611102FF" w14:textId="4CC24D29" w:rsidR="00AD35B1" w:rsidRDefault="00AD35B1" w:rsidP="00A5234C">
      <w:pPr>
        <w:pStyle w:val="Body"/>
        <w:rPr>
          <w:rFonts w:cs="Arial"/>
        </w:rPr>
      </w:pPr>
      <w:r>
        <w:rPr>
          <w:rFonts w:cs="Arial"/>
        </w:rPr>
        <w:t xml:space="preserve">Figure S4. </w:t>
      </w:r>
      <w:r w:rsidRPr="00A5234C">
        <w:rPr>
          <w:rFonts w:cs="Arial"/>
        </w:rPr>
        <w:t xml:space="preserve">Posterior distribution over the group-level means of </w:t>
      </w:r>
      <w:r>
        <w:rPr>
          <w:rFonts w:cs="Arial"/>
        </w:rPr>
        <w:t xml:space="preserve">spatial bias </w:t>
      </w:r>
      <m:oMath>
        <m:r>
          <w:rPr>
            <w:rFonts w:ascii="Cambria Math" w:hAnsi="Cambria Math" w:cs="Arial"/>
          </w:rPr>
          <m:t>b</m:t>
        </m:r>
      </m:oMath>
      <w:r>
        <w:rPr>
          <w:rFonts w:cs="Arial"/>
        </w:rPr>
        <w:t xml:space="preserve">, short-term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LG</m:t>
            </m:r>
          </m:sub>
        </m:sSub>
      </m:oMath>
      <w:r>
        <w:rPr>
          <w:rFonts w:cs="Arial"/>
        </w:rPr>
        <w:t xml:space="preserve">, long-term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LS</m:t>
            </m:r>
          </m:sub>
        </m:sSub>
      </m:oMath>
      <w:r w:rsidR="00557985">
        <w:rPr>
          <w:rFonts w:cs="Arial"/>
        </w:rPr>
        <w:t xml:space="preserve"> for both humans and rats in Experiment 1</w:t>
      </w:r>
      <w:r>
        <w:rPr>
          <w:rFonts w:cs="Arial"/>
        </w:rPr>
        <w:t>.</w:t>
      </w:r>
    </w:p>
    <w:p w14:paraId="5516F915" w14:textId="41796346" w:rsidR="00531A15" w:rsidRDefault="00531A15" w:rsidP="00A5234C">
      <w:pPr>
        <w:pStyle w:val="Body"/>
        <w:rPr>
          <w:rFonts w:cs="Arial"/>
        </w:rPr>
      </w:pPr>
    </w:p>
    <w:p w14:paraId="68E250BD" w14:textId="69F11E3A" w:rsidR="00531A15" w:rsidRPr="00A5234C" w:rsidRDefault="00531A15" w:rsidP="00A5234C">
      <w:pPr>
        <w:pStyle w:val="Body"/>
        <w:rPr>
          <w:rFonts w:cs="Arial"/>
        </w:rPr>
      </w:pPr>
      <w:r>
        <w:rPr>
          <w:rFonts w:cs="Arial"/>
        </w:rPr>
        <w:t xml:space="preserve">Figure S5. </w:t>
      </w:r>
      <w:r w:rsidR="00AA1A6D">
        <w:rPr>
          <w:rStyle w:val="None"/>
          <w:rFonts w:cs="Arial"/>
        </w:rPr>
        <w:t>Rats</w:t>
      </w:r>
      <w:r w:rsidR="00AA1A6D" w:rsidRPr="00AA1A6D">
        <w:rPr>
          <w:rStyle w:val="None"/>
          <w:rFonts w:cs="Arial"/>
        </w:rPr>
        <w:t xml:space="preserve"> are influenced by both short-term and long-term feeder bias. </w:t>
      </w:r>
      <w:r>
        <w:rPr>
          <w:rFonts w:cs="Arial"/>
        </w:rPr>
        <w:t>Left, Percentage of choosing the unguided feeder in 1</w:t>
      </w:r>
      <w:r w:rsidRPr="0029250E">
        <w:rPr>
          <w:rFonts w:cs="Arial"/>
          <w:vertAlign w:val="superscript"/>
        </w:rPr>
        <w:t>st</w:t>
      </w:r>
      <w:r>
        <w:rPr>
          <w:rFonts w:cs="Arial"/>
        </w:rPr>
        <w:t xml:space="preserve"> free choice as a function of the experienced reward of the guided feeder from last game in humans (Top) and rats (Bottom). Right, Percentage of choosing the unguided option in 1</w:t>
      </w:r>
      <w:r w:rsidRPr="0029250E">
        <w:rPr>
          <w:rFonts w:cs="Arial"/>
          <w:vertAlign w:val="superscript"/>
        </w:rPr>
        <w:t>st</w:t>
      </w:r>
      <w:r>
        <w:rPr>
          <w:rFonts w:cs="Arial"/>
        </w:rPr>
        <w:t xml:space="preserve"> free choice as a function of the average reward of the guided feeder from last session in rats.</w:t>
      </w:r>
      <w:r w:rsidR="002164E5">
        <w:rPr>
          <w:rFonts w:cs="Arial"/>
        </w:rPr>
        <w:t xml:space="preserve"> Humans do not have a LS panel since all humans only participated in a single session. </w:t>
      </w:r>
      <w:proofErr w:type="spellStart"/>
      <w:r w:rsidR="002164E5">
        <w:rPr>
          <w:rFonts w:cs="Arial"/>
        </w:rPr>
        <w:t>NaN</w:t>
      </w:r>
      <w:proofErr w:type="spellEnd"/>
      <w:r w:rsidR="002164E5">
        <w:rPr>
          <w:rFonts w:cs="Arial"/>
        </w:rPr>
        <w:t xml:space="preserve"> refers to cases when the guided feeder was not chosen in </w:t>
      </w:r>
      <w:r w:rsidR="00F775FA">
        <w:rPr>
          <w:rFonts w:cs="Arial"/>
        </w:rPr>
        <w:t>the last game</w:t>
      </w:r>
      <w:r w:rsidR="0058311F">
        <w:rPr>
          <w:rFonts w:cs="Arial"/>
        </w:rPr>
        <w:t xml:space="preserve"> that involved it</w:t>
      </w:r>
      <w:r w:rsidR="00F775FA">
        <w:rPr>
          <w:rFonts w:cs="Arial"/>
        </w:rPr>
        <w:t>.</w:t>
      </w:r>
    </w:p>
    <w:p w14:paraId="51534746" w14:textId="77777777" w:rsidR="00A5234C" w:rsidRDefault="00A5234C" w:rsidP="00A5234C">
      <w:pPr>
        <w:pStyle w:val="Body"/>
        <w:rPr>
          <w:rFonts w:cs="Arial"/>
        </w:rPr>
      </w:pPr>
      <w:r w:rsidRPr="00A5234C">
        <w:rPr>
          <w:rFonts w:cs="Arial"/>
        </w:rPr>
        <w:t xml:space="preserve"> </w:t>
      </w:r>
    </w:p>
    <w:p w14:paraId="7C8FB297" w14:textId="1A627CD0" w:rsidR="00A5234C" w:rsidRPr="00A5234C" w:rsidRDefault="00A5234C" w:rsidP="00A5234C">
      <w:pPr>
        <w:pStyle w:val="Body"/>
        <w:rPr>
          <w:rFonts w:cs="Arial"/>
        </w:rPr>
      </w:pPr>
      <w:r w:rsidRPr="00A5234C">
        <w:rPr>
          <w:rFonts w:cs="Arial"/>
        </w:rPr>
        <w:t>Figure S</w:t>
      </w:r>
      <w:r w:rsidR="00F73798">
        <w:rPr>
          <w:rFonts w:cs="Arial"/>
        </w:rPr>
        <w:t>6</w:t>
      </w:r>
      <w:r w:rsidRPr="00A5234C">
        <w:rPr>
          <w:rFonts w:cs="Arial"/>
        </w:rPr>
        <w:t xml:space="preserve">. Sound cue variant of Experiment 2. In this experiment, the different horizon conditions are cued by either a low-pitch sound (H = 1) or a high-pitch sound (H = 6). Games of different horizons are interleaved. A: </w:t>
      </w:r>
      <w:r w:rsidR="00C46EE4">
        <w:rPr>
          <w:rFonts w:cs="Arial"/>
        </w:rPr>
        <w:t>P(unguided)</w:t>
      </w:r>
      <w:r w:rsidRPr="00A5234C">
        <w:rPr>
          <w:rFonts w:cs="Arial"/>
        </w:rPr>
        <w:t xml:space="preserve"> as a function of guided reward size. B. Model estimates of exploration threshold. C. Model estimates of decision noise.</w:t>
      </w:r>
    </w:p>
    <w:p w14:paraId="54A158A4" w14:textId="77777777" w:rsidR="00AA1A6D" w:rsidRDefault="00A5234C" w:rsidP="00A5234C">
      <w:pPr>
        <w:pStyle w:val="Body"/>
        <w:rPr>
          <w:rStyle w:val="None"/>
          <w:rFonts w:cs="Arial"/>
        </w:rPr>
      </w:pPr>
      <w:r w:rsidRPr="00A5234C">
        <w:rPr>
          <w:rFonts w:cs="Arial"/>
        </w:rPr>
        <w:t xml:space="preserve"> </w:t>
      </w:r>
    </w:p>
    <w:p w14:paraId="48D98462" w14:textId="77777777" w:rsidR="00C07552" w:rsidRDefault="00AA1A6D" w:rsidP="00A5234C">
      <w:pPr>
        <w:pStyle w:val="Body"/>
        <w:rPr>
          <w:rStyle w:val="None"/>
          <w:rFonts w:cs="Arial"/>
        </w:rPr>
      </w:pPr>
      <w:r>
        <w:rPr>
          <w:rStyle w:val="None"/>
          <w:rFonts w:cs="Arial"/>
        </w:rPr>
        <w:t xml:space="preserve">Figure S7. </w:t>
      </w:r>
      <w:r w:rsidR="00B95F64">
        <w:rPr>
          <w:rStyle w:val="None"/>
          <w:rFonts w:cs="Arial"/>
        </w:rPr>
        <w:t>Short term feeder bias is larger in long horizon condition</w:t>
      </w:r>
      <w:r w:rsidRPr="00AA1A6D">
        <w:rPr>
          <w:rStyle w:val="None"/>
          <w:rFonts w:cs="Arial"/>
        </w:rPr>
        <w:t xml:space="preserve">. LG </w:t>
      </w:r>
      <w:r w:rsidR="00F92A94">
        <w:rPr>
          <w:rStyle w:val="None"/>
          <w:rFonts w:cs="Arial"/>
        </w:rPr>
        <w:t xml:space="preserve">(left) and LS (right) </w:t>
      </w:r>
      <w:r w:rsidRPr="00AA1A6D">
        <w:rPr>
          <w:rStyle w:val="None"/>
          <w:rFonts w:cs="Arial"/>
        </w:rPr>
        <w:t>coefficient</w:t>
      </w:r>
      <w:r w:rsidR="00F92A94">
        <w:rPr>
          <w:rStyle w:val="None"/>
          <w:rFonts w:cs="Arial"/>
        </w:rPr>
        <w:t>s</w:t>
      </w:r>
      <w:r w:rsidRPr="00AA1A6D">
        <w:rPr>
          <w:rStyle w:val="None"/>
          <w:rFonts w:cs="Arial"/>
        </w:rPr>
        <w:t xml:space="preserve"> </w:t>
      </w:r>
      <w:r w:rsidR="00F92A94">
        <w:rPr>
          <w:rStyle w:val="None"/>
          <w:rFonts w:cs="Arial"/>
        </w:rPr>
        <w:t xml:space="preserve">as a function of Horizon (1:blue, 6:red) and nG (number of guided choices, nG = 0, 1, or 3). LG coefficient </w:t>
      </w:r>
      <w:r w:rsidRPr="00AA1A6D">
        <w:rPr>
          <w:rStyle w:val="None"/>
          <w:rFonts w:cs="Arial"/>
        </w:rPr>
        <w:t xml:space="preserve">is significantly larger in H = 6 than H = 1 condition, showing that short term feeder bias (from last game) has a significantly bigger </w:t>
      </w:r>
      <w:r w:rsidRPr="00AA1A6D">
        <w:rPr>
          <w:rStyle w:val="None"/>
          <w:rFonts w:cs="Arial"/>
        </w:rPr>
        <w:lastRenderedPageBreak/>
        <w:t xml:space="preserve">influence on H = 6 games (p &lt; 0.001). This is likely due to that rats spend more trials at H = 6 feeders within a session. There are no differences in long term feeder bias (from last session) between horizon conditions (p = 0.48). </w:t>
      </w:r>
    </w:p>
    <w:p w14:paraId="06711B9F" w14:textId="77777777" w:rsidR="00C07552" w:rsidRDefault="00C07552" w:rsidP="00A5234C">
      <w:pPr>
        <w:pStyle w:val="Body"/>
        <w:rPr>
          <w:rStyle w:val="None"/>
          <w:rFonts w:cs="Arial"/>
        </w:rPr>
      </w:pPr>
    </w:p>
    <w:p w14:paraId="2FE54F17" w14:textId="77777777" w:rsidR="00C07552" w:rsidRDefault="00C07552" w:rsidP="00C07552">
      <w:pPr>
        <w:pStyle w:val="Body"/>
        <w:rPr>
          <w:rFonts w:cs="Arial"/>
        </w:rPr>
      </w:pPr>
    </w:p>
    <w:p w14:paraId="0B17E340" w14:textId="75F6A833" w:rsidR="00C07552" w:rsidRDefault="00C07552" w:rsidP="00C07552">
      <w:pPr>
        <w:pStyle w:val="Body"/>
        <w:rPr>
          <w:rFonts w:cs="Arial"/>
        </w:rPr>
      </w:pPr>
      <w:r>
        <w:rPr>
          <w:rFonts w:cs="Arial"/>
        </w:rPr>
        <w:t xml:space="preserve">Figure S8. </w:t>
      </w:r>
      <w:r w:rsidRPr="00A5234C">
        <w:rPr>
          <w:rFonts w:cs="Arial"/>
        </w:rPr>
        <w:t xml:space="preserve">Posterior distribution over the group-level means of </w:t>
      </w:r>
      <w:r>
        <w:rPr>
          <w:rFonts w:cs="Arial"/>
        </w:rPr>
        <w:t xml:space="preserve">spatial bias </w:t>
      </w:r>
      <m:oMath>
        <m:r>
          <w:rPr>
            <w:rFonts w:ascii="Cambria Math" w:hAnsi="Cambria Math" w:cs="Arial"/>
          </w:rPr>
          <m:t>b</m:t>
        </m:r>
      </m:oMath>
      <w:r>
        <w:rPr>
          <w:rFonts w:cs="Arial"/>
        </w:rPr>
        <w:t xml:space="preserve">, short-term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LG</m:t>
            </m:r>
          </m:sub>
        </m:sSub>
      </m:oMath>
      <w:r>
        <w:rPr>
          <w:rFonts w:cs="Arial"/>
        </w:rPr>
        <w:t xml:space="preserve">, long-term feeder bias </w:t>
      </w:r>
      <m:oMath>
        <m:sSub>
          <m:sSubPr>
            <m:ctrlPr>
              <w:rPr>
                <w:rFonts w:ascii="Cambria Math" w:hAnsi="Cambria Math" w:cs="Arial"/>
                <w:i/>
              </w:rPr>
            </m:ctrlPr>
          </m:sSubPr>
          <m:e>
            <m:r>
              <w:rPr>
                <w:rFonts w:ascii="Cambria Math" w:hAnsi="Cambria Math" w:cs="Arial"/>
              </w:rPr>
              <m:t>α</m:t>
            </m:r>
          </m:e>
          <m:sub>
            <m:r>
              <w:rPr>
                <w:rFonts w:ascii="Cambria Math" w:hAnsi="Cambria Math" w:cs="Arial"/>
              </w:rPr>
              <m:t>LS</m:t>
            </m:r>
          </m:sub>
        </m:sSub>
      </m:oMath>
      <w:r>
        <w:rPr>
          <w:rFonts w:cs="Arial"/>
        </w:rPr>
        <w:t xml:space="preserve"> for rats in Experiment </w:t>
      </w:r>
      <w:r w:rsidR="001566D3">
        <w:rPr>
          <w:rFonts w:cs="Arial"/>
        </w:rPr>
        <w:t>2</w:t>
      </w:r>
      <w:r>
        <w:rPr>
          <w:rFonts w:cs="Arial"/>
        </w:rPr>
        <w:t>.</w:t>
      </w:r>
      <w:r w:rsidR="004254AC">
        <w:rPr>
          <w:rFonts w:cs="Arial"/>
        </w:rPr>
        <w:t xml:space="preserve"> Each row corresponds to one of the parameters, each column corresponds to one nG condition (nG = 0, 1 or 3)</w:t>
      </w:r>
      <w:ins w:id="130" w:author="Wang Siyu" w:date="2022-05-18T13:07:00Z">
        <w:r w:rsidR="00F16DC3">
          <w:rPr>
            <w:rFonts w:cs="Arial"/>
          </w:rPr>
          <w:t>.</w:t>
        </w:r>
      </w:ins>
    </w:p>
    <w:p w14:paraId="4D9EE608" w14:textId="4F5AF275" w:rsidR="00621041" w:rsidRPr="00A5234C" w:rsidRDefault="00621041" w:rsidP="00A5234C">
      <w:pPr>
        <w:pStyle w:val="Body"/>
        <w:rPr>
          <w:rFonts w:cs="Arial"/>
        </w:rPr>
      </w:pPr>
    </w:p>
    <w:p w14:paraId="63EB9739" w14:textId="7D8B80F5" w:rsidR="00621041" w:rsidRDefault="00621041" w:rsidP="00621041">
      <w:pPr>
        <w:pStyle w:val="EndNoteBibliography"/>
        <w:ind w:left="720" w:hanging="720"/>
        <w:rPr>
          <w:rStyle w:val="Hyperlink1"/>
          <w:rFonts w:ascii="Arial" w:hAnsi="Arial" w:cs="Arial"/>
          <w:b/>
          <w:bCs/>
          <w:sz w:val="32"/>
          <w:szCs w:val="32"/>
          <w:lang w:val="fr-FR"/>
        </w:rPr>
      </w:pPr>
      <w:proofErr w:type="spellStart"/>
      <w:r w:rsidRPr="003A71A3">
        <w:rPr>
          <w:rStyle w:val="Hyperlink1"/>
          <w:rFonts w:ascii="Arial" w:hAnsi="Arial" w:cs="Arial"/>
          <w:b/>
          <w:bCs/>
          <w:sz w:val="28"/>
          <w:szCs w:val="28"/>
          <w:lang w:val="fr-FR"/>
        </w:rPr>
        <w:t>References</w:t>
      </w:r>
      <w:proofErr w:type="spellEnd"/>
    </w:p>
    <w:p w14:paraId="6BDF3149" w14:textId="77777777" w:rsidR="004A781D" w:rsidRPr="004A781D" w:rsidRDefault="004A781D" w:rsidP="00621041">
      <w:pPr>
        <w:pStyle w:val="EndNoteBibliography"/>
        <w:ind w:left="720" w:hanging="720"/>
        <w:rPr>
          <w:rStyle w:val="Hyperlink1"/>
          <w:rFonts w:ascii="Arial" w:hAnsi="Arial" w:cs="Arial"/>
          <w:b/>
          <w:bCs/>
          <w:color w:val="auto"/>
          <w:sz w:val="32"/>
          <w:szCs w:val="32"/>
          <w:lang w:val="fr-FR"/>
          <w14:textOutline w14:w="0" w14:cap="rnd" w14:cmpd="sng" w14:algn="ctr">
            <w14:noFill/>
            <w14:prstDash w14:val="solid"/>
            <w14:bevel/>
          </w14:textOutline>
        </w:rPr>
      </w:pPr>
    </w:p>
    <w:p w14:paraId="1211B8C3" w14:textId="77777777" w:rsidR="00F70F29" w:rsidRPr="00F70F29" w:rsidRDefault="00621041" w:rsidP="00F70F29">
      <w:pPr>
        <w:pStyle w:val="EndNoteBibliography"/>
        <w:ind w:left="720" w:hanging="720"/>
        <w:rPr>
          <w:noProof/>
        </w:rPr>
      </w:pPr>
      <w:r w:rsidRPr="004A781D">
        <w:rPr>
          <w:rStyle w:val="Hyperlink1"/>
          <w:b/>
          <w:bCs/>
          <w:sz w:val="28"/>
          <w:szCs w:val="28"/>
          <w:lang w:val="de-DE"/>
        </w:rPr>
        <w:fldChar w:fldCharType="begin"/>
      </w:r>
      <w:r w:rsidRPr="004A781D">
        <w:rPr>
          <w:rStyle w:val="Hyperlink1"/>
          <w:rFonts w:ascii="Arial" w:hAnsi="Arial" w:cs="Arial"/>
        </w:rPr>
        <w:instrText xml:space="preserve"> ADDIN EN.REFLIST </w:instrText>
      </w:r>
      <w:r w:rsidRPr="004A781D">
        <w:rPr>
          <w:rStyle w:val="Hyperlink1"/>
          <w:b/>
          <w:bCs/>
          <w:sz w:val="28"/>
          <w:szCs w:val="28"/>
          <w:lang w:val="de-DE"/>
        </w:rPr>
        <w:fldChar w:fldCharType="separate"/>
      </w:r>
      <w:r w:rsidR="00F70F29" w:rsidRPr="00F70F29">
        <w:rPr>
          <w:noProof/>
        </w:rPr>
        <w:t xml:space="preserve">Allenby, G. M., Rossi, P. E., &amp; McCulloch, R. E. (2005). Hierarchical bayes models: A practitioners guide. ssrn scholarly paper id 655541. </w:t>
      </w:r>
      <w:r w:rsidR="00F70F29" w:rsidRPr="00F70F29">
        <w:rPr>
          <w:i/>
          <w:noProof/>
        </w:rPr>
        <w:t>Social Science Research Network, Rochester, NY</w:t>
      </w:r>
      <w:r w:rsidR="00F70F29" w:rsidRPr="00F70F29">
        <w:rPr>
          <w:noProof/>
        </w:rPr>
        <w:t xml:space="preserve">. </w:t>
      </w:r>
    </w:p>
    <w:p w14:paraId="4CEBCB6D" w14:textId="77777777" w:rsidR="00F70F29" w:rsidRPr="00F70F29" w:rsidRDefault="00F70F29" w:rsidP="00F70F29">
      <w:pPr>
        <w:pStyle w:val="EndNoteBibliography"/>
        <w:ind w:left="720" w:hanging="720"/>
        <w:rPr>
          <w:noProof/>
        </w:rPr>
      </w:pPr>
      <w:r w:rsidRPr="00F70F29">
        <w:rPr>
          <w:noProof/>
        </w:rPr>
        <w:t xml:space="preserve">Badre, D., Doll, B. B., Long, N. M., &amp; Frank, M. J. (2012). Rostrolateral prefrontal cortex and individual differences in uncertainty-driven exploration. </w:t>
      </w:r>
      <w:r w:rsidRPr="00F70F29">
        <w:rPr>
          <w:i/>
          <w:noProof/>
        </w:rPr>
        <w:t>Neuron</w:t>
      </w:r>
      <w:r w:rsidRPr="00F70F29">
        <w:rPr>
          <w:noProof/>
        </w:rPr>
        <w:t>. doi:10.1016/j.neuron.2011.12.025</w:t>
      </w:r>
    </w:p>
    <w:p w14:paraId="34C7DB88" w14:textId="77777777" w:rsidR="00F70F29" w:rsidRPr="00F70F29" w:rsidRDefault="00F70F29" w:rsidP="00F70F29">
      <w:pPr>
        <w:pStyle w:val="EndNoteBibliography"/>
        <w:ind w:left="720" w:hanging="720"/>
        <w:rPr>
          <w:noProof/>
        </w:rPr>
      </w:pPr>
      <w:r w:rsidRPr="00F70F29">
        <w:rPr>
          <w:noProof/>
        </w:rPr>
        <w:t xml:space="preserve">Banks, J., Olson, M., &amp; Porter, D. (1997). An experimental analysis of the bandit problem. </w:t>
      </w:r>
      <w:r w:rsidRPr="00F70F29">
        <w:rPr>
          <w:i/>
          <w:noProof/>
        </w:rPr>
        <w:t>Economic Theory</w:t>
      </w:r>
      <w:r w:rsidRPr="00F70F29">
        <w:rPr>
          <w:noProof/>
        </w:rPr>
        <w:t>. doi:10.1007/s001990050146</w:t>
      </w:r>
    </w:p>
    <w:p w14:paraId="47764534" w14:textId="77777777" w:rsidR="00F70F29" w:rsidRPr="00F70F29" w:rsidRDefault="00F70F29" w:rsidP="00F70F29">
      <w:pPr>
        <w:pStyle w:val="EndNoteBibliography"/>
        <w:ind w:left="720" w:hanging="720"/>
        <w:rPr>
          <w:noProof/>
        </w:rPr>
      </w:pPr>
      <w:r w:rsidRPr="00F70F29">
        <w:rPr>
          <w:noProof/>
        </w:rPr>
        <w:t xml:space="preserve">Beeler, J. A., Daw, N., Frazier, C. R. M., &amp; Zhuang, X. (2010). Tonic dopamine modulates exploitation of reward learning. </w:t>
      </w:r>
      <w:r w:rsidRPr="00F70F29">
        <w:rPr>
          <w:i/>
          <w:noProof/>
        </w:rPr>
        <w:t>Frontiers in Behavioral Neuroscience, 4</w:t>
      </w:r>
      <w:r w:rsidRPr="00F70F29">
        <w:rPr>
          <w:noProof/>
        </w:rPr>
        <w:t>, 1-14. doi:10.3389/fnbeh.2010.00170</w:t>
      </w:r>
    </w:p>
    <w:p w14:paraId="5DA7FA2D" w14:textId="77777777" w:rsidR="00F70F29" w:rsidRPr="00F70F29" w:rsidRDefault="00F70F29" w:rsidP="00F70F29">
      <w:pPr>
        <w:pStyle w:val="EndNoteBibliography"/>
        <w:ind w:left="720" w:hanging="720"/>
        <w:rPr>
          <w:noProof/>
        </w:rPr>
      </w:pPr>
      <w:r w:rsidRPr="00F70F29">
        <w:rPr>
          <w:noProof/>
        </w:rPr>
        <w:t xml:space="preserve">Bellman, R. (1954). The Theory of Dynamic Programming. </w:t>
      </w:r>
      <w:r w:rsidRPr="00F70F29">
        <w:rPr>
          <w:i/>
          <w:noProof/>
        </w:rPr>
        <w:t>Bulletin of the American Mathematical Society</w:t>
      </w:r>
      <w:r w:rsidRPr="00F70F29">
        <w:rPr>
          <w:noProof/>
        </w:rPr>
        <w:t>. doi:10.1090/S0002-9904-1954-09848-8</w:t>
      </w:r>
    </w:p>
    <w:p w14:paraId="6E25EEDD" w14:textId="77777777" w:rsidR="00F70F29" w:rsidRPr="00F70F29" w:rsidRDefault="00F70F29" w:rsidP="00F70F29">
      <w:pPr>
        <w:pStyle w:val="EndNoteBibliography"/>
        <w:ind w:left="720" w:hanging="720"/>
        <w:rPr>
          <w:noProof/>
        </w:rPr>
      </w:pPr>
      <w:r w:rsidRPr="00F70F29">
        <w:rPr>
          <w:noProof/>
        </w:rPr>
        <w:t xml:space="preserve">Chen, C. S., Knep, E., Han, A., Ebitz, R. B., &amp; Grissom, N. (2021). Sex differences in learning from exploration. </w:t>
      </w:r>
      <w:r w:rsidRPr="00F70F29">
        <w:rPr>
          <w:i/>
          <w:noProof/>
        </w:rPr>
        <w:t>Elife, 10</w:t>
      </w:r>
      <w:r w:rsidRPr="00F70F29">
        <w:rPr>
          <w:noProof/>
        </w:rPr>
        <w:t>. doi:10.7554/eLife.69748</w:t>
      </w:r>
    </w:p>
    <w:p w14:paraId="2BBCE33A" w14:textId="77777777" w:rsidR="00F70F29" w:rsidRPr="00F70F29" w:rsidRDefault="00F70F29" w:rsidP="00F70F29">
      <w:pPr>
        <w:pStyle w:val="EndNoteBibliography"/>
        <w:ind w:left="720" w:hanging="720"/>
        <w:rPr>
          <w:noProof/>
        </w:rPr>
      </w:pPr>
      <w:r w:rsidRPr="00F70F29">
        <w:rPr>
          <w:noProof/>
        </w:rPr>
        <w:t xml:space="preserve">Cinotti, F., Fresno, V., Aklil, N., Coutureau, E., Girard, B., Marchand, A. R., &amp; Khamassi, M. (2019). Dopamine blockade impairs the exploration-exploitation trade-off in rats. </w:t>
      </w:r>
      <w:r w:rsidRPr="00F70F29">
        <w:rPr>
          <w:i/>
          <w:noProof/>
        </w:rPr>
        <w:t>Scientific reports, 9</w:t>
      </w:r>
      <w:r w:rsidRPr="00F70F29">
        <w:rPr>
          <w:noProof/>
        </w:rPr>
        <w:t>, 1-14. doi:10.1038/s41598-019-43245-z</w:t>
      </w:r>
    </w:p>
    <w:p w14:paraId="673FB97C" w14:textId="77777777" w:rsidR="00F70F29" w:rsidRPr="00F70F29" w:rsidRDefault="00F70F29" w:rsidP="00F70F29">
      <w:pPr>
        <w:pStyle w:val="EndNoteBibliography"/>
        <w:ind w:left="720" w:hanging="720"/>
        <w:rPr>
          <w:noProof/>
        </w:rPr>
      </w:pPr>
      <w:r w:rsidRPr="00F70F29">
        <w:rPr>
          <w:noProof/>
        </w:rPr>
        <w:t xml:space="preserve">Feng, S. F., Wang, S., Zarnescu, S., &amp; Wilson, R. C. (2021). The dynamics of explore–exploit decisions reveal a signal-to-noise mechanism for random exploration. </w:t>
      </w:r>
      <w:r w:rsidRPr="00F70F29">
        <w:rPr>
          <w:i/>
          <w:noProof/>
        </w:rPr>
        <w:t>Scientific reports, 11</w:t>
      </w:r>
      <w:r w:rsidRPr="00F70F29">
        <w:rPr>
          <w:noProof/>
        </w:rPr>
        <w:t xml:space="preserve">(1), 1-15. </w:t>
      </w:r>
    </w:p>
    <w:p w14:paraId="3466E281" w14:textId="77777777" w:rsidR="00F70F29" w:rsidRPr="00F70F29" w:rsidRDefault="00F70F29" w:rsidP="00F70F29">
      <w:pPr>
        <w:pStyle w:val="EndNoteBibliography"/>
        <w:ind w:left="720" w:hanging="720"/>
        <w:rPr>
          <w:noProof/>
        </w:rPr>
      </w:pPr>
      <w:r w:rsidRPr="00F70F29">
        <w:rPr>
          <w:noProof/>
        </w:rPr>
        <w:t xml:space="preserve">Frank, M. J., Doll, B. B., Oas-Terpstra, J., &amp; Moreno, F. (2009). Prefrontal and striatal dopaminergic genes predict individual differences in exploration and exploitation. </w:t>
      </w:r>
      <w:r w:rsidRPr="00F70F29">
        <w:rPr>
          <w:i/>
          <w:noProof/>
        </w:rPr>
        <w:t>Nature Neuroscience</w:t>
      </w:r>
      <w:r w:rsidRPr="00F70F29">
        <w:rPr>
          <w:noProof/>
        </w:rPr>
        <w:t>. doi:10.1038/nn.2342</w:t>
      </w:r>
    </w:p>
    <w:p w14:paraId="73B2BA0B" w14:textId="77777777" w:rsidR="00F70F29" w:rsidRPr="00F70F29" w:rsidRDefault="00F70F29" w:rsidP="00F70F29">
      <w:pPr>
        <w:pStyle w:val="EndNoteBibliography"/>
        <w:ind w:left="720" w:hanging="720"/>
        <w:rPr>
          <w:noProof/>
        </w:rPr>
      </w:pPr>
      <w:r w:rsidRPr="00F70F29">
        <w:rPr>
          <w:noProof/>
        </w:rPr>
        <w:t xml:space="preserve">Gershman, S. J. (2018). Deconstructing the human algorithms for exploration. </w:t>
      </w:r>
      <w:r w:rsidRPr="00F70F29">
        <w:rPr>
          <w:i/>
          <w:noProof/>
        </w:rPr>
        <w:t>Cognition, 173</w:t>
      </w:r>
      <w:r w:rsidRPr="00F70F29">
        <w:rPr>
          <w:noProof/>
        </w:rPr>
        <w:t>, 34-42. doi:10.1016/j.cognition.2017.12.014</w:t>
      </w:r>
    </w:p>
    <w:p w14:paraId="2B7A5C3E" w14:textId="77777777" w:rsidR="00F70F29" w:rsidRPr="00F70F29" w:rsidRDefault="00F70F29" w:rsidP="00F70F29">
      <w:pPr>
        <w:pStyle w:val="EndNoteBibliography"/>
        <w:ind w:left="720" w:hanging="720"/>
        <w:rPr>
          <w:noProof/>
        </w:rPr>
      </w:pPr>
      <w:r w:rsidRPr="00F70F29">
        <w:rPr>
          <w:noProof/>
        </w:rPr>
        <w:t xml:space="preserve">Gershman, S. J. (2019). Uncertainty and exploration. </w:t>
      </w:r>
      <w:r w:rsidRPr="00F70F29">
        <w:rPr>
          <w:i/>
          <w:noProof/>
        </w:rPr>
        <w:t>Decision</w:t>
      </w:r>
      <w:r w:rsidRPr="00F70F29">
        <w:rPr>
          <w:noProof/>
        </w:rPr>
        <w:t>. doi:10.1037/dec0000101</w:t>
      </w:r>
    </w:p>
    <w:p w14:paraId="448829B0" w14:textId="77777777" w:rsidR="00F70F29" w:rsidRPr="00F70F29" w:rsidRDefault="00F70F29" w:rsidP="00F70F29">
      <w:pPr>
        <w:pStyle w:val="EndNoteBibliography"/>
        <w:ind w:left="720" w:hanging="720"/>
        <w:rPr>
          <w:noProof/>
        </w:rPr>
      </w:pPr>
      <w:r w:rsidRPr="00F70F29">
        <w:rPr>
          <w:noProof/>
        </w:rPr>
        <w:t xml:space="preserve">Gureckis, T. M., &amp; Markant, D. B. (2012). Self-Directed Learning: A Cognitive and Computational Perspective. </w:t>
      </w:r>
      <w:r w:rsidRPr="00F70F29">
        <w:rPr>
          <w:i/>
          <w:noProof/>
        </w:rPr>
        <w:t>Perspect Psychol Sci, 7</w:t>
      </w:r>
      <w:r w:rsidRPr="00F70F29">
        <w:rPr>
          <w:noProof/>
        </w:rPr>
        <w:t>(5), 464-481. doi:10.1177/1745691612454304</w:t>
      </w:r>
    </w:p>
    <w:p w14:paraId="347E2774" w14:textId="77777777" w:rsidR="00F70F29" w:rsidRPr="00F70F29" w:rsidRDefault="00F70F29" w:rsidP="00F70F29">
      <w:pPr>
        <w:pStyle w:val="EndNoteBibliography"/>
        <w:ind w:left="720" w:hanging="720"/>
        <w:rPr>
          <w:noProof/>
        </w:rPr>
      </w:pPr>
      <w:r w:rsidRPr="00F70F29">
        <w:rPr>
          <w:noProof/>
        </w:rPr>
        <w:t xml:space="preserve">Jones, B., Bukoski, E., Nadel, L., &amp; Fellous, J. M. (2012). Remaking memories: reconsolidation updates positively motivated spatial memory in rats. </w:t>
      </w:r>
      <w:r w:rsidRPr="00F70F29">
        <w:rPr>
          <w:i/>
          <w:noProof/>
        </w:rPr>
        <w:t>Learn Mem, 19</w:t>
      </w:r>
      <w:r w:rsidRPr="00F70F29">
        <w:rPr>
          <w:noProof/>
        </w:rPr>
        <w:t>(3), 91-98. doi:10.1101/lm.023408.111</w:t>
      </w:r>
    </w:p>
    <w:p w14:paraId="3EE3B008" w14:textId="77777777" w:rsidR="00F70F29" w:rsidRPr="00F70F29" w:rsidRDefault="00F70F29" w:rsidP="00F70F29">
      <w:pPr>
        <w:pStyle w:val="EndNoteBibliography"/>
        <w:ind w:left="720" w:hanging="720"/>
        <w:rPr>
          <w:noProof/>
        </w:rPr>
      </w:pPr>
      <w:r w:rsidRPr="00F70F29">
        <w:rPr>
          <w:noProof/>
        </w:rPr>
        <w:lastRenderedPageBreak/>
        <w:t xml:space="preserve">Jones, B. J., Pest, S. M., Vargas, I. M., Glisky, E. L., &amp; Fellous, J. M. (2015). Contextual reminders fail to trigger memory reconsolidation in aged rats and aged humans. </w:t>
      </w:r>
      <w:r w:rsidRPr="00F70F29">
        <w:rPr>
          <w:i/>
          <w:noProof/>
        </w:rPr>
        <w:t>Neurobiol Learn Mem, 120</w:t>
      </w:r>
      <w:r w:rsidRPr="00F70F29">
        <w:rPr>
          <w:noProof/>
        </w:rPr>
        <w:t>, 7-15. doi:10.1016/j.nlm.2015.02.003</w:t>
      </w:r>
    </w:p>
    <w:p w14:paraId="54C01A43" w14:textId="77777777" w:rsidR="00F70F29" w:rsidRPr="00F70F29" w:rsidRDefault="00F70F29" w:rsidP="00F70F29">
      <w:pPr>
        <w:pStyle w:val="EndNoteBibliography"/>
        <w:ind w:left="720" w:hanging="720"/>
        <w:rPr>
          <w:noProof/>
        </w:rPr>
      </w:pPr>
      <w:r w:rsidRPr="00F70F29">
        <w:rPr>
          <w:noProof/>
        </w:rPr>
        <w:t xml:space="preserve">Kacelnik, A. (1979). </w:t>
      </w:r>
      <w:r w:rsidRPr="00F70F29">
        <w:rPr>
          <w:i/>
          <w:noProof/>
        </w:rPr>
        <w:t xml:space="preserve">Studies of foraging behaviour and time budgeting in great tits (parus major) </w:t>
      </w:r>
      <w:r w:rsidRPr="00F70F29">
        <w:rPr>
          <w:noProof/>
        </w:rPr>
        <w:t xml:space="preserve">([PhD thesis]. ). University of Oxford., </w:t>
      </w:r>
    </w:p>
    <w:p w14:paraId="1D626774" w14:textId="77777777" w:rsidR="00F70F29" w:rsidRPr="00F70F29" w:rsidRDefault="00F70F29" w:rsidP="00F70F29">
      <w:pPr>
        <w:pStyle w:val="EndNoteBibliography"/>
        <w:ind w:left="720" w:hanging="720"/>
        <w:rPr>
          <w:noProof/>
        </w:rPr>
      </w:pPr>
      <w:r w:rsidRPr="00F70F29">
        <w:rPr>
          <w:noProof/>
        </w:rPr>
        <w:t xml:space="preserve">Kao, M. H., Doupe, A. J., &amp; Brainard, M. S. (2005). {C}ontributions of an avian basal ganglia-forebrain circuit to real-time modulation of song. </w:t>
      </w:r>
      <w:r w:rsidRPr="00F70F29">
        <w:rPr>
          <w:i/>
          <w:noProof/>
        </w:rPr>
        <w:t>Nature, 433</w:t>
      </w:r>
      <w:r w:rsidRPr="00F70F29">
        <w:rPr>
          <w:noProof/>
        </w:rPr>
        <w:t xml:space="preserve">, 638-643. </w:t>
      </w:r>
    </w:p>
    <w:p w14:paraId="2C574D27" w14:textId="77777777" w:rsidR="00F70F29" w:rsidRPr="00F70F29" w:rsidRDefault="00F70F29" w:rsidP="00F70F29">
      <w:pPr>
        <w:pStyle w:val="EndNoteBibliography"/>
        <w:ind w:left="720" w:hanging="720"/>
        <w:rPr>
          <w:noProof/>
        </w:rPr>
      </w:pPr>
      <w:r w:rsidRPr="00F70F29">
        <w:rPr>
          <w:noProof/>
        </w:rPr>
        <w:t xml:space="preserve">Krebs, J. R., Kacelnik, A., &amp; Taylor, P. (1978). Test of optimal sampling by foraging great tits. </w:t>
      </w:r>
      <w:r w:rsidRPr="00F70F29">
        <w:rPr>
          <w:i/>
          <w:noProof/>
        </w:rPr>
        <w:t>Nature, 275</w:t>
      </w:r>
      <w:r w:rsidRPr="00F70F29">
        <w:rPr>
          <w:noProof/>
        </w:rPr>
        <w:t>, 27-31. doi:10.1038/275027a0</w:t>
      </w:r>
    </w:p>
    <w:p w14:paraId="45616761" w14:textId="77777777" w:rsidR="00F70F29" w:rsidRPr="00F70F29" w:rsidRDefault="00F70F29" w:rsidP="00F70F29">
      <w:pPr>
        <w:pStyle w:val="EndNoteBibliography"/>
        <w:ind w:left="720" w:hanging="720"/>
        <w:rPr>
          <w:noProof/>
        </w:rPr>
      </w:pPr>
      <w:r w:rsidRPr="00F70F29">
        <w:rPr>
          <w:noProof/>
        </w:rPr>
        <w:t xml:space="preserve">Laskowski, C. S., Williams, R. J., Martens, K. M., Gruber, A. J., Fisher, K. G., &amp; Euston, D. R. (2016). The role of the medial prefrontal cortex in updating reward value and avoiding perseveration. </w:t>
      </w:r>
      <w:r w:rsidRPr="00F70F29">
        <w:rPr>
          <w:i/>
          <w:noProof/>
        </w:rPr>
        <w:t>Behavioural Brain Research, 306</w:t>
      </w:r>
      <w:r w:rsidRPr="00F70F29">
        <w:rPr>
          <w:noProof/>
        </w:rPr>
        <w:t>, 52-63. doi:10.1016/j.bbr.2016.03.007</w:t>
      </w:r>
    </w:p>
    <w:p w14:paraId="2BBBBF1E" w14:textId="77777777" w:rsidR="00F70F29" w:rsidRPr="00F70F29" w:rsidRDefault="00F70F29" w:rsidP="00F70F29">
      <w:pPr>
        <w:pStyle w:val="EndNoteBibliography"/>
        <w:ind w:left="720" w:hanging="720"/>
        <w:rPr>
          <w:noProof/>
        </w:rPr>
      </w:pPr>
      <w:r w:rsidRPr="00F70F29">
        <w:rPr>
          <w:noProof/>
        </w:rPr>
        <w:t xml:space="preserve">Lee, M. D., Zhang, S., Munro, M., &amp; Steyvers, M. (2011). Psychological models of human and optimal performance in bandit problems. </w:t>
      </w:r>
      <w:r w:rsidRPr="00F70F29">
        <w:rPr>
          <w:i/>
          <w:noProof/>
        </w:rPr>
        <w:t>Cognitive Systems Research</w:t>
      </w:r>
      <w:r w:rsidRPr="00F70F29">
        <w:rPr>
          <w:noProof/>
        </w:rPr>
        <w:t>. doi:10.1016/j.cogsys.2010.07.007</w:t>
      </w:r>
    </w:p>
    <w:p w14:paraId="425EF2DE" w14:textId="77777777" w:rsidR="00F70F29" w:rsidRPr="00F70F29" w:rsidRDefault="00F70F29" w:rsidP="00F70F29">
      <w:pPr>
        <w:pStyle w:val="EndNoteBibliography"/>
        <w:ind w:left="720" w:hanging="720"/>
        <w:rPr>
          <w:noProof/>
        </w:rPr>
      </w:pPr>
      <w:r w:rsidRPr="00F70F29">
        <w:rPr>
          <w:noProof/>
        </w:rPr>
        <w:t xml:space="preserve">Markant, D. B., &amp; Gureckis, T. M. (2014). Is it better to select or to receive? Learning via active and passive hypothesis testing. </w:t>
      </w:r>
      <w:r w:rsidRPr="00F70F29">
        <w:rPr>
          <w:i/>
          <w:noProof/>
        </w:rPr>
        <w:t>J Exp Psychol Gen, 143</w:t>
      </w:r>
      <w:r w:rsidRPr="00F70F29">
        <w:rPr>
          <w:noProof/>
        </w:rPr>
        <w:t>(1), 94-122. doi:10.1037/a0032108</w:t>
      </w:r>
    </w:p>
    <w:p w14:paraId="15D27D5D" w14:textId="77777777" w:rsidR="00F70F29" w:rsidRPr="00F70F29" w:rsidRDefault="00F70F29" w:rsidP="00F70F29">
      <w:pPr>
        <w:pStyle w:val="EndNoteBibliography"/>
        <w:ind w:left="720" w:hanging="720"/>
        <w:rPr>
          <w:noProof/>
        </w:rPr>
      </w:pPr>
      <w:r w:rsidRPr="00F70F29">
        <w:rPr>
          <w:noProof/>
        </w:rPr>
        <w:t xml:space="preserve">Markant, D. B., Settles, B., &amp; Gureckis, T. M. (2016). Self-Directed Learning Favors Local, Rather Than Global, Uncertainty. </w:t>
      </w:r>
      <w:r w:rsidRPr="00F70F29">
        <w:rPr>
          <w:i/>
          <w:noProof/>
        </w:rPr>
        <w:t>Cogn Sci, 40</w:t>
      </w:r>
      <w:r w:rsidRPr="00F70F29">
        <w:rPr>
          <w:noProof/>
        </w:rPr>
        <w:t>(1), 100-120. doi:10.1111/cogs.12220</w:t>
      </w:r>
    </w:p>
    <w:p w14:paraId="24C7B023" w14:textId="77777777" w:rsidR="00F70F29" w:rsidRPr="00F70F29" w:rsidRDefault="00F70F29" w:rsidP="00F70F29">
      <w:pPr>
        <w:pStyle w:val="EndNoteBibliography"/>
        <w:ind w:left="720" w:hanging="720"/>
        <w:rPr>
          <w:noProof/>
        </w:rPr>
      </w:pPr>
      <w:r w:rsidRPr="00F70F29">
        <w:rPr>
          <w:noProof/>
        </w:rPr>
        <w:t xml:space="preserve">Mehlhorn, K., Newell, B. R., Todd, P. M., Lee, M. D., Morgan, K., Braithwaite, V. A., . . . Gonzalez, C. (2015). Unpacking the exploration-exploitation tradeoff: A synthesis of human and animal literatures. </w:t>
      </w:r>
      <w:r w:rsidRPr="00F70F29">
        <w:rPr>
          <w:i/>
          <w:noProof/>
        </w:rPr>
        <w:t>Decision</w:t>
      </w:r>
      <w:r w:rsidRPr="00F70F29">
        <w:rPr>
          <w:noProof/>
        </w:rPr>
        <w:t>. doi:10.1037/dec0000033</w:t>
      </w:r>
    </w:p>
    <w:p w14:paraId="4B9C3795" w14:textId="77777777" w:rsidR="00F70F29" w:rsidRPr="00F70F29" w:rsidRDefault="00F70F29" w:rsidP="00F70F29">
      <w:pPr>
        <w:pStyle w:val="EndNoteBibliography"/>
        <w:ind w:left="720" w:hanging="720"/>
        <w:rPr>
          <w:noProof/>
        </w:rPr>
      </w:pPr>
      <w:r w:rsidRPr="00F70F29">
        <w:rPr>
          <w:noProof/>
        </w:rPr>
        <w:t xml:space="preserve">Meyer, R. J., &amp; Shi, Y. (1995). Sequential Choice Under Ambiguity: Intuitive Solutions to the Armed-Bandit Problem. </w:t>
      </w:r>
      <w:r w:rsidRPr="00F70F29">
        <w:rPr>
          <w:i/>
          <w:noProof/>
        </w:rPr>
        <w:t>Management Science</w:t>
      </w:r>
      <w:r w:rsidRPr="00F70F29">
        <w:rPr>
          <w:noProof/>
        </w:rPr>
        <w:t>. doi:10.1287/mnsc.41.5.817</w:t>
      </w:r>
    </w:p>
    <w:p w14:paraId="6A6F2CB6" w14:textId="77777777" w:rsidR="00F70F29" w:rsidRPr="00F70F29" w:rsidRDefault="00F70F29" w:rsidP="00F70F29">
      <w:pPr>
        <w:pStyle w:val="EndNoteBibliography"/>
        <w:ind w:left="720" w:hanging="720"/>
        <w:rPr>
          <w:noProof/>
        </w:rPr>
      </w:pPr>
      <w:r w:rsidRPr="00F70F29">
        <w:rPr>
          <w:noProof/>
        </w:rPr>
        <w:t xml:space="preserve">Parker, N. F., Cameron, C. M., Taliaferro, J. P., Lee, J., Choi, J. Y., Davidson, T. J., . . . Witten, I. B. (2016). Reward and choice encoding in terminals of midbrain dopamine neurons depends on striatal target. </w:t>
      </w:r>
      <w:r w:rsidRPr="00F70F29">
        <w:rPr>
          <w:i/>
          <w:noProof/>
        </w:rPr>
        <w:t>Nature Neuroscience, 19</w:t>
      </w:r>
      <w:r w:rsidRPr="00F70F29">
        <w:rPr>
          <w:noProof/>
        </w:rPr>
        <w:t>, 845-854. doi:10.1038/nn.4287</w:t>
      </w:r>
    </w:p>
    <w:p w14:paraId="7B41A5D2" w14:textId="77777777" w:rsidR="00F70F29" w:rsidRPr="00F70F29" w:rsidRDefault="00F70F29" w:rsidP="00F70F29">
      <w:pPr>
        <w:pStyle w:val="EndNoteBibliography"/>
        <w:ind w:left="720" w:hanging="720"/>
        <w:rPr>
          <w:noProof/>
        </w:rPr>
      </w:pPr>
      <w:r w:rsidRPr="00F70F29">
        <w:rPr>
          <w:noProof/>
        </w:rPr>
        <w:t xml:space="preserve">Payzan-LeNestour, É., &amp; Bossaerts, P. (2012). Do not bet on the unknown versus try to find out more: Estimation uncertainty and "unexpected uncertainty" both modulate exploration. </w:t>
      </w:r>
      <w:r w:rsidRPr="00F70F29">
        <w:rPr>
          <w:i/>
          <w:noProof/>
        </w:rPr>
        <w:t>Frontiers in Neuroscience</w:t>
      </w:r>
      <w:r w:rsidRPr="00F70F29">
        <w:rPr>
          <w:noProof/>
        </w:rPr>
        <w:t>. doi:10.3389/fnins.2012.00150</w:t>
      </w:r>
    </w:p>
    <w:p w14:paraId="6E50030D" w14:textId="77777777" w:rsidR="00F70F29" w:rsidRPr="00F70F29" w:rsidRDefault="00F70F29" w:rsidP="00F70F29">
      <w:pPr>
        <w:pStyle w:val="EndNoteBibliography"/>
        <w:ind w:left="720" w:hanging="720"/>
        <w:rPr>
          <w:noProof/>
        </w:rPr>
      </w:pPr>
      <w:r w:rsidRPr="00F70F29">
        <w:rPr>
          <w:noProof/>
        </w:rPr>
        <w:t xml:space="preserve">Sadeghiyeh, H., Wang, S., &amp; Wilson, R. C. (2018). Lessons from a “failed” replication: The importance of taking action in exploration. </w:t>
      </w:r>
      <w:r w:rsidRPr="00F70F29">
        <w:rPr>
          <w:i/>
          <w:noProof/>
        </w:rPr>
        <w:t>PsyArXiv. doi, 10</w:t>
      </w:r>
      <w:r w:rsidRPr="00F70F29">
        <w:rPr>
          <w:noProof/>
        </w:rPr>
        <w:t>. doi:10.31234/osf.io/ue7dx</w:t>
      </w:r>
    </w:p>
    <w:p w14:paraId="19671806" w14:textId="77777777" w:rsidR="00F70F29" w:rsidRPr="00F70F29" w:rsidRDefault="00F70F29" w:rsidP="00F70F29">
      <w:pPr>
        <w:pStyle w:val="EndNoteBibliography"/>
        <w:ind w:left="720" w:hanging="720"/>
        <w:rPr>
          <w:noProof/>
        </w:rPr>
      </w:pPr>
      <w:r w:rsidRPr="00F70F29">
        <w:rPr>
          <w:noProof/>
        </w:rPr>
        <w:t xml:space="preserve">Schulz, E., &amp; Gershman, S. J. (2019). The algorithmic architecture of exploration in the human brain. </w:t>
      </w:r>
      <w:r w:rsidRPr="00F70F29">
        <w:rPr>
          <w:i/>
          <w:noProof/>
        </w:rPr>
        <w:t>Curr Opin Neurobiol, 55</w:t>
      </w:r>
      <w:r w:rsidRPr="00F70F29">
        <w:rPr>
          <w:noProof/>
        </w:rPr>
        <w:t>, 7-14. doi:10.1016/j.conb.2018.11.003</w:t>
      </w:r>
    </w:p>
    <w:p w14:paraId="26849822" w14:textId="77777777" w:rsidR="00F70F29" w:rsidRPr="00F70F29" w:rsidRDefault="00F70F29" w:rsidP="00F70F29">
      <w:pPr>
        <w:pStyle w:val="EndNoteBibliography"/>
        <w:ind w:left="720" w:hanging="720"/>
        <w:rPr>
          <w:noProof/>
        </w:rPr>
      </w:pPr>
      <w:r w:rsidRPr="00F70F29">
        <w:rPr>
          <w:noProof/>
        </w:rPr>
        <w:t xml:space="preserve">Smith, R., Taylor, S., Wilson, R. C., Chuning, A. E., Persich, M. R., Wang, S., &amp; Killgore, W. D. S. (2021). Lower Levels of Directed Exploration and Reflective Thinking Are Associated With Greater Anxiety and Depression. </w:t>
      </w:r>
      <w:r w:rsidRPr="00F70F29">
        <w:rPr>
          <w:i/>
          <w:noProof/>
        </w:rPr>
        <w:t>Front Psychiatry, 12</w:t>
      </w:r>
      <w:r w:rsidRPr="00F70F29">
        <w:rPr>
          <w:noProof/>
        </w:rPr>
        <w:t>, 782136. doi:10.3389/fpsyt.2021.782136</w:t>
      </w:r>
    </w:p>
    <w:p w14:paraId="21EA16E7" w14:textId="77777777" w:rsidR="00F70F29" w:rsidRPr="00F70F29" w:rsidRDefault="00F70F29" w:rsidP="00F70F29">
      <w:pPr>
        <w:pStyle w:val="EndNoteBibliography"/>
        <w:ind w:left="720" w:hanging="720"/>
        <w:rPr>
          <w:noProof/>
        </w:rPr>
      </w:pPr>
      <w:r w:rsidRPr="00F70F29">
        <w:rPr>
          <w:noProof/>
        </w:rPr>
        <w:t xml:space="preserve">Steyvers, M., Lee, M. D., &amp; Wagenmakers, E. J. (2009). A Bayesian analysis of human decision-making on bandit problems. </w:t>
      </w:r>
      <w:r w:rsidRPr="00F70F29">
        <w:rPr>
          <w:i/>
          <w:noProof/>
        </w:rPr>
        <w:t>Journal of Mathematical Psychology</w:t>
      </w:r>
      <w:r w:rsidRPr="00F70F29">
        <w:rPr>
          <w:noProof/>
        </w:rPr>
        <w:t>. doi:10.1016/j.jmp.2008.11.002</w:t>
      </w:r>
    </w:p>
    <w:p w14:paraId="747CDDF4" w14:textId="77777777" w:rsidR="00F70F29" w:rsidRPr="00F70F29" w:rsidRDefault="00F70F29" w:rsidP="00F70F29">
      <w:pPr>
        <w:pStyle w:val="EndNoteBibliography"/>
        <w:ind w:left="720" w:hanging="720"/>
        <w:rPr>
          <w:noProof/>
        </w:rPr>
      </w:pPr>
      <w:r w:rsidRPr="00F70F29">
        <w:rPr>
          <w:noProof/>
        </w:rPr>
        <w:t xml:space="preserve">Verharen, J. P. H., den Ouden, H. E. M., Adan, R. A. H., &amp; Vanderschuren, L. J. M. J. (2020). Modulation of value-based decision making behavior by subregions of the rat prefrontal cortex. </w:t>
      </w:r>
      <w:r w:rsidRPr="00F70F29">
        <w:rPr>
          <w:i/>
          <w:noProof/>
        </w:rPr>
        <w:t>Psychopharmacology, 237</w:t>
      </w:r>
      <w:r w:rsidRPr="00F70F29">
        <w:rPr>
          <w:noProof/>
        </w:rPr>
        <w:t>, 1267-1280. doi:10.1007/s00213-020-05454-7</w:t>
      </w:r>
    </w:p>
    <w:p w14:paraId="5FC6C4F5" w14:textId="77777777" w:rsidR="00F70F29" w:rsidRPr="00F70F29" w:rsidRDefault="00F70F29" w:rsidP="00F70F29">
      <w:pPr>
        <w:pStyle w:val="EndNoteBibliography"/>
        <w:ind w:left="720" w:hanging="720"/>
        <w:rPr>
          <w:noProof/>
        </w:rPr>
      </w:pPr>
      <w:r w:rsidRPr="00F70F29">
        <w:rPr>
          <w:noProof/>
        </w:rPr>
        <w:lastRenderedPageBreak/>
        <w:t xml:space="preserve">Wang, S., &amp; Wilson, R. (2018). Any way the brain blows? The nature of decision noise in random exploration. doi:10.31234/osf.io/rxmqn </w:t>
      </w:r>
    </w:p>
    <w:p w14:paraId="4ACB78DF" w14:textId="77777777" w:rsidR="00F70F29" w:rsidRPr="00F70F29" w:rsidRDefault="00F70F29" w:rsidP="00F70F29">
      <w:pPr>
        <w:pStyle w:val="EndNoteBibliography"/>
        <w:ind w:left="720" w:hanging="720"/>
        <w:rPr>
          <w:noProof/>
        </w:rPr>
      </w:pPr>
      <w:r w:rsidRPr="00F70F29">
        <w:rPr>
          <w:noProof/>
        </w:rPr>
        <w:t xml:space="preserve">Wilson, R. C., Bonawitz, E., Costa, V. D., &amp; Ebitz, R. B. (2021). Balancing exploration and exploitation with information and randomization. </w:t>
      </w:r>
      <w:r w:rsidRPr="00F70F29">
        <w:rPr>
          <w:i/>
          <w:noProof/>
        </w:rPr>
        <w:t>Curr Opin Behav Sci, 38</w:t>
      </w:r>
      <w:r w:rsidRPr="00F70F29">
        <w:rPr>
          <w:noProof/>
        </w:rPr>
        <w:t>, 49-56. doi:10.1016/j.cobeha.2020.10.001</w:t>
      </w:r>
    </w:p>
    <w:p w14:paraId="304D111C" w14:textId="77777777" w:rsidR="00F70F29" w:rsidRPr="00F70F29" w:rsidRDefault="00F70F29" w:rsidP="00F70F29">
      <w:pPr>
        <w:pStyle w:val="EndNoteBibliography"/>
        <w:ind w:left="720" w:hanging="720"/>
        <w:rPr>
          <w:noProof/>
        </w:rPr>
      </w:pPr>
      <w:r w:rsidRPr="00F70F29">
        <w:rPr>
          <w:noProof/>
        </w:rPr>
        <w:t xml:space="preserve">Wilson, R. C., Geana, A., White, J. M., Ludvig, E. A., &amp; Cohen, J. D. (2014). Humans use directed and random exploration to solve the explore-exploit dilemma. </w:t>
      </w:r>
      <w:r w:rsidRPr="00F70F29">
        <w:rPr>
          <w:i/>
          <w:noProof/>
        </w:rPr>
        <w:t>J Exp Psychol Gen, 143</w:t>
      </w:r>
      <w:r w:rsidRPr="00F70F29">
        <w:rPr>
          <w:noProof/>
        </w:rPr>
        <w:t>(6), 2074-2081. doi:10.1037/a0038199</w:t>
      </w:r>
    </w:p>
    <w:p w14:paraId="7D4360EA" w14:textId="77777777" w:rsidR="00F70F29" w:rsidRPr="00F70F29" w:rsidRDefault="00F70F29" w:rsidP="00F70F29">
      <w:pPr>
        <w:pStyle w:val="EndNoteBibliography"/>
        <w:ind w:left="720" w:hanging="720"/>
        <w:rPr>
          <w:noProof/>
        </w:rPr>
      </w:pPr>
      <w:r w:rsidRPr="00F70F29">
        <w:rPr>
          <w:noProof/>
        </w:rPr>
        <w:t xml:space="preserve">Zhang, S., &amp; Yu, A. J. (2013). Forgetful Bayes and myopic planning: Human learning and decision-making in a bandit setting. </w:t>
      </w:r>
      <w:r w:rsidRPr="00F70F29">
        <w:rPr>
          <w:i/>
          <w:noProof/>
        </w:rPr>
        <w:t>Advances in Neural Information Processing Systems</w:t>
      </w:r>
      <w:r w:rsidRPr="00F70F29">
        <w:rPr>
          <w:noProof/>
        </w:rPr>
        <w:t>.</w:t>
      </w:r>
    </w:p>
    <w:p w14:paraId="5AB0D956" w14:textId="750288B4" w:rsidR="00621041" w:rsidRDefault="00621041" w:rsidP="00621041">
      <w:pPr>
        <w:pStyle w:val="Body"/>
      </w:pPr>
      <w:r w:rsidRPr="004A781D">
        <w:rPr>
          <w:rFonts w:cs="Arial"/>
        </w:rPr>
        <w:fldChar w:fldCharType="end"/>
      </w:r>
    </w:p>
    <w:p w14:paraId="4D8E9A79" w14:textId="38372EFF" w:rsidR="00FC7F82" w:rsidRDefault="00FC7F82"/>
    <w:sectPr w:rsidR="00FC7F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8235" w14:textId="77777777" w:rsidR="00EB3B4D" w:rsidRDefault="00EB3B4D" w:rsidP="00666D37">
      <w:r>
        <w:separator/>
      </w:r>
    </w:p>
  </w:endnote>
  <w:endnote w:type="continuationSeparator" w:id="0">
    <w:p w14:paraId="5AADD8C2" w14:textId="77777777" w:rsidR="00EB3B4D" w:rsidRDefault="00EB3B4D" w:rsidP="0066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F053" w14:textId="77777777" w:rsidR="00EB3B4D" w:rsidRDefault="00EB3B4D" w:rsidP="00666D37">
      <w:r>
        <w:separator/>
      </w:r>
    </w:p>
  </w:footnote>
  <w:footnote w:type="continuationSeparator" w:id="0">
    <w:p w14:paraId="03A8DE31" w14:textId="77777777" w:rsidR="00EB3B4D" w:rsidRDefault="00EB3B4D" w:rsidP="00666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83327">
    <w:abstractNumId w:val="3"/>
  </w:num>
  <w:num w:numId="2" w16cid:durableId="108816364">
    <w:abstractNumId w:val="1"/>
  </w:num>
  <w:num w:numId="3" w16cid:durableId="1816533682">
    <w:abstractNumId w:val="2"/>
  </w:num>
  <w:num w:numId="4" w16cid:durableId="21173634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ef9zwo2s9x5edex5x2fpn29pa5edwd9wp&quot;&gt;ratEE_finalpas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291342"/>
    <w:rsid w:val="0000337F"/>
    <w:rsid w:val="000053CF"/>
    <w:rsid w:val="00005506"/>
    <w:rsid w:val="000061FA"/>
    <w:rsid w:val="00006455"/>
    <w:rsid w:val="00007B6A"/>
    <w:rsid w:val="000113C8"/>
    <w:rsid w:val="0001230E"/>
    <w:rsid w:val="00013741"/>
    <w:rsid w:val="00014F1D"/>
    <w:rsid w:val="00021B45"/>
    <w:rsid w:val="0002266F"/>
    <w:rsid w:val="0002474F"/>
    <w:rsid w:val="00024883"/>
    <w:rsid w:val="00024F66"/>
    <w:rsid w:val="000253FD"/>
    <w:rsid w:val="00026ACE"/>
    <w:rsid w:val="00026EF5"/>
    <w:rsid w:val="000337CC"/>
    <w:rsid w:val="0003406B"/>
    <w:rsid w:val="00034DEA"/>
    <w:rsid w:val="00035486"/>
    <w:rsid w:val="00041E62"/>
    <w:rsid w:val="00043122"/>
    <w:rsid w:val="000434BC"/>
    <w:rsid w:val="00043A1B"/>
    <w:rsid w:val="00045E0B"/>
    <w:rsid w:val="00045E59"/>
    <w:rsid w:val="000528EF"/>
    <w:rsid w:val="000561C6"/>
    <w:rsid w:val="00057A54"/>
    <w:rsid w:val="0006031E"/>
    <w:rsid w:val="000621A7"/>
    <w:rsid w:val="000632DD"/>
    <w:rsid w:val="00064B27"/>
    <w:rsid w:val="0008261B"/>
    <w:rsid w:val="00083CD1"/>
    <w:rsid w:val="000A2575"/>
    <w:rsid w:val="000B253F"/>
    <w:rsid w:val="000B5F2E"/>
    <w:rsid w:val="000B6859"/>
    <w:rsid w:val="000C1206"/>
    <w:rsid w:val="000C1A10"/>
    <w:rsid w:val="000C1AD5"/>
    <w:rsid w:val="000C5373"/>
    <w:rsid w:val="000C5828"/>
    <w:rsid w:val="000D2EA9"/>
    <w:rsid w:val="000D463B"/>
    <w:rsid w:val="000D7CAC"/>
    <w:rsid w:val="000E1665"/>
    <w:rsid w:val="000E3CAD"/>
    <w:rsid w:val="000E6491"/>
    <w:rsid w:val="000F2C41"/>
    <w:rsid w:val="000F38FB"/>
    <w:rsid w:val="000F4E66"/>
    <w:rsid w:val="000F6063"/>
    <w:rsid w:val="0010678C"/>
    <w:rsid w:val="001069DE"/>
    <w:rsid w:val="00106B5B"/>
    <w:rsid w:val="001071B0"/>
    <w:rsid w:val="001077E5"/>
    <w:rsid w:val="0011452B"/>
    <w:rsid w:val="00115CAC"/>
    <w:rsid w:val="0012656E"/>
    <w:rsid w:val="00126BB6"/>
    <w:rsid w:val="00126C41"/>
    <w:rsid w:val="00127ADA"/>
    <w:rsid w:val="00131178"/>
    <w:rsid w:val="001317BC"/>
    <w:rsid w:val="001359A0"/>
    <w:rsid w:val="00135C02"/>
    <w:rsid w:val="001533EE"/>
    <w:rsid w:val="00156466"/>
    <w:rsid w:val="0015663E"/>
    <w:rsid w:val="001566D3"/>
    <w:rsid w:val="001675BD"/>
    <w:rsid w:val="00170724"/>
    <w:rsid w:val="00170930"/>
    <w:rsid w:val="00171B2D"/>
    <w:rsid w:val="001722C5"/>
    <w:rsid w:val="00173254"/>
    <w:rsid w:val="00174D3F"/>
    <w:rsid w:val="001752BD"/>
    <w:rsid w:val="001757C4"/>
    <w:rsid w:val="00180463"/>
    <w:rsid w:val="00180AD2"/>
    <w:rsid w:val="00183358"/>
    <w:rsid w:val="00184285"/>
    <w:rsid w:val="00184434"/>
    <w:rsid w:val="00185A4A"/>
    <w:rsid w:val="001869BC"/>
    <w:rsid w:val="001877BB"/>
    <w:rsid w:val="00190A4D"/>
    <w:rsid w:val="001A265F"/>
    <w:rsid w:val="001A5459"/>
    <w:rsid w:val="001A6ED0"/>
    <w:rsid w:val="001B062B"/>
    <w:rsid w:val="001B2BBE"/>
    <w:rsid w:val="001B5F9F"/>
    <w:rsid w:val="001C1F74"/>
    <w:rsid w:val="001C2888"/>
    <w:rsid w:val="001C3E3C"/>
    <w:rsid w:val="001C3EEF"/>
    <w:rsid w:val="001C4D5F"/>
    <w:rsid w:val="001D2B4E"/>
    <w:rsid w:val="001D3530"/>
    <w:rsid w:val="001D3D95"/>
    <w:rsid w:val="001D4A94"/>
    <w:rsid w:val="001D5136"/>
    <w:rsid w:val="001E02EA"/>
    <w:rsid w:val="001E647B"/>
    <w:rsid w:val="001F25AE"/>
    <w:rsid w:val="001F3E83"/>
    <w:rsid w:val="0020223E"/>
    <w:rsid w:val="00202A54"/>
    <w:rsid w:val="00204655"/>
    <w:rsid w:val="002048D4"/>
    <w:rsid w:val="0020779D"/>
    <w:rsid w:val="00210A8B"/>
    <w:rsid w:val="002126E9"/>
    <w:rsid w:val="00212DBF"/>
    <w:rsid w:val="002164E5"/>
    <w:rsid w:val="00217A2A"/>
    <w:rsid w:val="0022046F"/>
    <w:rsid w:val="002268C6"/>
    <w:rsid w:val="00227D9D"/>
    <w:rsid w:val="00235A36"/>
    <w:rsid w:val="0024003A"/>
    <w:rsid w:val="0024225C"/>
    <w:rsid w:val="00243172"/>
    <w:rsid w:val="00247EBF"/>
    <w:rsid w:val="00250C14"/>
    <w:rsid w:val="00256199"/>
    <w:rsid w:val="002576B7"/>
    <w:rsid w:val="0027221D"/>
    <w:rsid w:val="002800CB"/>
    <w:rsid w:val="00280DD5"/>
    <w:rsid w:val="0028784F"/>
    <w:rsid w:val="00291342"/>
    <w:rsid w:val="0029250E"/>
    <w:rsid w:val="00292AB8"/>
    <w:rsid w:val="002A01D0"/>
    <w:rsid w:val="002A10C8"/>
    <w:rsid w:val="002A1827"/>
    <w:rsid w:val="002A2284"/>
    <w:rsid w:val="002A3BA9"/>
    <w:rsid w:val="002A56C5"/>
    <w:rsid w:val="002A5853"/>
    <w:rsid w:val="002A7DB3"/>
    <w:rsid w:val="002B6327"/>
    <w:rsid w:val="002C1F20"/>
    <w:rsid w:val="002C21E1"/>
    <w:rsid w:val="002C619C"/>
    <w:rsid w:val="002C681B"/>
    <w:rsid w:val="002D5D6E"/>
    <w:rsid w:val="002E265E"/>
    <w:rsid w:val="002E2FAE"/>
    <w:rsid w:val="002E3041"/>
    <w:rsid w:val="002E730E"/>
    <w:rsid w:val="002E7550"/>
    <w:rsid w:val="00300392"/>
    <w:rsid w:val="00304725"/>
    <w:rsid w:val="0031325A"/>
    <w:rsid w:val="00313C8C"/>
    <w:rsid w:val="003154D5"/>
    <w:rsid w:val="00317BF3"/>
    <w:rsid w:val="00333F95"/>
    <w:rsid w:val="003349C3"/>
    <w:rsid w:val="003433AA"/>
    <w:rsid w:val="003448C6"/>
    <w:rsid w:val="0035118D"/>
    <w:rsid w:val="0035532D"/>
    <w:rsid w:val="00356F7E"/>
    <w:rsid w:val="0036020C"/>
    <w:rsid w:val="00360B13"/>
    <w:rsid w:val="00361CAB"/>
    <w:rsid w:val="00370539"/>
    <w:rsid w:val="00370EFB"/>
    <w:rsid w:val="00372D63"/>
    <w:rsid w:val="0037512B"/>
    <w:rsid w:val="003767EA"/>
    <w:rsid w:val="00376A2E"/>
    <w:rsid w:val="00382B05"/>
    <w:rsid w:val="00387CB0"/>
    <w:rsid w:val="00393828"/>
    <w:rsid w:val="00394FC5"/>
    <w:rsid w:val="003A263A"/>
    <w:rsid w:val="003A2FD4"/>
    <w:rsid w:val="003A5B74"/>
    <w:rsid w:val="003A68B1"/>
    <w:rsid w:val="003A71A3"/>
    <w:rsid w:val="003B3A92"/>
    <w:rsid w:val="003B4312"/>
    <w:rsid w:val="003B6E15"/>
    <w:rsid w:val="003B7A51"/>
    <w:rsid w:val="003C1EF4"/>
    <w:rsid w:val="003C35F9"/>
    <w:rsid w:val="003C3C46"/>
    <w:rsid w:val="003C5F29"/>
    <w:rsid w:val="003D09D5"/>
    <w:rsid w:val="003D122A"/>
    <w:rsid w:val="003D1BB0"/>
    <w:rsid w:val="003D7B8A"/>
    <w:rsid w:val="003E0757"/>
    <w:rsid w:val="003E0EE3"/>
    <w:rsid w:val="003E3877"/>
    <w:rsid w:val="003E3ABA"/>
    <w:rsid w:val="003E5901"/>
    <w:rsid w:val="003F14FD"/>
    <w:rsid w:val="003F19B0"/>
    <w:rsid w:val="003F4DFC"/>
    <w:rsid w:val="003F7EFA"/>
    <w:rsid w:val="00402F9F"/>
    <w:rsid w:val="00403AAD"/>
    <w:rsid w:val="004065C7"/>
    <w:rsid w:val="00412D74"/>
    <w:rsid w:val="00414744"/>
    <w:rsid w:val="00415482"/>
    <w:rsid w:val="00423898"/>
    <w:rsid w:val="004254AC"/>
    <w:rsid w:val="00425D3D"/>
    <w:rsid w:val="0042663D"/>
    <w:rsid w:val="00430130"/>
    <w:rsid w:val="004303E8"/>
    <w:rsid w:val="00434B13"/>
    <w:rsid w:val="00437DF2"/>
    <w:rsid w:val="004501DC"/>
    <w:rsid w:val="00450283"/>
    <w:rsid w:val="00454284"/>
    <w:rsid w:val="0045599C"/>
    <w:rsid w:val="004559D5"/>
    <w:rsid w:val="00457559"/>
    <w:rsid w:val="00462FC1"/>
    <w:rsid w:val="004706A2"/>
    <w:rsid w:val="004732F2"/>
    <w:rsid w:val="00476851"/>
    <w:rsid w:val="00480A60"/>
    <w:rsid w:val="00480A80"/>
    <w:rsid w:val="004810E1"/>
    <w:rsid w:val="00482149"/>
    <w:rsid w:val="00483C36"/>
    <w:rsid w:val="004A38CC"/>
    <w:rsid w:val="004A781D"/>
    <w:rsid w:val="004B005A"/>
    <w:rsid w:val="004B4BFF"/>
    <w:rsid w:val="004B5F40"/>
    <w:rsid w:val="004B6877"/>
    <w:rsid w:val="004C22C0"/>
    <w:rsid w:val="004C3675"/>
    <w:rsid w:val="004C3B18"/>
    <w:rsid w:val="004C5AEA"/>
    <w:rsid w:val="004D0439"/>
    <w:rsid w:val="004D0D13"/>
    <w:rsid w:val="004D56A4"/>
    <w:rsid w:val="004D7F39"/>
    <w:rsid w:val="004E0DCC"/>
    <w:rsid w:val="004E6032"/>
    <w:rsid w:val="004F52F7"/>
    <w:rsid w:val="004F6AC2"/>
    <w:rsid w:val="0050175F"/>
    <w:rsid w:val="00501ED2"/>
    <w:rsid w:val="00504CB0"/>
    <w:rsid w:val="00506A7C"/>
    <w:rsid w:val="005155AB"/>
    <w:rsid w:val="0053152A"/>
    <w:rsid w:val="00531A15"/>
    <w:rsid w:val="00531A44"/>
    <w:rsid w:val="00534B30"/>
    <w:rsid w:val="00537C23"/>
    <w:rsid w:val="00541418"/>
    <w:rsid w:val="005416FE"/>
    <w:rsid w:val="00542149"/>
    <w:rsid w:val="005427BD"/>
    <w:rsid w:val="005439AB"/>
    <w:rsid w:val="00550A54"/>
    <w:rsid w:val="00550E98"/>
    <w:rsid w:val="005517B0"/>
    <w:rsid w:val="00556D08"/>
    <w:rsid w:val="00557985"/>
    <w:rsid w:val="00562881"/>
    <w:rsid w:val="00562A69"/>
    <w:rsid w:val="005634DF"/>
    <w:rsid w:val="00563CD6"/>
    <w:rsid w:val="00564819"/>
    <w:rsid w:val="0056789B"/>
    <w:rsid w:val="00567C61"/>
    <w:rsid w:val="00570219"/>
    <w:rsid w:val="005714D2"/>
    <w:rsid w:val="00572230"/>
    <w:rsid w:val="00572CC7"/>
    <w:rsid w:val="0057721E"/>
    <w:rsid w:val="0058311F"/>
    <w:rsid w:val="005851DB"/>
    <w:rsid w:val="005865ED"/>
    <w:rsid w:val="00586A08"/>
    <w:rsid w:val="00586CEC"/>
    <w:rsid w:val="00593966"/>
    <w:rsid w:val="00593BF5"/>
    <w:rsid w:val="0059552C"/>
    <w:rsid w:val="005956B7"/>
    <w:rsid w:val="005A452B"/>
    <w:rsid w:val="005A6903"/>
    <w:rsid w:val="005A701C"/>
    <w:rsid w:val="005B060B"/>
    <w:rsid w:val="005B1419"/>
    <w:rsid w:val="005B3326"/>
    <w:rsid w:val="005B4EBD"/>
    <w:rsid w:val="005B5C42"/>
    <w:rsid w:val="005B61F1"/>
    <w:rsid w:val="005B7761"/>
    <w:rsid w:val="005B7E7F"/>
    <w:rsid w:val="005C04C6"/>
    <w:rsid w:val="005C0AD6"/>
    <w:rsid w:val="005C59A0"/>
    <w:rsid w:val="005C7779"/>
    <w:rsid w:val="005D2CE8"/>
    <w:rsid w:val="005D6C2E"/>
    <w:rsid w:val="005D71BD"/>
    <w:rsid w:val="005D756C"/>
    <w:rsid w:val="005D7E21"/>
    <w:rsid w:val="005E059C"/>
    <w:rsid w:val="005E3138"/>
    <w:rsid w:val="005E4813"/>
    <w:rsid w:val="005F2004"/>
    <w:rsid w:val="005F26F5"/>
    <w:rsid w:val="005F38E4"/>
    <w:rsid w:val="005F3FE7"/>
    <w:rsid w:val="00600B76"/>
    <w:rsid w:val="006052FC"/>
    <w:rsid w:val="006054EA"/>
    <w:rsid w:val="00612EF1"/>
    <w:rsid w:val="006142DA"/>
    <w:rsid w:val="0061438C"/>
    <w:rsid w:val="0061547B"/>
    <w:rsid w:val="00616A70"/>
    <w:rsid w:val="00617D2A"/>
    <w:rsid w:val="00617FC0"/>
    <w:rsid w:val="00621041"/>
    <w:rsid w:val="00624439"/>
    <w:rsid w:val="00624F32"/>
    <w:rsid w:val="00625232"/>
    <w:rsid w:val="00627B61"/>
    <w:rsid w:val="00627FE0"/>
    <w:rsid w:val="006303E3"/>
    <w:rsid w:val="00632D77"/>
    <w:rsid w:val="00633A0A"/>
    <w:rsid w:val="0063511B"/>
    <w:rsid w:val="00635C50"/>
    <w:rsid w:val="00645A14"/>
    <w:rsid w:val="00647025"/>
    <w:rsid w:val="006518F1"/>
    <w:rsid w:val="00655E09"/>
    <w:rsid w:val="00657B50"/>
    <w:rsid w:val="006665EE"/>
    <w:rsid w:val="00666D37"/>
    <w:rsid w:val="00670C53"/>
    <w:rsid w:val="00671540"/>
    <w:rsid w:val="00673197"/>
    <w:rsid w:val="00684E79"/>
    <w:rsid w:val="0068516E"/>
    <w:rsid w:val="006900EA"/>
    <w:rsid w:val="00694B37"/>
    <w:rsid w:val="006A3647"/>
    <w:rsid w:val="006B0230"/>
    <w:rsid w:val="006B0A81"/>
    <w:rsid w:val="006B2332"/>
    <w:rsid w:val="006B30E5"/>
    <w:rsid w:val="006B31F5"/>
    <w:rsid w:val="006B3A4A"/>
    <w:rsid w:val="006B79C7"/>
    <w:rsid w:val="006C0AE8"/>
    <w:rsid w:val="006C1482"/>
    <w:rsid w:val="006C6472"/>
    <w:rsid w:val="006D36A5"/>
    <w:rsid w:val="006D38EA"/>
    <w:rsid w:val="006D7341"/>
    <w:rsid w:val="006E7524"/>
    <w:rsid w:val="006F4673"/>
    <w:rsid w:val="006F5C53"/>
    <w:rsid w:val="006F66A8"/>
    <w:rsid w:val="006F7337"/>
    <w:rsid w:val="00700B43"/>
    <w:rsid w:val="00704A10"/>
    <w:rsid w:val="00704F06"/>
    <w:rsid w:val="00704FE0"/>
    <w:rsid w:val="00712DDA"/>
    <w:rsid w:val="007142C7"/>
    <w:rsid w:val="00715068"/>
    <w:rsid w:val="00717876"/>
    <w:rsid w:val="007310C5"/>
    <w:rsid w:val="00733770"/>
    <w:rsid w:val="0073641E"/>
    <w:rsid w:val="00737748"/>
    <w:rsid w:val="0074073C"/>
    <w:rsid w:val="00743061"/>
    <w:rsid w:val="0074348C"/>
    <w:rsid w:val="00744705"/>
    <w:rsid w:val="00744787"/>
    <w:rsid w:val="00744F69"/>
    <w:rsid w:val="00753EB2"/>
    <w:rsid w:val="0075417C"/>
    <w:rsid w:val="00756512"/>
    <w:rsid w:val="007574C8"/>
    <w:rsid w:val="00761C08"/>
    <w:rsid w:val="00762DE6"/>
    <w:rsid w:val="00766A05"/>
    <w:rsid w:val="0077123B"/>
    <w:rsid w:val="007725B3"/>
    <w:rsid w:val="00773264"/>
    <w:rsid w:val="00774BA7"/>
    <w:rsid w:val="00774F68"/>
    <w:rsid w:val="007762A7"/>
    <w:rsid w:val="00783F29"/>
    <w:rsid w:val="00792681"/>
    <w:rsid w:val="00792CA7"/>
    <w:rsid w:val="00794A36"/>
    <w:rsid w:val="0079507B"/>
    <w:rsid w:val="00796403"/>
    <w:rsid w:val="007965C3"/>
    <w:rsid w:val="007A0691"/>
    <w:rsid w:val="007A0B34"/>
    <w:rsid w:val="007A6C83"/>
    <w:rsid w:val="007B2200"/>
    <w:rsid w:val="007B2B4C"/>
    <w:rsid w:val="007B4D28"/>
    <w:rsid w:val="007D18C5"/>
    <w:rsid w:val="007D5E49"/>
    <w:rsid w:val="007D6B90"/>
    <w:rsid w:val="007D6F65"/>
    <w:rsid w:val="007D7CDC"/>
    <w:rsid w:val="007E5E3B"/>
    <w:rsid w:val="007E7A00"/>
    <w:rsid w:val="007F5D1D"/>
    <w:rsid w:val="007F75E9"/>
    <w:rsid w:val="007F7A06"/>
    <w:rsid w:val="00800E92"/>
    <w:rsid w:val="008017C0"/>
    <w:rsid w:val="00801F69"/>
    <w:rsid w:val="00802161"/>
    <w:rsid w:val="008049A6"/>
    <w:rsid w:val="00804CB9"/>
    <w:rsid w:val="00806A4B"/>
    <w:rsid w:val="00806F3A"/>
    <w:rsid w:val="008111A3"/>
    <w:rsid w:val="00813DF1"/>
    <w:rsid w:val="0081691B"/>
    <w:rsid w:val="008200D9"/>
    <w:rsid w:val="00825992"/>
    <w:rsid w:val="008274FD"/>
    <w:rsid w:val="00834835"/>
    <w:rsid w:val="008362F0"/>
    <w:rsid w:val="00841D9D"/>
    <w:rsid w:val="0084296E"/>
    <w:rsid w:val="00842EB5"/>
    <w:rsid w:val="00843594"/>
    <w:rsid w:val="00843F5D"/>
    <w:rsid w:val="008467A9"/>
    <w:rsid w:val="0085210F"/>
    <w:rsid w:val="008526CA"/>
    <w:rsid w:val="0086258C"/>
    <w:rsid w:val="008626E8"/>
    <w:rsid w:val="00862F9B"/>
    <w:rsid w:val="00864C0C"/>
    <w:rsid w:val="00865077"/>
    <w:rsid w:val="00865120"/>
    <w:rsid w:val="00865CD5"/>
    <w:rsid w:val="00871094"/>
    <w:rsid w:val="008741CA"/>
    <w:rsid w:val="00877605"/>
    <w:rsid w:val="00881208"/>
    <w:rsid w:val="00882EB4"/>
    <w:rsid w:val="00883948"/>
    <w:rsid w:val="008861F7"/>
    <w:rsid w:val="008945A2"/>
    <w:rsid w:val="008A21BD"/>
    <w:rsid w:val="008A541E"/>
    <w:rsid w:val="008A62DF"/>
    <w:rsid w:val="008B0B7A"/>
    <w:rsid w:val="008B1557"/>
    <w:rsid w:val="008B3459"/>
    <w:rsid w:val="008B3ACF"/>
    <w:rsid w:val="008C03AA"/>
    <w:rsid w:val="008C30B1"/>
    <w:rsid w:val="008C4BE2"/>
    <w:rsid w:val="008C5136"/>
    <w:rsid w:val="008C59D9"/>
    <w:rsid w:val="008D2CEC"/>
    <w:rsid w:val="008D5C02"/>
    <w:rsid w:val="008D7E54"/>
    <w:rsid w:val="008F0777"/>
    <w:rsid w:val="008F4977"/>
    <w:rsid w:val="00901DCB"/>
    <w:rsid w:val="009034D7"/>
    <w:rsid w:val="00903881"/>
    <w:rsid w:val="009042CF"/>
    <w:rsid w:val="009043E3"/>
    <w:rsid w:val="00904ED7"/>
    <w:rsid w:val="0092042D"/>
    <w:rsid w:val="009219F3"/>
    <w:rsid w:val="00926957"/>
    <w:rsid w:val="009270E8"/>
    <w:rsid w:val="00927B41"/>
    <w:rsid w:val="00934D77"/>
    <w:rsid w:val="00935FAE"/>
    <w:rsid w:val="009367E4"/>
    <w:rsid w:val="0093736F"/>
    <w:rsid w:val="00940016"/>
    <w:rsid w:val="0094664B"/>
    <w:rsid w:val="00947AC8"/>
    <w:rsid w:val="009535E5"/>
    <w:rsid w:val="0095389C"/>
    <w:rsid w:val="0095471B"/>
    <w:rsid w:val="00956F22"/>
    <w:rsid w:val="00962FA9"/>
    <w:rsid w:val="00966909"/>
    <w:rsid w:val="009679D1"/>
    <w:rsid w:val="00971F53"/>
    <w:rsid w:val="00976CA3"/>
    <w:rsid w:val="009846AD"/>
    <w:rsid w:val="00993EA2"/>
    <w:rsid w:val="009955B2"/>
    <w:rsid w:val="009971A4"/>
    <w:rsid w:val="00997486"/>
    <w:rsid w:val="0099748B"/>
    <w:rsid w:val="009A0169"/>
    <w:rsid w:val="009A15F7"/>
    <w:rsid w:val="009A401C"/>
    <w:rsid w:val="009B5673"/>
    <w:rsid w:val="009B656B"/>
    <w:rsid w:val="009C207B"/>
    <w:rsid w:val="009C4742"/>
    <w:rsid w:val="009C6C39"/>
    <w:rsid w:val="009C6E05"/>
    <w:rsid w:val="009D4328"/>
    <w:rsid w:val="009D492F"/>
    <w:rsid w:val="009D4D73"/>
    <w:rsid w:val="009D5DEF"/>
    <w:rsid w:val="009E0C13"/>
    <w:rsid w:val="009E4DA1"/>
    <w:rsid w:val="009E7E78"/>
    <w:rsid w:val="009F1A1B"/>
    <w:rsid w:val="00A007F0"/>
    <w:rsid w:val="00A03A34"/>
    <w:rsid w:val="00A047D9"/>
    <w:rsid w:val="00A067E6"/>
    <w:rsid w:val="00A10AFF"/>
    <w:rsid w:val="00A12CBC"/>
    <w:rsid w:val="00A203FE"/>
    <w:rsid w:val="00A20A65"/>
    <w:rsid w:val="00A2341B"/>
    <w:rsid w:val="00A24659"/>
    <w:rsid w:val="00A25718"/>
    <w:rsid w:val="00A26AB9"/>
    <w:rsid w:val="00A26E5D"/>
    <w:rsid w:val="00A30CE2"/>
    <w:rsid w:val="00A35604"/>
    <w:rsid w:val="00A37017"/>
    <w:rsid w:val="00A37155"/>
    <w:rsid w:val="00A37A3C"/>
    <w:rsid w:val="00A43940"/>
    <w:rsid w:val="00A50C52"/>
    <w:rsid w:val="00A516E1"/>
    <w:rsid w:val="00A5234C"/>
    <w:rsid w:val="00A52568"/>
    <w:rsid w:val="00A53DF2"/>
    <w:rsid w:val="00A5430D"/>
    <w:rsid w:val="00A64AC2"/>
    <w:rsid w:val="00A66E8E"/>
    <w:rsid w:val="00A73EBE"/>
    <w:rsid w:val="00A80D5E"/>
    <w:rsid w:val="00A81973"/>
    <w:rsid w:val="00A84C07"/>
    <w:rsid w:val="00A852A7"/>
    <w:rsid w:val="00A869A0"/>
    <w:rsid w:val="00A87A72"/>
    <w:rsid w:val="00A900B1"/>
    <w:rsid w:val="00A90EE8"/>
    <w:rsid w:val="00A9194D"/>
    <w:rsid w:val="00A92830"/>
    <w:rsid w:val="00A92E45"/>
    <w:rsid w:val="00A9405D"/>
    <w:rsid w:val="00A95CD5"/>
    <w:rsid w:val="00A96426"/>
    <w:rsid w:val="00A96465"/>
    <w:rsid w:val="00AA1A6D"/>
    <w:rsid w:val="00AA65A8"/>
    <w:rsid w:val="00AA76AB"/>
    <w:rsid w:val="00AB14A6"/>
    <w:rsid w:val="00AB1B18"/>
    <w:rsid w:val="00AB7981"/>
    <w:rsid w:val="00AC3E65"/>
    <w:rsid w:val="00AC4B75"/>
    <w:rsid w:val="00AC50B8"/>
    <w:rsid w:val="00AD0251"/>
    <w:rsid w:val="00AD0ECD"/>
    <w:rsid w:val="00AD1758"/>
    <w:rsid w:val="00AD35B1"/>
    <w:rsid w:val="00AD4131"/>
    <w:rsid w:val="00AD4A39"/>
    <w:rsid w:val="00AE1F52"/>
    <w:rsid w:val="00AE2EAE"/>
    <w:rsid w:val="00AE3DE7"/>
    <w:rsid w:val="00AE60F1"/>
    <w:rsid w:val="00AE6E86"/>
    <w:rsid w:val="00AF050E"/>
    <w:rsid w:val="00AF0B5C"/>
    <w:rsid w:val="00AF252A"/>
    <w:rsid w:val="00B01864"/>
    <w:rsid w:val="00B01B9C"/>
    <w:rsid w:val="00B06283"/>
    <w:rsid w:val="00B06A09"/>
    <w:rsid w:val="00B072A8"/>
    <w:rsid w:val="00B1199D"/>
    <w:rsid w:val="00B11C38"/>
    <w:rsid w:val="00B11FD6"/>
    <w:rsid w:val="00B148AD"/>
    <w:rsid w:val="00B15A62"/>
    <w:rsid w:val="00B201E0"/>
    <w:rsid w:val="00B22FE5"/>
    <w:rsid w:val="00B34006"/>
    <w:rsid w:val="00B34EC4"/>
    <w:rsid w:val="00B357C9"/>
    <w:rsid w:val="00B44553"/>
    <w:rsid w:val="00B5343F"/>
    <w:rsid w:val="00B6063C"/>
    <w:rsid w:val="00B61C08"/>
    <w:rsid w:val="00B64485"/>
    <w:rsid w:val="00B64AE8"/>
    <w:rsid w:val="00B66F72"/>
    <w:rsid w:val="00B7444E"/>
    <w:rsid w:val="00B75F26"/>
    <w:rsid w:val="00B76111"/>
    <w:rsid w:val="00B76197"/>
    <w:rsid w:val="00B779FB"/>
    <w:rsid w:val="00B822D8"/>
    <w:rsid w:val="00B84248"/>
    <w:rsid w:val="00B84594"/>
    <w:rsid w:val="00B845DB"/>
    <w:rsid w:val="00B87651"/>
    <w:rsid w:val="00B9486A"/>
    <w:rsid w:val="00B95F64"/>
    <w:rsid w:val="00B96EF4"/>
    <w:rsid w:val="00BA4420"/>
    <w:rsid w:val="00BB2E7B"/>
    <w:rsid w:val="00BB3256"/>
    <w:rsid w:val="00BB584C"/>
    <w:rsid w:val="00BB6270"/>
    <w:rsid w:val="00BB78B7"/>
    <w:rsid w:val="00BC0B0E"/>
    <w:rsid w:val="00BC2FCB"/>
    <w:rsid w:val="00BC3925"/>
    <w:rsid w:val="00BC4995"/>
    <w:rsid w:val="00BC5E0A"/>
    <w:rsid w:val="00BC6770"/>
    <w:rsid w:val="00BC7D08"/>
    <w:rsid w:val="00BD0CB7"/>
    <w:rsid w:val="00BD286D"/>
    <w:rsid w:val="00BD72E4"/>
    <w:rsid w:val="00BD730D"/>
    <w:rsid w:val="00BF0838"/>
    <w:rsid w:val="00BF548C"/>
    <w:rsid w:val="00BF7AD0"/>
    <w:rsid w:val="00C03A66"/>
    <w:rsid w:val="00C05579"/>
    <w:rsid w:val="00C060C2"/>
    <w:rsid w:val="00C07552"/>
    <w:rsid w:val="00C07849"/>
    <w:rsid w:val="00C1678A"/>
    <w:rsid w:val="00C176CB"/>
    <w:rsid w:val="00C17825"/>
    <w:rsid w:val="00C17A48"/>
    <w:rsid w:val="00C22C4F"/>
    <w:rsid w:val="00C25F15"/>
    <w:rsid w:val="00C272AD"/>
    <w:rsid w:val="00C339E3"/>
    <w:rsid w:val="00C354AE"/>
    <w:rsid w:val="00C367A3"/>
    <w:rsid w:val="00C415BA"/>
    <w:rsid w:val="00C41B66"/>
    <w:rsid w:val="00C45AFE"/>
    <w:rsid w:val="00C46EE4"/>
    <w:rsid w:val="00C46FD1"/>
    <w:rsid w:val="00C473DE"/>
    <w:rsid w:val="00C5562F"/>
    <w:rsid w:val="00C55703"/>
    <w:rsid w:val="00C564B9"/>
    <w:rsid w:val="00C647FE"/>
    <w:rsid w:val="00C656C0"/>
    <w:rsid w:val="00C84569"/>
    <w:rsid w:val="00C87F3C"/>
    <w:rsid w:val="00C908CC"/>
    <w:rsid w:val="00C91083"/>
    <w:rsid w:val="00C912C7"/>
    <w:rsid w:val="00CA41ED"/>
    <w:rsid w:val="00CA5DF1"/>
    <w:rsid w:val="00CA7289"/>
    <w:rsid w:val="00CB046A"/>
    <w:rsid w:val="00CB082A"/>
    <w:rsid w:val="00CB3B71"/>
    <w:rsid w:val="00CB6765"/>
    <w:rsid w:val="00CC4640"/>
    <w:rsid w:val="00CC4A10"/>
    <w:rsid w:val="00CC668C"/>
    <w:rsid w:val="00CC7825"/>
    <w:rsid w:val="00CD4C07"/>
    <w:rsid w:val="00CD5BAE"/>
    <w:rsid w:val="00CE07CF"/>
    <w:rsid w:val="00CF0101"/>
    <w:rsid w:val="00CF16E8"/>
    <w:rsid w:val="00CF4652"/>
    <w:rsid w:val="00CF5C8C"/>
    <w:rsid w:val="00D01B85"/>
    <w:rsid w:val="00D0646A"/>
    <w:rsid w:val="00D117B0"/>
    <w:rsid w:val="00D269BC"/>
    <w:rsid w:val="00D26D67"/>
    <w:rsid w:val="00D339B9"/>
    <w:rsid w:val="00D372AB"/>
    <w:rsid w:val="00D42D03"/>
    <w:rsid w:val="00D516D1"/>
    <w:rsid w:val="00D55D48"/>
    <w:rsid w:val="00D567DC"/>
    <w:rsid w:val="00D6029B"/>
    <w:rsid w:val="00D60FD3"/>
    <w:rsid w:val="00D612B5"/>
    <w:rsid w:val="00D61A85"/>
    <w:rsid w:val="00D72D9C"/>
    <w:rsid w:val="00D747B0"/>
    <w:rsid w:val="00D74D3F"/>
    <w:rsid w:val="00D760D7"/>
    <w:rsid w:val="00D80113"/>
    <w:rsid w:val="00D81B9B"/>
    <w:rsid w:val="00D82D83"/>
    <w:rsid w:val="00D90152"/>
    <w:rsid w:val="00D9083B"/>
    <w:rsid w:val="00D96490"/>
    <w:rsid w:val="00D968C5"/>
    <w:rsid w:val="00D9773C"/>
    <w:rsid w:val="00DA2F07"/>
    <w:rsid w:val="00DA459D"/>
    <w:rsid w:val="00DA56AA"/>
    <w:rsid w:val="00DA5DEA"/>
    <w:rsid w:val="00DB0B99"/>
    <w:rsid w:val="00DB372B"/>
    <w:rsid w:val="00DB4F23"/>
    <w:rsid w:val="00DB6045"/>
    <w:rsid w:val="00DB69D3"/>
    <w:rsid w:val="00DC6660"/>
    <w:rsid w:val="00DD1CC0"/>
    <w:rsid w:val="00DD2178"/>
    <w:rsid w:val="00DD26E3"/>
    <w:rsid w:val="00DD39AF"/>
    <w:rsid w:val="00DD41B5"/>
    <w:rsid w:val="00DD5796"/>
    <w:rsid w:val="00DD67F7"/>
    <w:rsid w:val="00DE34C2"/>
    <w:rsid w:val="00DE363E"/>
    <w:rsid w:val="00DE4C5A"/>
    <w:rsid w:val="00DF06E4"/>
    <w:rsid w:val="00DF22F1"/>
    <w:rsid w:val="00DF31DE"/>
    <w:rsid w:val="00DF4725"/>
    <w:rsid w:val="00E009F8"/>
    <w:rsid w:val="00E04526"/>
    <w:rsid w:val="00E04A24"/>
    <w:rsid w:val="00E055D3"/>
    <w:rsid w:val="00E07934"/>
    <w:rsid w:val="00E15659"/>
    <w:rsid w:val="00E15734"/>
    <w:rsid w:val="00E2041C"/>
    <w:rsid w:val="00E21B5A"/>
    <w:rsid w:val="00E300D7"/>
    <w:rsid w:val="00E3076B"/>
    <w:rsid w:val="00E30A45"/>
    <w:rsid w:val="00E31F08"/>
    <w:rsid w:val="00E35F58"/>
    <w:rsid w:val="00E36588"/>
    <w:rsid w:val="00E4299F"/>
    <w:rsid w:val="00E4570D"/>
    <w:rsid w:val="00E54DE0"/>
    <w:rsid w:val="00E56082"/>
    <w:rsid w:val="00E61D13"/>
    <w:rsid w:val="00E63F75"/>
    <w:rsid w:val="00E66D8D"/>
    <w:rsid w:val="00E72D6E"/>
    <w:rsid w:val="00E77C0D"/>
    <w:rsid w:val="00E8071E"/>
    <w:rsid w:val="00E80F9B"/>
    <w:rsid w:val="00E87C10"/>
    <w:rsid w:val="00E92154"/>
    <w:rsid w:val="00E95805"/>
    <w:rsid w:val="00E95F3E"/>
    <w:rsid w:val="00E95FE0"/>
    <w:rsid w:val="00E973A2"/>
    <w:rsid w:val="00EA0550"/>
    <w:rsid w:val="00EB28F7"/>
    <w:rsid w:val="00EB3B4D"/>
    <w:rsid w:val="00EB5227"/>
    <w:rsid w:val="00EC2516"/>
    <w:rsid w:val="00EC4A4D"/>
    <w:rsid w:val="00EC6E93"/>
    <w:rsid w:val="00ED4A52"/>
    <w:rsid w:val="00ED4C1D"/>
    <w:rsid w:val="00ED52AB"/>
    <w:rsid w:val="00EE146E"/>
    <w:rsid w:val="00EE1F0C"/>
    <w:rsid w:val="00EE6116"/>
    <w:rsid w:val="00EF09DE"/>
    <w:rsid w:val="00F0782F"/>
    <w:rsid w:val="00F10D13"/>
    <w:rsid w:val="00F11692"/>
    <w:rsid w:val="00F12F94"/>
    <w:rsid w:val="00F15C76"/>
    <w:rsid w:val="00F16DC3"/>
    <w:rsid w:val="00F20BFC"/>
    <w:rsid w:val="00F220C8"/>
    <w:rsid w:val="00F24747"/>
    <w:rsid w:val="00F2486D"/>
    <w:rsid w:val="00F26FAF"/>
    <w:rsid w:val="00F30D4D"/>
    <w:rsid w:val="00F40ADE"/>
    <w:rsid w:val="00F4597E"/>
    <w:rsid w:val="00F46912"/>
    <w:rsid w:val="00F566AB"/>
    <w:rsid w:val="00F57A71"/>
    <w:rsid w:val="00F60BE3"/>
    <w:rsid w:val="00F61045"/>
    <w:rsid w:val="00F62E1A"/>
    <w:rsid w:val="00F6463A"/>
    <w:rsid w:val="00F64B5B"/>
    <w:rsid w:val="00F64E5C"/>
    <w:rsid w:val="00F666BD"/>
    <w:rsid w:val="00F70129"/>
    <w:rsid w:val="00F70F29"/>
    <w:rsid w:val="00F73798"/>
    <w:rsid w:val="00F775FA"/>
    <w:rsid w:val="00F80BDB"/>
    <w:rsid w:val="00F8118D"/>
    <w:rsid w:val="00F83711"/>
    <w:rsid w:val="00F853E4"/>
    <w:rsid w:val="00F86713"/>
    <w:rsid w:val="00F87267"/>
    <w:rsid w:val="00F906BC"/>
    <w:rsid w:val="00F9091C"/>
    <w:rsid w:val="00F91231"/>
    <w:rsid w:val="00F92A94"/>
    <w:rsid w:val="00F93B89"/>
    <w:rsid w:val="00F93FB1"/>
    <w:rsid w:val="00F97F08"/>
    <w:rsid w:val="00FA19B9"/>
    <w:rsid w:val="00FA227B"/>
    <w:rsid w:val="00FA5937"/>
    <w:rsid w:val="00FA62CA"/>
    <w:rsid w:val="00FB08DF"/>
    <w:rsid w:val="00FB2262"/>
    <w:rsid w:val="00FB43B6"/>
    <w:rsid w:val="00FB4BDE"/>
    <w:rsid w:val="00FC436B"/>
    <w:rsid w:val="00FC6222"/>
    <w:rsid w:val="00FC62E0"/>
    <w:rsid w:val="00FC7F82"/>
    <w:rsid w:val="00FD32FF"/>
    <w:rsid w:val="00FD3472"/>
    <w:rsid w:val="00FD7FA3"/>
    <w:rsid w:val="00FE13CE"/>
    <w:rsid w:val="00FE6B42"/>
    <w:rsid w:val="00FF14B1"/>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 w:type="paragraph" w:styleId="Header">
    <w:name w:val="header"/>
    <w:basedOn w:val="Normal"/>
    <w:link w:val="HeaderChar"/>
    <w:uiPriority w:val="99"/>
    <w:unhideWhenUsed/>
    <w:rsid w:val="00666D37"/>
    <w:pPr>
      <w:tabs>
        <w:tab w:val="center" w:pos="4320"/>
        <w:tab w:val="right" w:pos="8640"/>
      </w:tabs>
    </w:pPr>
  </w:style>
  <w:style w:type="character" w:customStyle="1" w:styleId="HeaderChar">
    <w:name w:val="Header Char"/>
    <w:basedOn w:val="DefaultParagraphFont"/>
    <w:link w:val="Header"/>
    <w:uiPriority w:val="99"/>
    <w:rsid w:val="00666D3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666D37"/>
    <w:pPr>
      <w:tabs>
        <w:tab w:val="center" w:pos="4320"/>
        <w:tab w:val="right" w:pos="8640"/>
      </w:tabs>
    </w:pPr>
  </w:style>
  <w:style w:type="character" w:customStyle="1" w:styleId="FooterChar">
    <w:name w:val="Footer Char"/>
    <w:basedOn w:val="DefaultParagraphFont"/>
    <w:link w:val="Footer"/>
    <w:uiPriority w:val="99"/>
    <w:rsid w:val="00666D37"/>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086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501746841">
      <w:bodyDiv w:val="1"/>
      <w:marLeft w:val="0"/>
      <w:marRight w:val="0"/>
      <w:marTop w:val="0"/>
      <w:marBottom w:val="0"/>
      <w:divBdr>
        <w:top w:val="none" w:sz="0" w:space="0" w:color="auto"/>
        <w:left w:val="none" w:sz="0" w:space="0" w:color="auto"/>
        <w:bottom w:val="none" w:sz="0" w:space="0" w:color="auto"/>
        <w:right w:val="none" w:sz="0" w:space="0" w:color="auto"/>
      </w:divBdr>
    </w:div>
    <w:div w:id="543948912">
      <w:bodyDiv w:val="1"/>
      <w:marLeft w:val="0"/>
      <w:marRight w:val="0"/>
      <w:marTop w:val="0"/>
      <w:marBottom w:val="0"/>
      <w:divBdr>
        <w:top w:val="none" w:sz="0" w:space="0" w:color="auto"/>
        <w:left w:val="none" w:sz="0" w:space="0" w:color="auto"/>
        <w:bottom w:val="none" w:sz="0" w:space="0" w:color="auto"/>
        <w:right w:val="none" w:sz="0" w:space="0" w:color="auto"/>
      </w:divBdr>
    </w:div>
    <w:div w:id="1133208510">
      <w:bodyDiv w:val="1"/>
      <w:marLeft w:val="0"/>
      <w:marRight w:val="0"/>
      <w:marTop w:val="0"/>
      <w:marBottom w:val="0"/>
      <w:divBdr>
        <w:top w:val="none" w:sz="0" w:space="0" w:color="auto"/>
        <w:left w:val="none" w:sz="0" w:space="0" w:color="auto"/>
        <w:bottom w:val="none" w:sz="0" w:space="0" w:color="auto"/>
        <w:right w:val="none" w:sz="0" w:space="0" w:color="auto"/>
      </w:divBdr>
    </w:div>
    <w:div w:id="1281843548">
      <w:bodyDiv w:val="1"/>
      <w:marLeft w:val="0"/>
      <w:marRight w:val="0"/>
      <w:marTop w:val="0"/>
      <w:marBottom w:val="0"/>
      <w:divBdr>
        <w:top w:val="none" w:sz="0" w:space="0" w:color="auto"/>
        <w:left w:val="none" w:sz="0" w:space="0" w:color="auto"/>
        <w:bottom w:val="none" w:sz="0" w:space="0" w:color="auto"/>
        <w:right w:val="none" w:sz="0" w:space="0" w:color="auto"/>
      </w:divBdr>
    </w:div>
    <w:div w:id="1353458154">
      <w:bodyDiv w:val="1"/>
      <w:marLeft w:val="0"/>
      <w:marRight w:val="0"/>
      <w:marTop w:val="0"/>
      <w:marBottom w:val="0"/>
      <w:divBdr>
        <w:top w:val="none" w:sz="0" w:space="0" w:color="auto"/>
        <w:left w:val="none" w:sz="0" w:space="0" w:color="auto"/>
        <w:bottom w:val="none" w:sz="0" w:space="0" w:color="auto"/>
        <w:right w:val="none" w:sz="0" w:space="0" w:color="auto"/>
      </w:divBdr>
    </w:div>
    <w:div w:id="1423456551">
      <w:bodyDiv w:val="1"/>
      <w:marLeft w:val="0"/>
      <w:marRight w:val="0"/>
      <w:marTop w:val="0"/>
      <w:marBottom w:val="0"/>
      <w:divBdr>
        <w:top w:val="none" w:sz="0" w:space="0" w:color="auto"/>
        <w:left w:val="none" w:sz="0" w:space="0" w:color="auto"/>
        <w:bottom w:val="none" w:sz="0" w:space="0" w:color="auto"/>
        <w:right w:val="none" w:sz="0" w:space="0" w:color="auto"/>
      </w:divBdr>
    </w:div>
    <w:div w:id="1537893789">
      <w:bodyDiv w:val="1"/>
      <w:marLeft w:val="0"/>
      <w:marRight w:val="0"/>
      <w:marTop w:val="0"/>
      <w:marBottom w:val="0"/>
      <w:divBdr>
        <w:top w:val="none" w:sz="0" w:space="0" w:color="auto"/>
        <w:left w:val="none" w:sz="0" w:space="0" w:color="auto"/>
        <w:bottom w:val="none" w:sz="0" w:space="0" w:color="auto"/>
        <w:right w:val="none" w:sz="0" w:space="0" w:color="auto"/>
      </w:divBdr>
    </w:div>
    <w:div w:id="1589652924">
      <w:bodyDiv w:val="1"/>
      <w:marLeft w:val="0"/>
      <w:marRight w:val="0"/>
      <w:marTop w:val="0"/>
      <w:marBottom w:val="0"/>
      <w:divBdr>
        <w:top w:val="none" w:sz="0" w:space="0" w:color="auto"/>
        <w:left w:val="none" w:sz="0" w:space="0" w:color="auto"/>
        <w:bottom w:val="none" w:sz="0" w:space="0" w:color="auto"/>
        <w:right w:val="none" w:sz="0" w:space="0" w:color="auto"/>
      </w:divBdr>
    </w:div>
    <w:div w:id="1791511237">
      <w:bodyDiv w:val="1"/>
      <w:marLeft w:val="0"/>
      <w:marRight w:val="0"/>
      <w:marTop w:val="0"/>
      <w:marBottom w:val="0"/>
      <w:divBdr>
        <w:top w:val="none" w:sz="0" w:space="0" w:color="auto"/>
        <w:left w:val="none" w:sz="0" w:space="0" w:color="auto"/>
        <w:bottom w:val="none" w:sz="0" w:space="0" w:color="auto"/>
        <w:right w:val="none" w:sz="0" w:space="0" w:color="auto"/>
      </w:divBdr>
    </w:div>
    <w:div w:id="1820809376">
      <w:bodyDiv w:val="1"/>
      <w:marLeft w:val="0"/>
      <w:marRight w:val="0"/>
      <w:marTop w:val="0"/>
      <w:marBottom w:val="0"/>
      <w:divBdr>
        <w:top w:val="none" w:sz="0" w:space="0" w:color="auto"/>
        <w:left w:val="none" w:sz="0" w:space="0" w:color="auto"/>
        <w:bottom w:val="none" w:sz="0" w:space="0" w:color="auto"/>
        <w:right w:val="none" w:sz="0" w:space="0" w:color="auto"/>
      </w:divBdr>
    </w:div>
    <w:div w:id="1847016376">
      <w:bodyDiv w:val="1"/>
      <w:marLeft w:val="0"/>
      <w:marRight w:val="0"/>
      <w:marTop w:val="0"/>
      <w:marBottom w:val="0"/>
      <w:divBdr>
        <w:top w:val="none" w:sz="0" w:space="0" w:color="auto"/>
        <w:left w:val="none" w:sz="0" w:space="0" w:color="auto"/>
        <w:bottom w:val="none" w:sz="0" w:space="0" w:color="auto"/>
        <w:right w:val="none" w:sz="0" w:space="0" w:color="auto"/>
      </w:divBdr>
    </w:div>
    <w:div w:id="18866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CCA6-4496-4D86-8CC7-95A585D1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25</Pages>
  <Words>14804</Words>
  <Characters>84388</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Wang Siyu</cp:lastModifiedBy>
  <cp:revision>30</cp:revision>
  <cp:lastPrinted>2022-01-02T20:46:00Z</cp:lastPrinted>
  <dcterms:created xsi:type="dcterms:W3CDTF">2022-05-18T03:36:00Z</dcterms:created>
  <dcterms:modified xsi:type="dcterms:W3CDTF">2022-05-18T17:59:00Z</dcterms:modified>
</cp:coreProperties>
</file>