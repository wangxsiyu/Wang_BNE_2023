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DD24"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Reviewers' comments:</w:t>
      </w:r>
    </w:p>
    <w:p w14:paraId="526A9734" w14:textId="33E0E73C"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Reviewer #1: This manuscript by Wang et al. describes a novel rodent task for exploring explore-exploit decision making across varying "time horizons". Their approach is based on a similar task characterized humans in an earlier paper, and the current study includes further examination of human explore-exploit decisions on this task. The influence of relevant variables on task performance are described (though inferential statistics are scant), and this is supplemented with Bayesian model fitting to characterize parameters associated with two established heuristics for exploration: directed exploration (exploration threshold parameter) and random exploration (decision noise parameter). Like humans, rats performed the task well and were able to guide their choices by comparing recent information from guided trials with prior knowledge of possible outcomes. A major species difference was that humans increased their initial exploration of the unguided (unknown) option with time horizon (i.e., number of future opportunities to exploit feedback from guided and early choice trials), which represents a rational, directed exploration heuristic. Rats, instead, showed the reverse relationship, and additional data indicated that their exploratory behavior may have been driven in part by volatility in reward contingencies. Rats also appeared to show improved performance and less initial exploration when allowed to self-guided vs. being forced to sample one of the two response options. This is a really interesting study and the authors do a good job of highlighting the potential advantages and novel elements of this task versus other rodent tasks for measuring explore-exploit decision making. Despite some current issues (listed below), I believe the manuscript would be of interest to many in the field.</w:t>
      </w:r>
      <w:r>
        <w:rPr>
          <w:rFonts w:ascii="Times New Roman" w:eastAsia="Times New Roman" w:hAnsi="Times New Roman" w:cs="Times New Roman"/>
          <w:color w:val="222222"/>
          <w:lang w:eastAsia="zh-CN"/>
        </w:rPr>
        <w:br/>
      </w:r>
      <w:r>
        <w:rPr>
          <w:rFonts w:ascii="Times New Roman" w:eastAsia="Times New Roman" w:hAnsi="Times New Roman" w:cs="Times New Roman"/>
          <w:color w:val="222222"/>
          <w:lang w:eastAsia="zh-CN"/>
        </w:rPr>
        <w:br/>
        <w:t>1) The conceptual framework for the current study is not very well developed, particularly in the Introduction, which assumes quite a bit of readers. The main question at hand - i.e., how time horizon relates to explore/exploit decisions is not really discussed until late in the paper (in Discussion), which would make it difficult for readers to understand the purpose of experimental design parameters, as well as predictions about results. Also, much of the introduction lists limitations of existing reversal learning tasks but it is not very clear how the current approach will improve on this. For instance, without providing a clearer idea of the structure of the current task and how it relates to relevant decision making variables, it is not obvious why the current task does not have the same limitations. The current task also involves a 2-option choice with differential reward, so why is it better than reversal learning?</w:t>
      </w:r>
    </w:p>
    <w:p w14:paraId="14A99720" w14:textId="60EAC222" w:rsidR="00E05DC1" w:rsidRPr="006751B4" w:rsidRDefault="00E05DC1" w:rsidP="00CA38C1">
      <w:pPr>
        <w:pStyle w:val="ListParagraph"/>
        <w:numPr>
          <w:ilvl w:val="0"/>
          <w:numId w:val="1"/>
        </w:numPr>
        <w:spacing w:before="100" w:beforeAutospacing="1" w:after="100" w:afterAutospacing="1"/>
        <w:rPr>
          <w:rFonts w:ascii="Times New Roman" w:eastAsia="Times New Roman" w:hAnsi="Times New Roman" w:cs="Times New Roman"/>
          <w:color w:val="0070C0"/>
          <w:lang w:eastAsia="zh-CN"/>
        </w:rPr>
      </w:pPr>
      <w:r w:rsidRPr="00E05DC1">
        <w:rPr>
          <w:rFonts w:ascii="Times New Roman" w:eastAsia="Times New Roman" w:hAnsi="Times New Roman" w:cs="Times New Roman"/>
          <w:color w:val="0070C0"/>
          <w:lang w:eastAsia="zh-CN"/>
        </w:rPr>
        <w:t xml:space="preserve">We thank the reviewer for the </w:t>
      </w:r>
      <w:r w:rsidR="005619C7">
        <w:rPr>
          <w:rFonts w:ascii="Times New Roman" w:eastAsia="Times New Roman" w:hAnsi="Times New Roman" w:cs="Times New Roman"/>
          <w:color w:val="0070C0"/>
          <w:lang w:eastAsia="zh-CN"/>
        </w:rPr>
        <w:t xml:space="preserve">critique </w:t>
      </w:r>
      <w:r>
        <w:rPr>
          <w:rFonts w:ascii="Times New Roman" w:eastAsia="Times New Roman" w:hAnsi="Times New Roman" w:cs="Times New Roman"/>
          <w:color w:val="0070C0"/>
          <w:lang w:eastAsia="zh-CN"/>
        </w:rPr>
        <w:t>on the clarity of the conceptual framework. We have expanded the description of time horizon in the introduction</w:t>
      </w:r>
      <w:r w:rsidR="005B56EF">
        <w:rPr>
          <w:rFonts w:ascii="Times New Roman" w:eastAsia="Times New Roman" w:hAnsi="Times New Roman" w:cs="Times New Roman"/>
          <w:color w:val="0070C0"/>
          <w:lang w:eastAsia="zh-CN"/>
        </w:rPr>
        <w:t xml:space="preserve"> and elaborated on how time horizon relates to exploration. The description of t</w:t>
      </w:r>
      <w:r>
        <w:rPr>
          <w:rFonts w:ascii="Times New Roman" w:eastAsia="Times New Roman" w:hAnsi="Times New Roman" w:cs="Times New Roman"/>
          <w:color w:val="0070C0"/>
          <w:lang w:eastAsia="zh-CN"/>
        </w:rPr>
        <w:t xml:space="preserve">ime horizon </w:t>
      </w:r>
      <w:r w:rsidR="005619C7">
        <w:rPr>
          <w:rFonts w:ascii="Times New Roman" w:eastAsia="Times New Roman" w:hAnsi="Times New Roman" w:cs="Times New Roman"/>
          <w:color w:val="0070C0"/>
          <w:lang w:eastAsia="zh-CN"/>
        </w:rPr>
        <w:t>is now written in</w:t>
      </w:r>
      <w:r w:rsidR="005B56EF">
        <w:rPr>
          <w:rFonts w:ascii="Times New Roman" w:eastAsia="Times New Roman" w:hAnsi="Times New Roman" w:cs="Times New Roman"/>
          <w:color w:val="0070C0"/>
          <w:lang w:eastAsia="zh-CN"/>
        </w:rPr>
        <w:t xml:space="preserve"> a </w:t>
      </w:r>
      <w:r w:rsidR="005B56EF" w:rsidRPr="006751B4">
        <w:rPr>
          <w:rFonts w:ascii="Times New Roman" w:eastAsia="Times New Roman" w:hAnsi="Times New Roman" w:cs="Times New Roman"/>
          <w:color w:val="0070C0"/>
          <w:lang w:eastAsia="zh-CN"/>
        </w:rPr>
        <w:t>separate paragraph in the modified manuscript</w:t>
      </w:r>
      <w:r w:rsidRPr="006751B4">
        <w:rPr>
          <w:rFonts w:ascii="Times New Roman" w:eastAsia="Times New Roman" w:hAnsi="Times New Roman" w:cs="Times New Roman"/>
          <w:color w:val="0070C0"/>
          <w:lang w:eastAsia="zh-CN"/>
        </w:rPr>
        <w:t xml:space="preserve">. </w:t>
      </w:r>
    </w:p>
    <w:p w14:paraId="24F53CB0" w14:textId="52EA52FD" w:rsidR="006523E3" w:rsidRPr="006523E3" w:rsidRDefault="006523E3" w:rsidP="00D24240">
      <w:pPr>
        <w:pStyle w:val="ListParagraph"/>
        <w:numPr>
          <w:ilvl w:val="0"/>
          <w:numId w:val="1"/>
        </w:numPr>
        <w:spacing w:before="100" w:beforeAutospacing="1" w:after="100" w:afterAutospacing="1"/>
        <w:rPr>
          <w:rFonts w:ascii="Times New Roman" w:eastAsia="Times New Roman" w:hAnsi="Times New Roman" w:cs="Times New Roman"/>
          <w:color w:val="222222"/>
          <w:lang w:eastAsia="zh-CN"/>
        </w:rPr>
      </w:pPr>
      <w:r w:rsidRPr="006751B4">
        <w:rPr>
          <w:rFonts w:ascii="Times New Roman" w:eastAsia="Times New Roman" w:hAnsi="Times New Roman" w:cs="Times New Roman"/>
          <w:color w:val="0070C0"/>
          <w:lang w:eastAsia="zh-CN"/>
        </w:rPr>
        <w:t>We also modified the paragraph about the limitations of the reversal learning paradigm</w:t>
      </w:r>
      <w:r w:rsidR="00956985" w:rsidRPr="006751B4">
        <w:rPr>
          <w:rFonts w:ascii="Times New Roman" w:eastAsia="Times New Roman" w:hAnsi="Times New Roman" w:cs="Times New Roman"/>
          <w:color w:val="0070C0"/>
          <w:lang w:eastAsia="zh-CN"/>
        </w:rPr>
        <w:t xml:space="preserve">, and explicitly </w:t>
      </w:r>
      <w:r w:rsidR="00956985">
        <w:rPr>
          <w:rFonts w:ascii="Times New Roman" w:eastAsia="Times New Roman" w:hAnsi="Times New Roman" w:cs="Times New Roman"/>
          <w:color w:val="0070C0"/>
          <w:lang w:eastAsia="zh-CN"/>
        </w:rPr>
        <w:t>stated how our design addressed th</w:t>
      </w:r>
      <w:r w:rsidR="0075580C">
        <w:rPr>
          <w:rFonts w:ascii="Times New Roman" w:eastAsia="Times New Roman" w:hAnsi="Times New Roman" w:cs="Times New Roman"/>
          <w:color w:val="0070C0"/>
          <w:lang w:eastAsia="zh-CN"/>
        </w:rPr>
        <w:t>e</w:t>
      </w:r>
      <w:r w:rsidR="005619C7">
        <w:rPr>
          <w:rFonts w:ascii="Times New Roman" w:eastAsia="Times New Roman" w:hAnsi="Times New Roman" w:cs="Times New Roman"/>
          <w:color w:val="0070C0"/>
          <w:lang w:eastAsia="zh-CN"/>
        </w:rPr>
        <w:t>se</w:t>
      </w:r>
      <w:r w:rsidR="00956985">
        <w:rPr>
          <w:rFonts w:ascii="Times New Roman" w:eastAsia="Times New Roman" w:hAnsi="Times New Roman" w:cs="Times New Roman"/>
          <w:color w:val="0070C0"/>
          <w:lang w:eastAsia="zh-CN"/>
        </w:rPr>
        <w:t xml:space="preserve"> limitations in the last paragraph of the introduction</w:t>
      </w:r>
      <w:r>
        <w:rPr>
          <w:rFonts w:ascii="Times New Roman" w:eastAsia="Times New Roman" w:hAnsi="Times New Roman" w:cs="Times New Roman"/>
          <w:color w:val="0070C0"/>
          <w:lang w:eastAsia="zh-CN"/>
        </w:rPr>
        <w:t xml:space="preserve">. </w:t>
      </w:r>
      <w:r w:rsidR="00C70209">
        <w:rPr>
          <w:rFonts w:ascii="Times New Roman" w:eastAsia="Times New Roman" w:hAnsi="Times New Roman" w:cs="Times New Roman"/>
          <w:color w:val="0070C0"/>
          <w:lang w:eastAsia="zh-CN"/>
        </w:rPr>
        <w:t xml:space="preserve">Our task is better than the reversal learning approach </w:t>
      </w:r>
      <w:r w:rsidR="0075580C">
        <w:rPr>
          <w:rFonts w:ascii="Times New Roman" w:eastAsia="Times New Roman" w:hAnsi="Times New Roman" w:cs="Times New Roman"/>
          <w:color w:val="0070C0"/>
          <w:lang w:eastAsia="zh-CN"/>
        </w:rPr>
        <w:t xml:space="preserve">mainly </w:t>
      </w:r>
      <w:r w:rsidR="00C70209">
        <w:rPr>
          <w:rFonts w:ascii="Times New Roman" w:eastAsia="Times New Roman" w:hAnsi="Times New Roman" w:cs="Times New Roman"/>
          <w:color w:val="0070C0"/>
          <w:lang w:eastAsia="zh-CN"/>
        </w:rPr>
        <w:t xml:space="preserve">in the following ways: </w:t>
      </w:r>
    </w:p>
    <w:p w14:paraId="2F6D4A7E" w14:textId="16C6774A" w:rsidR="001A4652" w:rsidRPr="009D3436" w:rsidRDefault="00535574" w:rsidP="00B96AC2">
      <w:pPr>
        <w:pStyle w:val="ListParagraph"/>
        <w:numPr>
          <w:ilvl w:val="1"/>
          <w:numId w:val="1"/>
        </w:numPr>
        <w:spacing w:before="100" w:beforeAutospacing="1" w:after="100" w:afterAutospacing="1"/>
        <w:rPr>
          <w:rFonts w:ascii="Times New Roman" w:eastAsia="Times New Roman" w:hAnsi="Times New Roman" w:cs="Times New Roman"/>
          <w:color w:val="0070C0"/>
          <w:lang w:eastAsia="zh-CN"/>
        </w:rPr>
      </w:pPr>
      <w:r w:rsidRPr="009D3436">
        <w:rPr>
          <w:rFonts w:ascii="Times New Roman" w:eastAsia="Times New Roman" w:hAnsi="Times New Roman" w:cs="Times New Roman"/>
          <w:color w:val="0070C0"/>
          <w:lang w:eastAsia="zh-CN"/>
        </w:rPr>
        <w:t xml:space="preserve">Firstly, both good and bad outcomes should occur in exploration. However, in reversal learning, after the reversal point, “exploring” the previously suboptimal option will always lead to a better outcome. </w:t>
      </w:r>
      <w:r w:rsidR="00DE6BEC">
        <w:rPr>
          <w:rFonts w:ascii="Times New Roman" w:eastAsia="Times New Roman" w:hAnsi="Times New Roman" w:cs="Times New Roman"/>
          <w:color w:val="0070C0"/>
          <w:lang w:eastAsia="zh-CN"/>
        </w:rPr>
        <w:t xml:space="preserve">In reversal learning paradigms, </w:t>
      </w:r>
      <w:r w:rsidR="00DE6BEC">
        <w:rPr>
          <w:rFonts w:ascii="Times New Roman" w:eastAsia="Times New Roman" w:hAnsi="Times New Roman" w:cs="Times New Roman"/>
          <w:color w:val="0070C0"/>
          <w:lang w:eastAsia="zh-CN"/>
        </w:rPr>
        <w:lastRenderedPageBreak/>
        <w:t>e</w:t>
      </w:r>
      <w:r w:rsidRPr="009D3436">
        <w:rPr>
          <w:rFonts w:ascii="Times New Roman" w:eastAsia="Times New Roman" w:hAnsi="Times New Roman" w:cs="Times New Roman"/>
          <w:color w:val="0070C0"/>
          <w:lang w:eastAsia="zh-CN"/>
        </w:rPr>
        <w:t>xploration is confounded with simply abandoning a bad option</w:t>
      </w:r>
      <w:r w:rsidR="00DE6BEC">
        <w:rPr>
          <w:rFonts w:ascii="Times New Roman" w:eastAsia="Times New Roman" w:hAnsi="Times New Roman" w:cs="Times New Roman"/>
          <w:color w:val="0070C0"/>
          <w:lang w:eastAsia="zh-CN"/>
        </w:rPr>
        <w:t>, while</w:t>
      </w:r>
      <w:r w:rsidR="00D24240" w:rsidRPr="009D3436">
        <w:rPr>
          <w:rFonts w:ascii="Times New Roman" w:eastAsia="Times New Roman" w:hAnsi="Times New Roman" w:cs="Times New Roman"/>
          <w:color w:val="0070C0"/>
          <w:lang w:eastAsia="zh-CN"/>
        </w:rPr>
        <w:t xml:space="preserve"> in our design, exploring the unguided option can lead to </w:t>
      </w:r>
      <w:r w:rsidR="00DE6BEC">
        <w:rPr>
          <w:rFonts w:ascii="Times New Roman" w:eastAsia="Times New Roman" w:hAnsi="Times New Roman" w:cs="Times New Roman"/>
          <w:color w:val="0070C0"/>
          <w:lang w:eastAsia="zh-CN"/>
        </w:rPr>
        <w:t>either</w:t>
      </w:r>
      <w:r w:rsidR="00DE6BEC" w:rsidRPr="009D3436">
        <w:rPr>
          <w:rFonts w:ascii="Times New Roman" w:eastAsia="Times New Roman" w:hAnsi="Times New Roman" w:cs="Times New Roman"/>
          <w:color w:val="0070C0"/>
          <w:lang w:eastAsia="zh-CN"/>
        </w:rPr>
        <w:t xml:space="preserve"> </w:t>
      </w:r>
      <w:r w:rsidR="00D24240" w:rsidRPr="009D3436">
        <w:rPr>
          <w:rFonts w:ascii="Times New Roman" w:eastAsia="Times New Roman" w:hAnsi="Times New Roman" w:cs="Times New Roman"/>
          <w:color w:val="0070C0"/>
          <w:lang w:eastAsia="zh-CN"/>
        </w:rPr>
        <w:t xml:space="preserve">better or worse outcomes. </w:t>
      </w:r>
    </w:p>
    <w:p w14:paraId="090871D5" w14:textId="4F658B31" w:rsidR="00D24240" w:rsidRPr="009D3436" w:rsidRDefault="00494BC1" w:rsidP="00D24240">
      <w:pPr>
        <w:pStyle w:val="ListParagraph"/>
        <w:numPr>
          <w:ilvl w:val="1"/>
          <w:numId w:val="1"/>
        </w:numPr>
        <w:spacing w:before="100" w:beforeAutospacing="1" w:after="100" w:afterAutospacing="1"/>
        <w:rPr>
          <w:rFonts w:ascii="Times New Roman" w:eastAsia="Times New Roman" w:hAnsi="Times New Roman" w:cs="Times New Roman"/>
          <w:color w:val="0070C0"/>
          <w:lang w:eastAsia="zh-CN"/>
        </w:rPr>
      </w:pPr>
      <w:r w:rsidRPr="009D3436">
        <w:rPr>
          <w:rFonts w:ascii="Times New Roman" w:eastAsia="Times New Roman" w:hAnsi="Times New Roman" w:cs="Times New Roman"/>
          <w:color w:val="0070C0"/>
          <w:lang w:eastAsia="zh-CN"/>
        </w:rPr>
        <w:t xml:space="preserve">Secondly, </w:t>
      </w:r>
      <w:r w:rsidR="00DE6BEC" w:rsidRPr="009D3436">
        <w:rPr>
          <w:rFonts w:ascii="Times New Roman" w:eastAsia="Times New Roman" w:hAnsi="Times New Roman" w:cs="Times New Roman"/>
          <w:color w:val="0070C0"/>
          <w:lang w:eastAsia="zh-CN"/>
        </w:rPr>
        <w:t>it</w:t>
      </w:r>
      <w:r w:rsidR="00DE6BEC">
        <w:rPr>
          <w:rFonts w:ascii="Times New Roman" w:eastAsia="Times New Roman" w:hAnsi="Times New Roman" w:cs="Times New Roman"/>
          <w:color w:val="0070C0"/>
          <w:lang w:eastAsia="zh-CN"/>
        </w:rPr>
        <w:t xml:space="preserve"> is notoriously</w:t>
      </w:r>
      <w:r w:rsidR="00DE6BEC" w:rsidRPr="009D3436">
        <w:rPr>
          <w:rFonts w:ascii="Times New Roman" w:eastAsia="Times New Roman" w:hAnsi="Times New Roman" w:cs="Times New Roman"/>
          <w:color w:val="0070C0"/>
          <w:lang w:eastAsia="zh-CN"/>
        </w:rPr>
        <w:t xml:space="preserve"> </w:t>
      </w:r>
      <w:r w:rsidR="00312392" w:rsidRPr="009D3436">
        <w:rPr>
          <w:rFonts w:ascii="Times New Roman" w:eastAsia="Times New Roman" w:hAnsi="Times New Roman" w:cs="Times New Roman"/>
          <w:color w:val="0070C0"/>
          <w:lang w:eastAsia="zh-CN"/>
        </w:rPr>
        <w:t xml:space="preserve">difficult to separate different drives and heuristics for exploration in reversal </w:t>
      </w:r>
      <w:r w:rsidR="00383B6D">
        <w:rPr>
          <w:rFonts w:ascii="Times New Roman" w:eastAsia="Times New Roman" w:hAnsi="Times New Roman" w:cs="Times New Roman"/>
          <w:color w:val="0070C0"/>
          <w:lang w:eastAsia="zh-CN"/>
        </w:rPr>
        <w:t xml:space="preserve">learning </w:t>
      </w:r>
      <w:r w:rsidR="00312392" w:rsidRPr="009D3436">
        <w:rPr>
          <w:rFonts w:ascii="Times New Roman" w:eastAsia="Times New Roman" w:hAnsi="Times New Roman" w:cs="Times New Roman"/>
          <w:color w:val="0070C0"/>
          <w:lang w:eastAsia="zh-CN"/>
        </w:rPr>
        <w:t>paradigms. T</w:t>
      </w:r>
      <w:r w:rsidR="00D24240" w:rsidRPr="009D3436">
        <w:rPr>
          <w:rFonts w:ascii="Times New Roman" w:eastAsia="Times New Roman" w:hAnsi="Times New Roman" w:cs="Times New Roman"/>
          <w:color w:val="0070C0"/>
          <w:lang w:eastAsia="zh-CN"/>
        </w:rPr>
        <w:t>o study directed exploration</w:t>
      </w:r>
      <w:r w:rsidR="00044D07">
        <w:rPr>
          <w:rFonts w:ascii="Times New Roman" w:eastAsia="Times New Roman" w:hAnsi="Times New Roman" w:cs="Times New Roman"/>
          <w:color w:val="0070C0"/>
          <w:lang w:eastAsia="zh-CN"/>
        </w:rPr>
        <w:t xml:space="preserve"> </w:t>
      </w:r>
      <w:r w:rsidR="00CD64DC" w:rsidRPr="00CD64DC">
        <w:rPr>
          <w:rFonts w:ascii="Times New Roman" w:eastAsia="Times New Roman" w:hAnsi="Times New Roman" w:cs="Times New Roman"/>
          <w:color w:val="0070C0"/>
          <w:lang w:eastAsia="zh-CN"/>
        </w:rPr>
        <w:t xml:space="preserve"> </w:t>
      </w:r>
      <w:r w:rsidR="00CD64DC">
        <w:rPr>
          <w:rFonts w:ascii="Times New Roman" w:eastAsia="Times New Roman" w:hAnsi="Times New Roman" w:cs="Times New Roman"/>
          <w:color w:val="0070C0"/>
          <w:lang w:eastAsia="zh-CN"/>
        </w:rPr>
        <w:t>(</w:t>
      </w:r>
      <w:r w:rsidR="00DE6BEC">
        <w:rPr>
          <w:rFonts w:ascii="Times New Roman" w:eastAsia="Times New Roman" w:hAnsi="Times New Roman" w:cs="Times New Roman"/>
          <w:color w:val="0070C0"/>
          <w:lang w:eastAsia="zh-CN"/>
        </w:rPr>
        <w:t xml:space="preserve">i.e. </w:t>
      </w:r>
      <w:r w:rsidR="00CD64DC">
        <w:rPr>
          <w:rFonts w:ascii="Times New Roman" w:eastAsia="Times New Roman" w:hAnsi="Times New Roman" w:cs="Times New Roman"/>
          <w:color w:val="0070C0"/>
          <w:lang w:eastAsia="zh-CN"/>
        </w:rPr>
        <w:t>uncertainty driven exploration)</w:t>
      </w:r>
      <w:r w:rsidR="00312392" w:rsidRPr="009D3436">
        <w:rPr>
          <w:rFonts w:ascii="Times New Roman" w:eastAsia="Times New Roman" w:hAnsi="Times New Roman" w:cs="Times New Roman"/>
          <w:color w:val="0070C0"/>
          <w:lang w:eastAsia="zh-CN"/>
        </w:rPr>
        <w:t xml:space="preserve"> for example</w:t>
      </w:r>
      <w:r w:rsidR="00D24240" w:rsidRPr="009D3436">
        <w:rPr>
          <w:rFonts w:ascii="Times New Roman" w:eastAsia="Times New Roman" w:hAnsi="Times New Roman" w:cs="Times New Roman"/>
          <w:color w:val="0070C0"/>
          <w:lang w:eastAsia="zh-CN"/>
        </w:rPr>
        <w:t xml:space="preserve">, there needs to be a difference in uncertainty </w:t>
      </w:r>
      <w:r w:rsidR="00F940F5" w:rsidRPr="009D3436">
        <w:rPr>
          <w:rFonts w:ascii="Times New Roman" w:eastAsia="Times New Roman" w:hAnsi="Times New Roman" w:cs="Times New Roman"/>
          <w:color w:val="0070C0"/>
          <w:lang w:eastAsia="zh-CN"/>
        </w:rPr>
        <w:t>between</w:t>
      </w:r>
      <w:r w:rsidR="00D24240" w:rsidRPr="009D3436">
        <w:rPr>
          <w:rFonts w:ascii="Times New Roman" w:eastAsia="Times New Roman" w:hAnsi="Times New Roman" w:cs="Times New Roman"/>
          <w:color w:val="0070C0"/>
          <w:lang w:eastAsia="zh-CN"/>
        </w:rPr>
        <w:t xml:space="preserve"> the two options. For reversal learning, this uncertainty difference is implicit in that the less chosen option has more uncertainty</w:t>
      </w:r>
      <w:ins w:id="0" w:author="Wang Siyu" w:date="2022-05-18T11:03:00Z">
        <w:r w:rsidR="00E54711">
          <w:rPr>
            <w:rFonts w:ascii="Times New Roman" w:eastAsia="Times New Roman" w:hAnsi="Times New Roman" w:cs="Times New Roman"/>
            <w:color w:val="0070C0"/>
            <w:lang w:eastAsia="zh-CN"/>
          </w:rPr>
          <w:t>.</w:t>
        </w:r>
      </w:ins>
      <w:del w:id="1" w:author="Wang Siyu" w:date="2022-05-18T11:03:00Z">
        <w:r w:rsidR="00D24240" w:rsidRPr="009D3436" w:rsidDel="00E54711">
          <w:rPr>
            <w:rFonts w:ascii="Times New Roman" w:eastAsia="Times New Roman" w:hAnsi="Times New Roman" w:cs="Times New Roman"/>
            <w:color w:val="0070C0"/>
            <w:lang w:eastAsia="zh-CN"/>
          </w:rPr>
          <w:delText>,</w:delText>
        </w:r>
      </w:del>
      <w:r w:rsidR="00D24240" w:rsidRPr="009D3436">
        <w:rPr>
          <w:rFonts w:ascii="Times New Roman" w:eastAsia="Times New Roman" w:hAnsi="Times New Roman" w:cs="Times New Roman"/>
          <w:color w:val="0070C0"/>
          <w:lang w:eastAsia="zh-CN"/>
        </w:rPr>
        <w:t xml:space="preserve"> </w:t>
      </w:r>
      <w:ins w:id="2" w:author="Wang Siyu" w:date="2022-05-18T11:03:00Z">
        <w:r w:rsidR="00E54711">
          <w:rPr>
            <w:rFonts w:ascii="Times New Roman" w:eastAsia="Times New Roman" w:hAnsi="Times New Roman" w:cs="Times New Roman"/>
            <w:color w:val="0070C0"/>
            <w:lang w:eastAsia="zh-CN"/>
          </w:rPr>
          <w:t>S</w:t>
        </w:r>
      </w:ins>
      <w:del w:id="3" w:author="Wang Siyu" w:date="2022-05-18T11:03:00Z">
        <w:r w:rsidR="00D24240" w:rsidRPr="009D3436" w:rsidDel="00E54711">
          <w:rPr>
            <w:rFonts w:ascii="Times New Roman" w:eastAsia="Times New Roman" w:hAnsi="Times New Roman" w:cs="Times New Roman"/>
            <w:color w:val="0070C0"/>
            <w:lang w:eastAsia="zh-CN"/>
          </w:rPr>
          <w:delText>s</w:delText>
        </w:r>
      </w:del>
      <w:r w:rsidR="00D24240" w:rsidRPr="009D3436">
        <w:rPr>
          <w:rFonts w:ascii="Times New Roman" w:eastAsia="Times New Roman" w:hAnsi="Times New Roman" w:cs="Times New Roman"/>
          <w:color w:val="0070C0"/>
          <w:lang w:eastAsia="zh-CN"/>
        </w:rPr>
        <w:t xml:space="preserve">ince the less chosen option in reversal learning </w:t>
      </w:r>
      <w:r w:rsidRPr="009D3436">
        <w:rPr>
          <w:rFonts w:ascii="Times New Roman" w:eastAsia="Times New Roman" w:hAnsi="Times New Roman" w:cs="Times New Roman"/>
          <w:color w:val="0070C0"/>
          <w:lang w:eastAsia="zh-CN"/>
        </w:rPr>
        <w:t>usually</w:t>
      </w:r>
      <w:r w:rsidR="00D24240" w:rsidRPr="009D3436">
        <w:rPr>
          <w:rFonts w:ascii="Times New Roman" w:eastAsia="Times New Roman" w:hAnsi="Times New Roman" w:cs="Times New Roman"/>
          <w:color w:val="0070C0"/>
          <w:lang w:eastAsia="zh-CN"/>
        </w:rPr>
        <w:t xml:space="preserve"> </w:t>
      </w:r>
      <w:r w:rsidR="00DE6BEC">
        <w:rPr>
          <w:rFonts w:ascii="Times New Roman" w:eastAsia="Times New Roman" w:hAnsi="Times New Roman" w:cs="Times New Roman"/>
          <w:color w:val="0070C0"/>
          <w:lang w:eastAsia="zh-CN"/>
        </w:rPr>
        <w:t xml:space="preserve">also </w:t>
      </w:r>
      <w:r w:rsidR="00D24240" w:rsidRPr="009D3436">
        <w:rPr>
          <w:rFonts w:ascii="Times New Roman" w:eastAsia="Times New Roman" w:hAnsi="Times New Roman" w:cs="Times New Roman"/>
          <w:color w:val="0070C0"/>
          <w:lang w:eastAsia="zh-CN"/>
        </w:rPr>
        <w:t>has a lower estimated value</w:t>
      </w:r>
      <w:ins w:id="4" w:author="Wang Siyu" w:date="2022-05-18T11:04:00Z">
        <w:r w:rsidR="00E54711">
          <w:rPr>
            <w:rFonts w:ascii="Times New Roman" w:eastAsia="Times New Roman" w:hAnsi="Times New Roman" w:cs="Times New Roman"/>
            <w:color w:val="0070C0"/>
            <w:lang w:eastAsia="zh-CN"/>
          </w:rPr>
          <w:t>,</w:t>
        </w:r>
      </w:ins>
      <w:del w:id="5" w:author="Wang Siyu" w:date="2022-05-18T11:04:00Z">
        <w:r w:rsidR="00DE6BEC" w:rsidDel="00E54711">
          <w:rPr>
            <w:rFonts w:ascii="Times New Roman" w:eastAsia="Times New Roman" w:hAnsi="Times New Roman" w:cs="Times New Roman"/>
            <w:color w:val="0070C0"/>
            <w:lang w:eastAsia="zh-CN"/>
          </w:rPr>
          <w:delText>.</w:delText>
        </w:r>
      </w:del>
      <w:r w:rsidR="00DE6BEC">
        <w:rPr>
          <w:rFonts w:ascii="Times New Roman" w:eastAsia="Times New Roman" w:hAnsi="Times New Roman" w:cs="Times New Roman"/>
          <w:color w:val="0070C0"/>
          <w:lang w:eastAsia="zh-CN"/>
        </w:rPr>
        <w:t xml:space="preserve"> </w:t>
      </w:r>
      <w:ins w:id="6" w:author="Wang Siyu" w:date="2022-05-18T11:04:00Z">
        <w:r w:rsidR="00E54711">
          <w:rPr>
            <w:rFonts w:ascii="Times New Roman" w:eastAsia="Times New Roman" w:hAnsi="Times New Roman" w:cs="Times New Roman"/>
            <w:color w:val="0070C0"/>
            <w:lang w:eastAsia="zh-CN"/>
          </w:rPr>
          <w:t>v</w:t>
        </w:r>
      </w:ins>
      <w:del w:id="7" w:author="Wang Siyu" w:date="2022-05-18T11:04:00Z">
        <w:r w:rsidR="00DE6BEC" w:rsidDel="00E54711">
          <w:rPr>
            <w:rFonts w:ascii="Times New Roman" w:eastAsia="Times New Roman" w:hAnsi="Times New Roman" w:cs="Times New Roman"/>
            <w:color w:val="0070C0"/>
            <w:lang w:eastAsia="zh-CN"/>
          </w:rPr>
          <w:delText>V</w:delText>
        </w:r>
      </w:del>
      <w:r w:rsidR="00F940F5" w:rsidRPr="009D3436">
        <w:rPr>
          <w:rFonts w:ascii="Times New Roman" w:eastAsia="Times New Roman" w:hAnsi="Times New Roman" w:cs="Times New Roman"/>
          <w:color w:val="0070C0"/>
          <w:lang w:eastAsia="zh-CN"/>
        </w:rPr>
        <w:t>alue and uncertainty are confounded in reversal learning</w:t>
      </w:r>
      <w:r w:rsidR="00D24240" w:rsidRPr="009D3436">
        <w:rPr>
          <w:rFonts w:ascii="Times New Roman" w:eastAsia="Times New Roman" w:hAnsi="Times New Roman" w:cs="Times New Roman"/>
          <w:color w:val="0070C0"/>
          <w:lang w:eastAsia="zh-CN"/>
        </w:rPr>
        <w:t>. However</w:t>
      </w:r>
      <w:r w:rsidR="00B96AC2" w:rsidRPr="009D3436">
        <w:rPr>
          <w:rFonts w:ascii="Times New Roman" w:eastAsia="Times New Roman" w:hAnsi="Times New Roman" w:cs="Times New Roman"/>
          <w:color w:val="0070C0"/>
          <w:lang w:eastAsia="zh-CN"/>
        </w:rPr>
        <w:t>,</w:t>
      </w:r>
      <w:r w:rsidR="00D24240" w:rsidRPr="009D3436">
        <w:rPr>
          <w:rFonts w:ascii="Times New Roman" w:eastAsia="Times New Roman" w:hAnsi="Times New Roman" w:cs="Times New Roman"/>
          <w:color w:val="0070C0"/>
          <w:lang w:eastAsia="zh-CN"/>
        </w:rPr>
        <w:t xml:space="preserve"> in our design</w:t>
      </w:r>
      <w:r w:rsidR="00904B22" w:rsidRPr="009D3436">
        <w:rPr>
          <w:rFonts w:ascii="Times New Roman" w:eastAsia="Times New Roman" w:hAnsi="Times New Roman" w:cs="Times New Roman"/>
          <w:color w:val="0070C0"/>
          <w:lang w:eastAsia="zh-CN"/>
        </w:rPr>
        <w:t xml:space="preserve"> both value and uncertainty are manipulated</w:t>
      </w:r>
      <w:r w:rsidR="005552B1" w:rsidRPr="009D3436">
        <w:rPr>
          <w:rFonts w:ascii="Times New Roman" w:eastAsia="Times New Roman" w:hAnsi="Times New Roman" w:cs="Times New Roman"/>
          <w:color w:val="0070C0"/>
          <w:lang w:eastAsia="zh-CN"/>
        </w:rPr>
        <w:t xml:space="preserve"> independent</w:t>
      </w:r>
      <w:r w:rsidR="00DE6BEC">
        <w:rPr>
          <w:rFonts w:ascii="Times New Roman" w:eastAsia="Times New Roman" w:hAnsi="Times New Roman" w:cs="Times New Roman"/>
          <w:color w:val="0070C0"/>
          <w:lang w:eastAsia="zh-CN"/>
        </w:rPr>
        <w:t>ly</w:t>
      </w:r>
      <w:r w:rsidR="005552B1" w:rsidRPr="009D3436">
        <w:rPr>
          <w:rFonts w:ascii="Times New Roman" w:eastAsia="Times New Roman" w:hAnsi="Times New Roman" w:cs="Times New Roman"/>
          <w:color w:val="0070C0"/>
          <w:lang w:eastAsia="zh-CN"/>
        </w:rPr>
        <w:t xml:space="preserve"> from each other</w:t>
      </w:r>
      <w:r w:rsidR="00904B22" w:rsidRPr="009D3436">
        <w:rPr>
          <w:rFonts w:ascii="Times New Roman" w:eastAsia="Times New Roman" w:hAnsi="Times New Roman" w:cs="Times New Roman"/>
          <w:color w:val="0070C0"/>
          <w:lang w:eastAsia="zh-CN"/>
        </w:rPr>
        <w:t xml:space="preserve">, allowing us to dissociate uncertainty </w:t>
      </w:r>
      <w:r w:rsidR="00383B6D">
        <w:rPr>
          <w:rFonts w:ascii="Times New Roman" w:eastAsia="Times New Roman" w:hAnsi="Times New Roman" w:cs="Times New Roman"/>
          <w:color w:val="0070C0"/>
          <w:lang w:eastAsia="zh-CN"/>
        </w:rPr>
        <w:t xml:space="preserve">from value </w:t>
      </w:r>
      <w:r w:rsidR="00904B22" w:rsidRPr="009D3436">
        <w:rPr>
          <w:rFonts w:ascii="Times New Roman" w:eastAsia="Times New Roman" w:hAnsi="Times New Roman" w:cs="Times New Roman"/>
          <w:color w:val="0070C0"/>
          <w:lang w:eastAsia="zh-CN"/>
        </w:rPr>
        <w:t>and</w:t>
      </w:r>
      <w:r w:rsidR="009D3436">
        <w:rPr>
          <w:rFonts w:ascii="Times New Roman" w:eastAsia="Times New Roman" w:hAnsi="Times New Roman" w:cs="Times New Roman"/>
          <w:color w:val="0070C0"/>
          <w:lang w:eastAsia="zh-CN"/>
        </w:rPr>
        <w:t xml:space="preserve"> properly</w:t>
      </w:r>
      <w:r w:rsidR="00904B22" w:rsidRPr="009D3436">
        <w:rPr>
          <w:rFonts w:ascii="Times New Roman" w:eastAsia="Times New Roman" w:hAnsi="Times New Roman" w:cs="Times New Roman"/>
          <w:color w:val="0070C0"/>
          <w:lang w:eastAsia="zh-CN"/>
        </w:rPr>
        <w:t xml:space="preserve"> measure </w:t>
      </w:r>
      <w:del w:id="8" w:author="Wang Siyu" w:date="2022-05-18T11:05:00Z">
        <w:r w:rsidR="00DE6BEC" w:rsidDel="00E54711">
          <w:rPr>
            <w:rFonts w:ascii="Times New Roman" w:eastAsia="Times New Roman" w:hAnsi="Times New Roman" w:cs="Times New Roman"/>
            <w:color w:val="0070C0"/>
            <w:lang w:eastAsia="zh-CN"/>
          </w:rPr>
          <w:delText xml:space="preserve">and manipulate </w:delText>
        </w:r>
      </w:del>
      <w:r w:rsidR="00904B22" w:rsidRPr="009D3436">
        <w:rPr>
          <w:rFonts w:ascii="Times New Roman" w:eastAsia="Times New Roman" w:hAnsi="Times New Roman" w:cs="Times New Roman"/>
          <w:color w:val="0070C0"/>
          <w:lang w:eastAsia="zh-CN"/>
        </w:rPr>
        <w:t xml:space="preserve">directed exploration. </w:t>
      </w:r>
    </w:p>
    <w:p w14:paraId="3C495DB4" w14:textId="773243A2"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2) There are very few statistical results provided. Instead, the Results consists of general descriptions of group level performance without evidence of the significance of findings. This is generally problematic but especially for subtle </w:t>
      </w:r>
      <w:r w:rsidRPr="00852FD8">
        <w:rPr>
          <w:rFonts w:ascii="Times New Roman" w:eastAsia="Times New Roman" w:hAnsi="Times New Roman" w:cs="Times New Roman"/>
          <w:color w:val="222222"/>
          <w:lang w:eastAsia="zh-CN"/>
        </w:rPr>
        <w:t>effects (e.g., constant vs. random reward differences in Fig 10; horizon effects on model parameter estimates in Figure 8; reference to horizon effect on switch in Fig 4D on p. 14).</w:t>
      </w:r>
    </w:p>
    <w:p w14:paraId="5E598B2C" w14:textId="79B6192D" w:rsidR="00DC7800" w:rsidRDefault="00DE6BEC"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conducted additional statistical analyses and included more details.</w:t>
      </w:r>
      <w:r w:rsidR="00A83B93">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W</w:t>
      </w:r>
      <w:r w:rsidR="00A83B93">
        <w:rPr>
          <w:rFonts w:ascii="Times New Roman" w:eastAsia="Times New Roman" w:hAnsi="Times New Roman" w:cs="Times New Roman"/>
          <w:color w:val="0070C0"/>
          <w:lang w:eastAsia="zh-CN"/>
        </w:rPr>
        <w:t xml:space="preserve">e added missing p-values throughout the results section of the manuscript. </w:t>
      </w:r>
      <w:r w:rsidR="000A62F0" w:rsidRPr="00852FD8">
        <w:rPr>
          <w:rFonts w:ascii="Times New Roman" w:eastAsia="Times New Roman" w:hAnsi="Times New Roman" w:cs="Times New Roman"/>
          <w:color w:val="0070C0"/>
          <w:lang w:eastAsia="zh-CN"/>
        </w:rPr>
        <w:t>We re</w:t>
      </w:r>
      <w:r>
        <w:rPr>
          <w:rFonts w:ascii="Times New Roman" w:eastAsia="Times New Roman" w:hAnsi="Times New Roman" w:cs="Times New Roman"/>
          <w:color w:val="0070C0"/>
          <w:lang w:eastAsia="zh-CN"/>
        </w:rPr>
        <w:t>-</w:t>
      </w:r>
      <w:r w:rsidR="000A62F0" w:rsidRPr="00852FD8">
        <w:rPr>
          <w:rFonts w:ascii="Times New Roman" w:eastAsia="Times New Roman" w:hAnsi="Times New Roman" w:cs="Times New Roman"/>
          <w:color w:val="0070C0"/>
          <w:lang w:eastAsia="zh-CN"/>
        </w:rPr>
        <w:t>ran all the analys</w:t>
      </w:r>
      <w:r>
        <w:rPr>
          <w:rFonts w:ascii="Times New Roman" w:eastAsia="Times New Roman" w:hAnsi="Times New Roman" w:cs="Times New Roman"/>
          <w:color w:val="0070C0"/>
          <w:lang w:eastAsia="zh-CN"/>
        </w:rPr>
        <w:t>e</w:t>
      </w:r>
      <w:r w:rsidR="000A62F0" w:rsidRPr="00852FD8">
        <w:rPr>
          <w:rFonts w:ascii="Times New Roman" w:eastAsia="Times New Roman" w:hAnsi="Times New Roman" w:cs="Times New Roman"/>
          <w:color w:val="0070C0"/>
          <w:lang w:eastAsia="zh-CN"/>
        </w:rPr>
        <w:t xml:space="preserve">s </w:t>
      </w:r>
      <w:r w:rsidR="00D9679F">
        <w:rPr>
          <w:rFonts w:ascii="Times New Roman" w:eastAsia="Times New Roman" w:hAnsi="Times New Roman" w:cs="Times New Roman"/>
          <w:color w:val="0070C0"/>
          <w:lang w:eastAsia="zh-CN"/>
        </w:rPr>
        <w:t xml:space="preserve">after </w:t>
      </w:r>
      <w:r w:rsidR="009E39C8" w:rsidRPr="00852FD8">
        <w:rPr>
          <w:rFonts w:ascii="Times New Roman" w:eastAsia="Times New Roman" w:hAnsi="Times New Roman" w:cs="Times New Roman"/>
          <w:color w:val="0070C0"/>
          <w:lang w:eastAsia="zh-CN"/>
        </w:rPr>
        <w:t>incorporating</w:t>
      </w:r>
      <w:r w:rsidR="000A62F0" w:rsidRPr="00852FD8">
        <w:rPr>
          <w:rFonts w:ascii="Times New Roman" w:eastAsia="Times New Roman" w:hAnsi="Times New Roman" w:cs="Times New Roman"/>
          <w:color w:val="0070C0"/>
          <w:lang w:eastAsia="zh-CN"/>
        </w:rPr>
        <w:t xml:space="preserve"> </w:t>
      </w:r>
      <w:r w:rsidR="00852FD8">
        <w:rPr>
          <w:rFonts w:ascii="Times New Roman" w:eastAsia="Times New Roman" w:hAnsi="Times New Roman" w:cs="Times New Roman"/>
          <w:color w:val="0070C0"/>
          <w:lang w:eastAsia="zh-CN"/>
        </w:rPr>
        <w:t xml:space="preserve">suggestions from other comments </w:t>
      </w:r>
      <w:r w:rsidR="00D9679F">
        <w:rPr>
          <w:rFonts w:ascii="Times New Roman" w:eastAsia="Times New Roman" w:hAnsi="Times New Roman" w:cs="Times New Roman"/>
          <w:color w:val="0070C0"/>
          <w:lang w:eastAsia="zh-CN"/>
        </w:rPr>
        <w:t>of</w:t>
      </w:r>
      <w:r w:rsidR="005A7891">
        <w:rPr>
          <w:rFonts w:ascii="Times New Roman" w:eastAsia="Times New Roman" w:hAnsi="Times New Roman" w:cs="Times New Roman"/>
          <w:color w:val="0070C0"/>
          <w:lang w:eastAsia="zh-CN"/>
        </w:rPr>
        <w:t xml:space="preserve"> the reviewer </w:t>
      </w:r>
      <w:r w:rsidR="00852FD8">
        <w:rPr>
          <w:rFonts w:ascii="Times New Roman" w:eastAsia="Times New Roman" w:hAnsi="Times New Roman" w:cs="Times New Roman"/>
          <w:color w:val="0070C0"/>
          <w:lang w:eastAsia="zh-CN"/>
        </w:rPr>
        <w:t>(e.g.</w:t>
      </w:r>
      <w:r w:rsidR="00301B45">
        <w:rPr>
          <w:rFonts w:ascii="Times New Roman" w:eastAsia="Times New Roman" w:hAnsi="Times New Roman" w:cs="Times New Roman"/>
          <w:color w:val="0070C0"/>
          <w:lang w:eastAsia="zh-CN"/>
        </w:rPr>
        <w:t xml:space="preserve"> </w:t>
      </w:r>
      <w:r w:rsidR="00852FD8">
        <w:rPr>
          <w:rFonts w:ascii="Times New Roman" w:eastAsia="Times New Roman" w:hAnsi="Times New Roman" w:cs="Times New Roman"/>
          <w:color w:val="0070C0"/>
          <w:lang w:eastAsia="zh-CN"/>
        </w:rPr>
        <w:t xml:space="preserve"> controlling for </w:t>
      </w:r>
      <w:r w:rsidR="005A7891">
        <w:rPr>
          <w:rFonts w:ascii="Times New Roman" w:eastAsia="Times New Roman" w:hAnsi="Times New Roman" w:cs="Times New Roman"/>
          <w:color w:val="0070C0"/>
          <w:lang w:eastAsia="zh-CN"/>
        </w:rPr>
        <w:t>feeder preference)</w:t>
      </w:r>
      <w:r w:rsidR="009E39C8" w:rsidRPr="00852FD8">
        <w:rPr>
          <w:rFonts w:ascii="Times New Roman" w:eastAsia="Times New Roman" w:hAnsi="Times New Roman" w:cs="Times New Roman"/>
          <w:color w:val="0070C0"/>
          <w:lang w:eastAsia="zh-CN"/>
        </w:rPr>
        <w:t xml:space="preserve">. </w:t>
      </w:r>
      <w:r w:rsidR="003D690B" w:rsidRPr="00852FD8">
        <w:rPr>
          <w:rFonts w:ascii="Times New Roman" w:eastAsia="Times New Roman" w:hAnsi="Times New Roman" w:cs="Times New Roman"/>
          <w:color w:val="0070C0"/>
          <w:lang w:eastAsia="zh-CN"/>
        </w:rPr>
        <w:t xml:space="preserve">Here we </w:t>
      </w:r>
      <w:r w:rsidR="000922FA">
        <w:rPr>
          <w:rFonts w:ascii="Times New Roman" w:eastAsia="Times New Roman" w:hAnsi="Times New Roman" w:cs="Times New Roman"/>
          <w:color w:val="0070C0"/>
          <w:lang w:eastAsia="zh-CN"/>
        </w:rPr>
        <w:t>highlight</w:t>
      </w:r>
      <w:r w:rsidR="003D690B" w:rsidRPr="00852FD8">
        <w:rPr>
          <w:rFonts w:ascii="Times New Roman" w:eastAsia="Times New Roman" w:hAnsi="Times New Roman" w:cs="Times New Roman"/>
          <w:color w:val="0070C0"/>
          <w:lang w:eastAsia="zh-CN"/>
        </w:rPr>
        <w:t xml:space="preserve"> the main findings of the paper with </w:t>
      </w:r>
      <w:r w:rsidR="00D9679F">
        <w:rPr>
          <w:rFonts w:ascii="Times New Roman" w:eastAsia="Times New Roman" w:hAnsi="Times New Roman" w:cs="Times New Roman"/>
          <w:color w:val="0070C0"/>
          <w:lang w:eastAsia="zh-CN"/>
        </w:rPr>
        <w:t xml:space="preserve">statement of </w:t>
      </w:r>
      <w:r w:rsidR="005A7891">
        <w:rPr>
          <w:rFonts w:ascii="Times New Roman" w:eastAsia="Times New Roman" w:hAnsi="Times New Roman" w:cs="Times New Roman"/>
          <w:color w:val="0070C0"/>
          <w:lang w:eastAsia="zh-CN"/>
        </w:rPr>
        <w:t>statistical significance.</w:t>
      </w:r>
    </w:p>
    <w:p w14:paraId="640C0D1A" w14:textId="77777777" w:rsidR="0047790D" w:rsidRDefault="00762438" w:rsidP="0047790D">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(Similar to humans) </w:t>
      </w:r>
      <w:r w:rsidR="00A83B93" w:rsidRPr="00FA689E">
        <w:rPr>
          <w:rFonts w:ascii="Times New Roman" w:eastAsia="Times New Roman" w:hAnsi="Times New Roman" w:cs="Times New Roman"/>
          <w:color w:val="0070C0"/>
          <w:lang w:eastAsia="zh-CN"/>
        </w:rPr>
        <w:t xml:space="preserve">Rats </w:t>
      </w:r>
      <w:r w:rsidR="00380CC7">
        <w:rPr>
          <w:rFonts w:ascii="Times New Roman" w:eastAsia="Times New Roman" w:hAnsi="Times New Roman" w:cs="Times New Roman"/>
          <w:color w:val="0070C0"/>
          <w:lang w:eastAsia="zh-CN"/>
        </w:rPr>
        <w:t>were</w:t>
      </w:r>
      <w:r w:rsidR="00A83B93" w:rsidRPr="00FA689E">
        <w:rPr>
          <w:rFonts w:ascii="Times New Roman" w:eastAsia="Times New Roman" w:hAnsi="Times New Roman" w:cs="Times New Roman"/>
          <w:color w:val="0070C0"/>
          <w:lang w:eastAsia="zh-CN"/>
        </w:rPr>
        <w:t xml:space="preserve"> able to use prior information to guide exploratory choices. </w:t>
      </w:r>
    </w:p>
    <w:p w14:paraId="36929815" w14:textId="59F0D832" w:rsidR="0047790D" w:rsidRDefault="00380CC7" w:rsidP="0047790D">
      <w:pPr>
        <w:pStyle w:val="ListParagraph"/>
        <w:spacing w:before="100" w:beforeAutospacing="1" w:after="100" w:afterAutospacing="1"/>
        <w:ind w:left="360"/>
        <w:rPr>
          <w:rFonts w:ascii="Times New Roman" w:eastAsia="Times New Roman" w:hAnsi="Times New Roman" w:cs="Times New Roman"/>
          <w:color w:val="0070C0"/>
          <w:lang w:eastAsia="zh-CN"/>
        </w:rPr>
      </w:pPr>
      <w:r w:rsidRPr="0047790D">
        <w:rPr>
          <w:rFonts w:ascii="Times New Roman" w:eastAsia="Times New Roman" w:hAnsi="Times New Roman" w:cs="Times New Roman"/>
          <w:color w:val="0070C0"/>
          <w:lang w:eastAsia="zh-CN"/>
        </w:rPr>
        <w:t>In figure 4C, rats were able to choose the high reward option at the first free choice (without knowing the reward of the unguided option) significantly above chance (</w:t>
      </w:r>
      <w:r w:rsidR="00762438" w:rsidRPr="0047790D">
        <w:rPr>
          <w:rFonts w:ascii="Times New Roman" w:eastAsia="Times New Roman" w:hAnsi="Times New Roman" w:cs="Times New Roman"/>
          <w:color w:val="0070C0"/>
          <w:lang w:eastAsia="zh-CN"/>
        </w:rPr>
        <w:t>p &lt; 0.001 for H = 1 and 6, p = 0.01 for H = 15</w:t>
      </w:r>
      <w:r w:rsidRPr="0047790D">
        <w:rPr>
          <w:rFonts w:ascii="Times New Roman" w:eastAsia="Times New Roman" w:hAnsi="Times New Roman" w:cs="Times New Roman"/>
          <w:color w:val="0070C0"/>
          <w:lang w:eastAsia="zh-CN"/>
        </w:rPr>
        <w:t xml:space="preserve">). </w:t>
      </w:r>
      <w:r w:rsidR="00B82EB5">
        <w:rPr>
          <w:rFonts w:ascii="Times New Roman" w:eastAsia="Times New Roman" w:hAnsi="Times New Roman" w:cs="Times New Roman"/>
          <w:color w:val="0070C0"/>
          <w:lang w:eastAsia="zh-CN"/>
        </w:rPr>
        <w:t>Rats</w:t>
      </w:r>
      <w:r w:rsidR="00B82EB5" w:rsidRPr="0047790D">
        <w:rPr>
          <w:rFonts w:ascii="Times New Roman" w:eastAsia="Times New Roman" w:hAnsi="Times New Roman" w:cs="Times New Roman"/>
          <w:color w:val="0070C0"/>
          <w:lang w:eastAsia="zh-CN"/>
        </w:rPr>
        <w:t xml:space="preserve"> </w:t>
      </w:r>
      <w:r w:rsidR="00762438" w:rsidRPr="0047790D">
        <w:rPr>
          <w:rFonts w:ascii="Times New Roman" w:eastAsia="Times New Roman" w:hAnsi="Times New Roman" w:cs="Times New Roman"/>
          <w:color w:val="0070C0"/>
          <w:lang w:eastAsia="zh-CN"/>
        </w:rPr>
        <w:t>can only perform above chance if they have access to prior information.</w:t>
      </w:r>
    </w:p>
    <w:p w14:paraId="00330ABD" w14:textId="046F0E63" w:rsidR="00FA689E" w:rsidRPr="0047790D" w:rsidRDefault="0047790D" w:rsidP="0047790D">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(Similar to humans) Rats </w:t>
      </w:r>
      <w:r w:rsidRPr="0047790D">
        <w:rPr>
          <w:rFonts w:ascii="Times New Roman" w:eastAsia="Times New Roman" w:hAnsi="Times New Roman" w:cs="Times New Roman"/>
          <w:color w:val="0070C0"/>
          <w:lang w:eastAsia="zh-CN"/>
        </w:rPr>
        <w:t>adapted the extent to which they explore based on the guided reward size.</w:t>
      </w:r>
      <w:r>
        <w:rPr>
          <w:rFonts w:ascii="Times New Roman" w:eastAsia="Times New Roman" w:hAnsi="Times New Roman" w:cs="Times New Roman"/>
          <w:color w:val="0070C0"/>
          <w:lang w:eastAsia="zh-CN"/>
        </w:rPr>
        <w:t xml:space="preserve"> </w:t>
      </w:r>
      <w:r w:rsidR="00762438" w:rsidRPr="0047790D">
        <w:rPr>
          <w:rFonts w:ascii="Times New Roman" w:eastAsia="Times New Roman" w:hAnsi="Times New Roman" w:cs="Times New Roman"/>
          <w:color w:val="0070C0"/>
          <w:lang w:eastAsia="zh-CN"/>
        </w:rPr>
        <w:t xml:space="preserve">In figure 7C, Two-way ANOVA (Horizon x Guided reward) revealed a </w:t>
      </w:r>
      <w:r w:rsidR="00E05D06" w:rsidRPr="0047790D">
        <w:rPr>
          <w:rFonts w:ascii="Times New Roman" w:eastAsia="Times New Roman" w:hAnsi="Times New Roman" w:cs="Times New Roman"/>
          <w:color w:val="0070C0"/>
          <w:lang w:eastAsia="zh-CN"/>
        </w:rPr>
        <w:t>significant main effect of guided reward (p &lt; 0.001).</w:t>
      </w:r>
    </w:p>
    <w:p w14:paraId="3738A01F" w14:textId="0712B1C8" w:rsidR="00380CC7" w:rsidRDefault="0047790D" w:rsidP="00FA689E">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(Different than humans) Rats used less directed exploration (</w:t>
      </w:r>
      <w:r w:rsidR="00B82EB5">
        <w:rPr>
          <w:rFonts w:ascii="Times New Roman" w:eastAsia="Times New Roman" w:hAnsi="Times New Roman" w:cs="Times New Roman"/>
          <w:color w:val="0070C0"/>
          <w:lang w:eastAsia="zh-CN"/>
        </w:rPr>
        <w:t xml:space="preserve">i.e. </w:t>
      </w:r>
      <w:r>
        <w:rPr>
          <w:rFonts w:ascii="Times New Roman" w:eastAsia="Times New Roman" w:hAnsi="Times New Roman" w:cs="Times New Roman"/>
          <w:color w:val="0070C0"/>
          <w:lang w:eastAsia="zh-CN"/>
        </w:rPr>
        <w:t xml:space="preserve">have lower thresholds) in long horizons. </w:t>
      </w:r>
    </w:p>
    <w:p w14:paraId="4BF35B7B" w14:textId="1981A76F" w:rsidR="005C420A" w:rsidRDefault="0047790D" w:rsidP="0047790D">
      <w:pPr>
        <w:pStyle w:val="ListParagraph"/>
        <w:numPr>
          <w:ilvl w:val="4"/>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1(Figure 8</w:t>
      </w:r>
      <w:r w:rsidR="00BD2BC6">
        <w:rPr>
          <w:rFonts w:ascii="Times New Roman" w:eastAsia="Times New Roman" w:hAnsi="Times New Roman" w:cs="Times New Roman"/>
          <w:color w:val="0070C0"/>
          <w:lang w:eastAsia="zh-CN"/>
        </w:rPr>
        <w:t xml:space="preserve">), there is a significant main effect of horizon on the threshold parameter </w:t>
      </w:r>
      <w:r w:rsidR="000456EF">
        <w:rPr>
          <w:rFonts w:ascii="Times New Roman" w:eastAsia="Times New Roman" w:hAnsi="Times New Roman" w:cs="Times New Roman"/>
          <w:color w:val="0070C0"/>
          <w:lang w:eastAsia="zh-CN"/>
        </w:rPr>
        <w:t xml:space="preserve">for humans </w:t>
      </w:r>
      <w:r w:rsidR="00BD2BC6">
        <w:rPr>
          <w:rFonts w:ascii="Times New Roman" w:eastAsia="Times New Roman" w:hAnsi="Times New Roman" w:cs="Times New Roman"/>
          <w:color w:val="0070C0"/>
          <w:lang w:eastAsia="zh-CN"/>
        </w:rPr>
        <w:t>(p &lt; 0.001)</w:t>
      </w:r>
      <w:r w:rsidR="000456EF">
        <w:rPr>
          <w:rFonts w:ascii="Times New Roman" w:eastAsia="Times New Roman" w:hAnsi="Times New Roman" w:cs="Times New Roman"/>
          <w:color w:val="0070C0"/>
          <w:lang w:eastAsia="zh-CN"/>
        </w:rPr>
        <w:t>, but there is no significant effect of horizon on the threshold parameter for rats (p &gt; 0.05)</w:t>
      </w:r>
      <w:r w:rsidR="00BD2BC6">
        <w:rPr>
          <w:rFonts w:ascii="Times New Roman" w:eastAsia="Times New Roman" w:hAnsi="Times New Roman" w:cs="Times New Roman"/>
          <w:color w:val="0070C0"/>
          <w:lang w:eastAsia="zh-CN"/>
        </w:rPr>
        <w:t>.</w:t>
      </w:r>
      <w:r w:rsidR="000456EF">
        <w:rPr>
          <w:rFonts w:ascii="Times New Roman" w:eastAsia="Times New Roman" w:hAnsi="Times New Roman" w:cs="Times New Roman"/>
          <w:color w:val="0070C0"/>
          <w:lang w:eastAsia="zh-CN"/>
        </w:rPr>
        <w:t xml:space="preserve"> In other words, when different horizon conditions are </w:t>
      </w:r>
      <w:r w:rsidR="00B82EB5">
        <w:rPr>
          <w:rFonts w:ascii="Times New Roman" w:eastAsia="Times New Roman" w:hAnsi="Times New Roman" w:cs="Times New Roman"/>
          <w:color w:val="0070C0"/>
          <w:lang w:eastAsia="zh-CN"/>
        </w:rPr>
        <w:t xml:space="preserve">tested </w:t>
      </w:r>
      <w:r w:rsidR="000456EF">
        <w:rPr>
          <w:rFonts w:ascii="Times New Roman" w:eastAsia="Times New Roman" w:hAnsi="Times New Roman" w:cs="Times New Roman"/>
          <w:color w:val="0070C0"/>
          <w:lang w:eastAsia="zh-CN"/>
        </w:rPr>
        <w:t>between sessions, we didn’t find a significant horizon effect on directed exploration</w:t>
      </w:r>
      <w:ins w:id="9" w:author="Wang Siyu" w:date="2022-05-18T11:07:00Z">
        <w:r w:rsidR="00E54711">
          <w:rPr>
            <w:rFonts w:ascii="Times New Roman" w:eastAsia="Times New Roman" w:hAnsi="Times New Roman" w:cs="Times New Roman"/>
            <w:color w:val="0070C0"/>
            <w:lang w:eastAsia="zh-CN"/>
          </w:rPr>
          <w:t xml:space="preserve"> in rats</w:t>
        </w:r>
      </w:ins>
      <w:r w:rsidR="000456EF">
        <w:rPr>
          <w:rFonts w:ascii="Times New Roman" w:eastAsia="Times New Roman" w:hAnsi="Times New Roman" w:cs="Times New Roman"/>
          <w:color w:val="0070C0"/>
          <w:lang w:eastAsia="zh-CN"/>
        </w:rPr>
        <w:t xml:space="preserve">. </w:t>
      </w:r>
    </w:p>
    <w:p w14:paraId="38FC0752" w14:textId="360896DA" w:rsidR="0047790D" w:rsidRDefault="005C420A" w:rsidP="0047790D">
      <w:pPr>
        <w:pStyle w:val="ListParagraph"/>
        <w:numPr>
          <w:ilvl w:val="4"/>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Experiment 2(Figure 9), there is a significant main effect of horizon on the threshold parameter for rats (p </w:t>
      </w:r>
      <w:r w:rsidR="00FD5729">
        <w:rPr>
          <w:rFonts w:ascii="Times New Roman" w:eastAsia="Times New Roman" w:hAnsi="Times New Roman" w:cs="Times New Roman"/>
          <w:color w:val="0070C0"/>
          <w:lang w:eastAsia="zh-CN"/>
        </w:rPr>
        <w:t>&lt; 0.001). There is also a significant main effect of horizon on the model-free p(</w:t>
      </w:r>
      <w:del w:id="10" w:author="Wang Siyu" w:date="2022-05-18T11:07:00Z">
        <w:r w:rsidR="00FD5729" w:rsidDel="00E54711">
          <w:rPr>
            <w:rFonts w:ascii="Times New Roman" w:eastAsia="Times New Roman" w:hAnsi="Times New Roman" w:cs="Times New Roman"/>
            <w:color w:val="0070C0"/>
            <w:lang w:eastAsia="zh-CN"/>
          </w:rPr>
          <w:delText>explore</w:delText>
        </w:r>
      </w:del>
      <w:ins w:id="11" w:author="Wang Siyu" w:date="2022-05-18T11:07:00Z">
        <w:r w:rsidR="00E54711">
          <w:rPr>
            <w:rFonts w:ascii="Times New Roman" w:eastAsia="Times New Roman" w:hAnsi="Times New Roman" w:cs="Times New Roman"/>
            <w:color w:val="0070C0"/>
            <w:lang w:eastAsia="zh-CN"/>
          </w:rPr>
          <w:t>unguided</w:t>
        </w:r>
      </w:ins>
      <w:r w:rsidR="00FD5729">
        <w:rPr>
          <w:rFonts w:ascii="Times New Roman" w:eastAsia="Times New Roman" w:hAnsi="Times New Roman" w:cs="Times New Roman"/>
          <w:color w:val="0070C0"/>
          <w:lang w:eastAsia="zh-CN"/>
        </w:rPr>
        <w:t xml:space="preserve">) measure (p = 0.003). Together, </w:t>
      </w:r>
      <w:ins w:id="12" w:author="Wang Siyu" w:date="2022-05-18T11:07:00Z">
        <w:r w:rsidR="00E54711">
          <w:rPr>
            <w:rFonts w:ascii="Times New Roman" w:eastAsia="Times New Roman" w:hAnsi="Times New Roman" w:cs="Times New Roman"/>
            <w:color w:val="0070C0"/>
            <w:lang w:eastAsia="zh-CN"/>
          </w:rPr>
          <w:t>t</w:t>
        </w:r>
      </w:ins>
      <w:del w:id="13" w:author="Wang Siyu" w:date="2022-05-18T11:07:00Z">
        <w:r w:rsidR="00B82EB5" w:rsidDel="00E54711">
          <w:rPr>
            <w:rFonts w:ascii="Times New Roman" w:eastAsia="Times New Roman" w:hAnsi="Times New Roman" w:cs="Times New Roman"/>
            <w:color w:val="0070C0"/>
            <w:lang w:eastAsia="zh-CN"/>
          </w:rPr>
          <w:delText>T</w:delText>
        </w:r>
      </w:del>
      <w:r w:rsidR="00B82EB5">
        <w:rPr>
          <w:rFonts w:ascii="Times New Roman" w:eastAsia="Times New Roman" w:hAnsi="Times New Roman" w:cs="Times New Roman"/>
          <w:color w:val="0070C0"/>
          <w:lang w:eastAsia="zh-CN"/>
        </w:rPr>
        <w:t xml:space="preserve">hese results </w:t>
      </w:r>
      <w:r w:rsidR="00FD5729">
        <w:rPr>
          <w:rFonts w:ascii="Times New Roman" w:eastAsia="Times New Roman" w:hAnsi="Times New Roman" w:cs="Times New Roman"/>
          <w:color w:val="0070C0"/>
          <w:lang w:eastAsia="zh-CN"/>
        </w:rPr>
        <w:t>showed a significant horizon effect on directed exploration if rats experience</w:t>
      </w:r>
      <w:r w:rsidR="00B82EB5">
        <w:rPr>
          <w:rFonts w:ascii="Times New Roman" w:eastAsia="Times New Roman" w:hAnsi="Times New Roman" w:cs="Times New Roman"/>
          <w:color w:val="0070C0"/>
          <w:lang w:eastAsia="zh-CN"/>
        </w:rPr>
        <w:t>d</w:t>
      </w:r>
      <w:r w:rsidR="00FD5729">
        <w:rPr>
          <w:rFonts w:ascii="Times New Roman" w:eastAsia="Times New Roman" w:hAnsi="Times New Roman" w:cs="Times New Roman"/>
          <w:color w:val="0070C0"/>
          <w:lang w:eastAsia="zh-CN"/>
        </w:rPr>
        <w:t xml:space="preserve"> both horizons within </w:t>
      </w:r>
      <w:r w:rsidR="00B82EB5">
        <w:rPr>
          <w:rFonts w:ascii="Times New Roman" w:eastAsia="Times New Roman" w:hAnsi="Times New Roman" w:cs="Times New Roman"/>
          <w:color w:val="0070C0"/>
          <w:lang w:eastAsia="zh-CN"/>
        </w:rPr>
        <w:lastRenderedPageBreak/>
        <w:t xml:space="preserve">the same </w:t>
      </w:r>
      <w:r w:rsidR="00FD5729">
        <w:rPr>
          <w:rFonts w:ascii="Times New Roman" w:eastAsia="Times New Roman" w:hAnsi="Times New Roman" w:cs="Times New Roman"/>
          <w:color w:val="0070C0"/>
          <w:lang w:eastAsia="zh-CN"/>
        </w:rPr>
        <w:t xml:space="preserve">session. (Note that the horizon conditions are always within-session for human experiments.)  </w:t>
      </w:r>
      <w:r w:rsidR="000456EF">
        <w:rPr>
          <w:rFonts w:ascii="Times New Roman" w:eastAsia="Times New Roman" w:hAnsi="Times New Roman" w:cs="Times New Roman"/>
          <w:color w:val="0070C0"/>
          <w:lang w:eastAsia="zh-CN"/>
        </w:rPr>
        <w:t xml:space="preserve"> </w:t>
      </w:r>
    </w:p>
    <w:p w14:paraId="7ABF79EF" w14:textId="56139D40" w:rsidR="00F97EC2" w:rsidRPr="00EB20C2" w:rsidRDefault="0077482F" w:rsidP="00F97EC2">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(Rats alone) Rats explored different</w:t>
      </w:r>
      <w:r w:rsidR="007F0613">
        <w:rPr>
          <w:rFonts w:ascii="Times New Roman" w:eastAsia="Times New Roman" w:hAnsi="Times New Roman" w:cs="Times New Roman"/>
          <w:color w:val="0070C0"/>
          <w:lang w:eastAsia="zh-CN"/>
        </w:rPr>
        <w:t>ly</w:t>
      </w:r>
      <w:r>
        <w:rPr>
          <w:rFonts w:ascii="Times New Roman" w:eastAsia="Times New Roman" w:hAnsi="Times New Roman" w:cs="Times New Roman"/>
          <w:color w:val="0070C0"/>
          <w:lang w:eastAsia="zh-CN"/>
        </w:rPr>
        <w:t xml:space="preserve"> in self-guided exploration compared to cue-guided exploration. </w:t>
      </w:r>
      <w:r w:rsidR="00D73C8E">
        <w:rPr>
          <w:rFonts w:ascii="Times New Roman" w:eastAsia="Times New Roman" w:hAnsi="Times New Roman" w:cs="Times New Roman"/>
          <w:color w:val="0070C0"/>
          <w:lang w:eastAsia="zh-CN"/>
        </w:rPr>
        <w:t xml:space="preserve">In Figure 11D, we showed that there </w:t>
      </w:r>
      <w:r w:rsidR="00B82EB5">
        <w:rPr>
          <w:rFonts w:ascii="Times New Roman" w:eastAsia="Times New Roman" w:hAnsi="Times New Roman" w:cs="Times New Roman"/>
          <w:color w:val="0070C0"/>
          <w:lang w:eastAsia="zh-CN"/>
        </w:rPr>
        <w:t xml:space="preserve">was </w:t>
      </w:r>
      <w:r w:rsidR="00D73C8E">
        <w:rPr>
          <w:rFonts w:ascii="Times New Roman" w:eastAsia="Times New Roman" w:hAnsi="Times New Roman" w:cs="Times New Roman"/>
          <w:color w:val="0070C0"/>
          <w:lang w:eastAsia="zh-CN"/>
        </w:rPr>
        <w:t>a significant main effect of nGuided (0 for self-guided vs 1 for cue-guided) on p(</w:t>
      </w:r>
      <w:del w:id="14" w:author="Wang Siyu" w:date="2022-05-18T11:08:00Z">
        <w:r w:rsidR="00D73C8E" w:rsidDel="00E54711">
          <w:rPr>
            <w:rFonts w:ascii="Times New Roman" w:eastAsia="Times New Roman" w:hAnsi="Times New Roman" w:cs="Times New Roman"/>
            <w:color w:val="0070C0"/>
            <w:lang w:eastAsia="zh-CN"/>
          </w:rPr>
          <w:delText>explore</w:delText>
        </w:r>
      </w:del>
      <w:ins w:id="15" w:author="Wang Siyu" w:date="2022-05-18T11:08:00Z">
        <w:r w:rsidR="00E54711">
          <w:rPr>
            <w:rFonts w:ascii="Times New Roman" w:eastAsia="Times New Roman" w:hAnsi="Times New Roman" w:cs="Times New Roman"/>
            <w:color w:val="0070C0"/>
            <w:lang w:eastAsia="zh-CN"/>
          </w:rPr>
          <w:t>unguided</w:t>
        </w:r>
      </w:ins>
      <w:r w:rsidR="00D73C8E">
        <w:rPr>
          <w:rFonts w:ascii="Times New Roman" w:eastAsia="Times New Roman" w:hAnsi="Times New Roman" w:cs="Times New Roman"/>
          <w:color w:val="0070C0"/>
          <w:lang w:eastAsia="zh-CN"/>
        </w:rPr>
        <w:t>)</w:t>
      </w:r>
      <w:r w:rsidR="007F0613">
        <w:rPr>
          <w:rFonts w:ascii="Times New Roman" w:eastAsia="Times New Roman" w:hAnsi="Times New Roman" w:cs="Times New Roman"/>
          <w:color w:val="0070C0"/>
          <w:lang w:eastAsia="zh-CN"/>
        </w:rPr>
        <w:t>, p &lt; 0.001</w:t>
      </w:r>
      <w:r w:rsidR="00D73C8E">
        <w:rPr>
          <w:rFonts w:ascii="Times New Roman" w:eastAsia="Times New Roman" w:hAnsi="Times New Roman" w:cs="Times New Roman"/>
          <w:color w:val="0070C0"/>
          <w:lang w:eastAsia="zh-CN"/>
        </w:rPr>
        <w:t xml:space="preserve">. </w:t>
      </w:r>
    </w:p>
    <w:p w14:paraId="28605099" w14:textId="7BEDCD3D" w:rsidR="00F97EC2" w:rsidRDefault="00B82EB5" w:rsidP="00F97EC2">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Addressing </w:t>
      </w:r>
      <w:r w:rsidR="00F97EC2">
        <w:rPr>
          <w:rFonts w:ascii="Times New Roman" w:eastAsia="Times New Roman" w:hAnsi="Times New Roman" w:cs="Times New Roman"/>
          <w:color w:val="0070C0"/>
          <w:lang w:eastAsia="zh-CN"/>
        </w:rPr>
        <w:t>the particular figures that the Reviewer mentioned:</w:t>
      </w:r>
    </w:p>
    <w:p w14:paraId="3D55AA17" w14:textId="303740A2" w:rsidR="00F97EC2" w:rsidRDefault="00F97EC2"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10D,</w:t>
      </w:r>
      <w:r w:rsidR="00F60C7B">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F) For random reward condition, we showed that there </w:t>
      </w:r>
      <w:r w:rsidR="00B82EB5">
        <w:rPr>
          <w:rFonts w:ascii="Times New Roman" w:eastAsia="Times New Roman" w:hAnsi="Times New Roman" w:cs="Times New Roman"/>
          <w:color w:val="0070C0"/>
          <w:lang w:eastAsia="zh-CN"/>
        </w:rPr>
        <w:t xml:space="preserve">was </w:t>
      </w:r>
      <w:r>
        <w:rPr>
          <w:rFonts w:ascii="Times New Roman" w:eastAsia="Times New Roman" w:hAnsi="Times New Roman" w:cs="Times New Roman"/>
          <w:color w:val="0070C0"/>
          <w:lang w:eastAsia="zh-CN"/>
        </w:rPr>
        <w:t>a significant increase of both threshold</w:t>
      </w:r>
      <w:r w:rsidR="001F2D29">
        <w:rPr>
          <w:rFonts w:ascii="Times New Roman" w:eastAsia="Times New Roman" w:hAnsi="Times New Roman" w:cs="Times New Roman"/>
          <w:color w:val="0070C0"/>
          <w:lang w:eastAsia="zh-CN"/>
        </w:rPr>
        <w:t xml:space="preserve"> (p &lt; 0.01)</w:t>
      </w:r>
      <w:r>
        <w:rPr>
          <w:rFonts w:ascii="Times New Roman" w:eastAsia="Times New Roman" w:hAnsi="Times New Roman" w:cs="Times New Roman"/>
          <w:color w:val="0070C0"/>
          <w:lang w:eastAsia="zh-CN"/>
        </w:rPr>
        <w:t xml:space="preserve"> and noise</w:t>
      </w:r>
      <w:r w:rsidR="001F2D29">
        <w:rPr>
          <w:rFonts w:ascii="Times New Roman" w:eastAsia="Times New Roman" w:hAnsi="Times New Roman" w:cs="Times New Roman"/>
          <w:color w:val="0070C0"/>
          <w:lang w:eastAsia="zh-CN"/>
        </w:rPr>
        <w:t xml:space="preserve"> (p &lt; 0.</w:t>
      </w:r>
      <w:r w:rsidR="0032705E">
        <w:rPr>
          <w:rFonts w:ascii="Times New Roman" w:eastAsia="Times New Roman" w:hAnsi="Times New Roman" w:cs="Times New Roman"/>
          <w:color w:val="0070C0"/>
          <w:lang w:eastAsia="zh-CN"/>
        </w:rPr>
        <w:t>01</w:t>
      </w:r>
      <w:r w:rsidR="001F2D29">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parameters compared to the constant reward condition.</w:t>
      </w:r>
      <w:r w:rsidR="004211BE">
        <w:rPr>
          <w:rFonts w:ascii="Times New Roman" w:eastAsia="Times New Roman" w:hAnsi="Times New Roman" w:cs="Times New Roman"/>
          <w:color w:val="0070C0"/>
          <w:lang w:eastAsia="zh-CN"/>
        </w:rPr>
        <w:t xml:space="preserve"> </w:t>
      </w:r>
    </w:p>
    <w:p w14:paraId="4CA405D7" w14:textId="52B75D2B" w:rsidR="004211BE" w:rsidRDefault="00914AD3"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8) </w:t>
      </w:r>
      <w:r w:rsidR="00002083">
        <w:rPr>
          <w:rFonts w:ascii="Times New Roman" w:eastAsia="Times New Roman" w:hAnsi="Times New Roman" w:cs="Times New Roman"/>
          <w:color w:val="0070C0"/>
          <w:lang w:eastAsia="zh-CN"/>
        </w:rPr>
        <w:t xml:space="preserve">See 3a above. </w:t>
      </w:r>
      <w:r>
        <w:rPr>
          <w:rFonts w:ascii="Times New Roman" w:eastAsia="Times New Roman" w:hAnsi="Times New Roman" w:cs="Times New Roman"/>
          <w:color w:val="0070C0"/>
          <w:lang w:eastAsia="zh-CN"/>
        </w:rPr>
        <w:t xml:space="preserve">We have added to figure 8 that the effect </w:t>
      </w:r>
      <w:r w:rsidR="00B82EB5">
        <w:rPr>
          <w:rFonts w:ascii="Times New Roman" w:eastAsia="Times New Roman" w:hAnsi="Times New Roman" w:cs="Times New Roman"/>
          <w:color w:val="0070C0"/>
          <w:lang w:eastAsia="zh-CN"/>
        </w:rPr>
        <w:t>wa</w:t>
      </w:r>
      <w:r>
        <w:rPr>
          <w:rFonts w:ascii="Times New Roman" w:eastAsia="Times New Roman" w:hAnsi="Times New Roman" w:cs="Times New Roman"/>
          <w:color w:val="0070C0"/>
          <w:lang w:eastAsia="zh-CN"/>
        </w:rPr>
        <w:t xml:space="preserve">s non-significant. </w:t>
      </w:r>
    </w:p>
    <w:p w14:paraId="34621808" w14:textId="5F7E1E0D" w:rsidR="00914AD3" w:rsidRPr="00F97EC2" w:rsidRDefault="00363261" w:rsidP="00464085">
      <w:pPr>
        <w:pStyle w:val="ListParagraph"/>
        <w:numPr>
          <w:ilvl w:val="3"/>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4D) P(switch) at later trials (trial# 2-6 in H = 6 vs trial# 11-15 in H = 15) is significantly lower </w:t>
      </w:r>
      <w:r w:rsidR="0032705E">
        <w:rPr>
          <w:rFonts w:ascii="Times New Roman" w:eastAsia="Times New Roman" w:hAnsi="Times New Roman" w:cs="Times New Roman"/>
          <w:color w:val="0070C0"/>
          <w:lang w:eastAsia="zh-CN"/>
        </w:rPr>
        <w:t xml:space="preserve">for </w:t>
      </w:r>
      <w:r>
        <w:rPr>
          <w:rFonts w:ascii="Times New Roman" w:eastAsia="Times New Roman" w:hAnsi="Times New Roman" w:cs="Times New Roman"/>
          <w:color w:val="0070C0"/>
          <w:lang w:eastAsia="zh-CN"/>
        </w:rPr>
        <w:t xml:space="preserve">H = 15 than </w:t>
      </w:r>
      <w:r w:rsidR="00B82EB5">
        <w:rPr>
          <w:rFonts w:ascii="Times New Roman" w:eastAsia="Times New Roman" w:hAnsi="Times New Roman" w:cs="Times New Roman"/>
          <w:color w:val="0070C0"/>
          <w:lang w:eastAsia="zh-CN"/>
        </w:rPr>
        <w:t xml:space="preserve">for </w:t>
      </w:r>
      <w:r>
        <w:rPr>
          <w:rFonts w:ascii="Times New Roman" w:eastAsia="Times New Roman" w:hAnsi="Times New Roman" w:cs="Times New Roman"/>
          <w:color w:val="0070C0"/>
          <w:lang w:eastAsia="zh-CN"/>
        </w:rPr>
        <w:t>H = 6 (p &lt; 0.001).</w:t>
      </w:r>
    </w:p>
    <w:p w14:paraId="18C957BC" w14:textId="30AEF75C" w:rsidR="0053368E" w:rsidRDefault="00D24240" w:rsidP="00624084">
      <w:pPr>
        <w:spacing w:before="100" w:beforeAutospacing="1" w:after="100" w:afterAutospacing="1"/>
        <w:rPr>
          <w:rFonts w:ascii="Times New Roman" w:eastAsia="Times New Roman" w:hAnsi="Times New Roman" w:cs="Times New Roman"/>
          <w:color w:val="4472C4" w:themeColor="accent1"/>
          <w:lang w:eastAsia="zh-CN"/>
        </w:rPr>
      </w:pPr>
      <w:r>
        <w:rPr>
          <w:rFonts w:ascii="Times New Roman" w:eastAsia="Times New Roman" w:hAnsi="Times New Roman" w:cs="Times New Roman"/>
          <w:color w:val="222222"/>
          <w:lang w:eastAsia="zh-CN"/>
        </w:rPr>
        <w:br/>
        <w:t xml:space="preserve">3) Some additional methodological details should be provided or clarified. What volume were the sugar water drops? Were the rats food/water restricted? How many trials/games per session? Were rats trained through different phases at different rates based on performance? </w:t>
      </w:r>
      <w:r w:rsidRPr="00E20B4F">
        <w:rPr>
          <w:rFonts w:ascii="Times New Roman" w:eastAsia="Times New Roman" w:hAnsi="Times New Roman" w:cs="Times New Roman"/>
          <w:color w:val="222222"/>
          <w:lang w:eastAsia="zh-CN"/>
        </w:rPr>
        <w:t>Were rewards ever symmetrical across options within games and if so how was this dealt with for analysis?</w:t>
      </w:r>
    </w:p>
    <w:p w14:paraId="7EBD7A22" w14:textId="1A2CAD88" w:rsidR="00624084" w:rsidRPr="00624084" w:rsidRDefault="00624084" w:rsidP="002672B5">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volume of sugar water drop was </w:t>
      </w:r>
      <w:del w:id="16" w:author="Wang Siyu" w:date="2022-05-18T11:09:00Z">
        <w:r w:rsidR="008722CB" w:rsidDel="00A72EA8">
          <w:rPr>
            <w:rFonts w:ascii="Times New Roman" w:eastAsia="Times New Roman" w:hAnsi="Times New Roman" w:cs="Times New Roman"/>
            <w:color w:val="0070C0"/>
            <w:lang w:eastAsia="zh-CN"/>
          </w:rPr>
          <w:delText xml:space="preserve"> </w:delText>
        </w:r>
      </w:del>
      <w:r w:rsidR="008722CB">
        <w:rPr>
          <w:rFonts w:ascii="Times New Roman" w:eastAsia="Times New Roman" w:hAnsi="Times New Roman" w:cs="Times New Roman"/>
          <w:color w:val="0070C0"/>
          <w:lang w:eastAsia="zh-CN"/>
        </w:rPr>
        <w:t>150</w:t>
      </w:r>
      <w:r w:rsidR="00C373BB">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microliter per drop.</w:t>
      </w:r>
    </w:p>
    <w:p w14:paraId="3197191C" w14:textId="088484A8" w:rsidR="00D24240" w:rsidRPr="00624084" w:rsidRDefault="00D24240" w:rsidP="002672B5">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sidRPr="00624084">
        <w:rPr>
          <w:rFonts w:ascii="Times New Roman" w:eastAsia="Times New Roman" w:hAnsi="Times New Roman" w:cs="Times New Roman"/>
          <w:color w:val="0070C0"/>
          <w:lang w:eastAsia="zh-CN"/>
        </w:rPr>
        <w:t>The rats were food restricted</w:t>
      </w:r>
      <w:r w:rsidR="002672B5" w:rsidRPr="00624084">
        <w:rPr>
          <w:rFonts w:ascii="Times New Roman" w:eastAsia="Times New Roman" w:hAnsi="Times New Roman" w:cs="Times New Roman"/>
          <w:color w:val="0070C0"/>
          <w:lang w:eastAsia="zh-CN"/>
        </w:rPr>
        <w:t xml:space="preserve"> </w:t>
      </w:r>
      <w:r w:rsidR="008722CB">
        <w:rPr>
          <w:rFonts w:ascii="Times New Roman" w:eastAsia="Times New Roman" w:hAnsi="Times New Roman" w:cs="Times New Roman"/>
          <w:color w:val="0070C0"/>
          <w:lang w:eastAsia="zh-CN"/>
        </w:rPr>
        <w:t xml:space="preserve">to 85% of their ad libitum weight </w:t>
      </w:r>
      <w:r w:rsidR="00481C84">
        <w:rPr>
          <w:rFonts w:ascii="Times New Roman" w:eastAsia="Times New Roman" w:hAnsi="Times New Roman" w:cs="Times New Roman"/>
          <w:color w:val="0070C0"/>
          <w:lang w:eastAsia="zh-CN"/>
        </w:rPr>
        <w:t xml:space="preserve">and </w:t>
      </w:r>
      <w:r w:rsidR="002672B5" w:rsidRPr="00624084">
        <w:rPr>
          <w:rFonts w:ascii="Times New Roman" w:eastAsia="Times New Roman" w:hAnsi="Times New Roman" w:cs="Times New Roman"/>
          <w:color w:val="0070C0"/>
          <w:lang w:eastAsia="zh-CN"/>
        </w:rPr>
        <w:t>were</w:t>
      </w:r>
      <w:r w:rsidRPr="00624084">
        <w:rPr>
          <w:rFonts w:ascii="Times New Roman" w:eastAsia="Times New Roman" w:hAnsi="Times New Roman" w:cs="Times New Roman"/>
          <w:color w:val="0070C0"/>
          <w:lang w:eastAsia="zh-CN"/>
        </w:rPr>
        <w:t xml:space="preserve"> not water restricted. </w:t>
      </w:r>
    </w:p>
    <w:p w14:paraId="60CE3E9C" w14:textId="6D710245" w:rsidR="00481C84" w:rsidRDefault="00C6464F" w:rsidP="00BD49E4">
      <w:pPr>
        <w:pStyle w:val="ListParagraph"/>
        <w:numPr>
          <w:ilvl w:val="0"/>
          <w:numId w:val="8"/>
        </w:numPr>
        <w:spacing w:before="100" w:beforeAutospacing="1" w:after="100" w:afterAutospacing="1"/>
        <w:rPr>
          <w:rFonts w:ascii="Times New Roman" w:eastAsia="Times New Roman" w:hAnsi="Times New Roman" w:cs="Times New Roman"/>
          <w:color w:val="0070C0"/>
          <w:lang w:eastAsia="zh-CN"/>
        </w:rPr>
      </w:pPr>
      <w:r w:rsidRPr="00481C84">
        <w:rPr>
          <w:rFonts w:ascii="Times New Roman" w:eastAsia="Times New Roman" w:hAnsi="Times New Roman" w:cs="Times New Roman"/>
          <w:color w:val="0070C0"/>
          <w:lang w:eastAsia="zh-CN"/>
        </w:rPr>
        <w:t xml:space="preserve">For Experiment 1, rats on average do </w:t>
      </w:r>
      <w:r w:rsidR="00481C84">
        <w:rPr>
          <w:rFonts w:ascii="Times New Roman" w:eastAsia="Times New Roman" w:hAnsi="Times New Roman" w:cs="Times New Roman"/>
          <w:color w:val="0070C0"/>
          <w:lang w:eastAsia="zh-CN"/>
        </w:rPr>
        <w:t>31.3</w:t>
      </w:r>
      <w:r w:rsidR="00E85049" w:rsidRPr="00481C84">
        <w:rPr>
          <w:rFonts w:ascii="Times New Roman" w:eastAsia="Times New Roman" w:hAnsi="Times New Roman" w:cs="Times New Roman"/>
          <w:color w:val="0070C0"/>
          <w:lang w:eastAsia="zh-CN"/>
        </w:rPr>
        <w:t xml:space="preserve"> </w:t>
      </w:r>
      <w:r w:rsidR="00481C84">
        <w:rPr>
          <w:rFonts w:ascii="Times New Roman" w:eastAsia="Times New Roman" w:hAnsi="Times New Roman" w:cs="Times New Roman"/>
          <w:color w:val="0070C0"/>
          <w:lang w:eastAsia="zh-CN"/>
        </w:rPr>
        <w:t xml:space="preserve">games and 125.3 </w:t>
      </w:r>
      <w:r w:rsidR="00E85049" w:rsidRPr="00481C84">
        <w:rPr>
          <w:rFonts w:ascii="Times New Roman" w:eastAsia="Times New Roman" w:hAnsi="Times New Roman" w:cs="Times New Roman"/>
          <w:color w:val="0070C0"/>
          <w:lang w:eastAsia="zh-CN"/>
        </w:rPr>
        <w:t>trials per session</w:t>
      </w:r>
      <w:r w:rsidR="00481C84">
        <w:rPr>
          <w:rFonts w:ascii="Times New Roman" w:eastAsia="Times New Roman" w:hAnsi="Times New Roman" w:cs="Times New Roman"/>
          <w:color w:val="0070C0"/>
          <w:lang w:eastAsia="zh-CN"/>
        </w:rPr>
        <w:t xml:space="preserve"> for H = 1, </w:t>
      </w:r>
      <w:r w:rsidR="00FD0174">
        <w:rPr>
          <w:rFonts w:ascii="Times New Roman" w:eastAsia="Times New Roman" w:hAnsi="Times New Roman" w:cs="Times New Roman"/>
          <w:color w:val="0070C0"/>
          <w:lang w:eastAsia="zh-CN"/>
        </w:rPr>
        <w:t>they</w:t>
      </w:r>
      <w:r w:rsidR="00630A63">
        <w:rPr>
          <w:rFonts w:ascii="Times New Roman" w:eastAsia="Times New Roman" w:hAnsi="Times New Roman" w:cs="Times New Roman"/>
          <w:color w:val="0070C0"/>
          <w:lang w:eastAsia="zh-CN"/>
        </w:rPr>
        <w:t xml:space="preserve"> do 13.5 games and 121.5 trials per session for H = 6, </w:t>
      </w:r>
      <w:r w:rsidR="00FD0174">
        <w:rPr>
          <w:rFonts w:ascii="Times New Roman" w:eastAsia="Times New Roman" w:hAnsi="Times New Roman" w:cs="Times New Roman"/>
          <w:color w:val="0070C0"/>
          <w:lang w:eastAsia="zh-CN"/>
        </w:rPr>
        <w:t>and an</w:t>
      </w:r>
      <w:r w:rsidR="00630A63">
        <w:rPr>
          <w:rFonts w:ascii="Times New Roman" w:eastAsia="Times New Roman" w:hAnsi="Times New Roman" w:cs="Times New Roman"/>
          <w:color w:val="0070C0"/>
          <w:lang w:eastAsia="zh-CN"/>
        </w:rPr>
        <w:t xml:space="preserve"> average </w:t>
      </w:r>
      <w:r w:rsidR="00FD0174">
        <w:rPr>
          <w:rFonts w:ascii="Times New Roman" w:eastAsia="Times New Roman" w:hAnsi="Times New Roman" w:cs="Times New Roman"/>
          <w:color w:val="0070C0"/>
          <w:lang w:eastAsia="zh-CN"/>
        </w:rPr>
        <w:t xml:space="preserve">of </w:t>
      </w:r>
      <w:r w:rsidR="00630A63">
        <w:rPr>
          <w:rFonts w:ascii="Times New Roman" w:eastAsia="Times New Roman" w:hAnsi="Times New Roman" w:cs="Times New Roman"/>
          <w:color w:val="0070C0"/>
          <w:lang w:eastAsia="zh-CN"/>
        </w:rPr>
        <w:t>6.5 games and 123.4 trials for H = 15</w:t>
      </w:r>
      <w:r w:rsidR="00481C84">
        <w:rPr>
          <w:rFonts w:ascii="Times New Roman" w:eastAsia="Times New Roman" w:hAnsi="Times New Roman" w:cs="Times New Roman"/>
          <w:color w:val="0070C0"/>
          <w:lang w:eastAsia="zh-CN"/>
        </w:rPr>
        <w:t>.</w:t>
      </w:r>
      <w:r w:rsidR="00327A7F">
        <w:rPr>
          <w:rFonts w:ascii="Times New Roman" w:eastAsia="Times New Roman" w:hAnsi="Times New Roman" w:cs="Times New Roman"/>
          <w:color w:val="0070C0"/>
          <w:lang w:eastAsia="zh-CN"/>
        </w:rPr>
        <w:t xml:space="preserve"> On average, each rat completed 348.7 H = 1 games, 375.8 H = 6 games, and 170 H = 15 games.</w:t>
      </w:r>
    </w:p>
    <w:p w14:paraId="5E41CE41" w14:textId="40747B0F" w:rsidR="00263804" w:rsidRDefault="006A3530" w:rsidP="00263804">
      <w:pPr>
        <w:pStyle w:val="ListParagraph"/>
        <w:spacing w:before="100" w:beforeAutospacing="1" w:after="100" w:afterAutospacing="1"/>
        <w:rPr>
          <w:rFonts w:ascii="Times New Roman" w:eastAsia="Times New Roman" w:hAnsi="Times New Roman" w:cs="Times New Roman"/>
          <w:color w:val="0070C0"/>
          <w:lang w:eastAsia="zh-CN"/>
        </w:rPr>
      </w:pPr>
      <w:r w:rsidRPr="00481C84">
        <w:rPr>
          <w:rFonts w:ascii="Times New Roman" w:eastAsia="Times New Roman" w:hAnsi="Times New Roman" w:cs="Times New Roman"/>
          <w:color w:val="0070C0"/>
          <w:lang w:eastAsia="zh-CN"/>
        </w:rPr>
        <w:t xml:space="preserve">For </w:t>
      </w:r>
      <w:r w:rsidR="00C6464F" w:rsidRPr="00481C84">
        <w:rPr>
          <w:rFonts w:ascii="Times New Roman" w:eastAsia="Times New Roman" w:hAnsi="Times New Roman" w:cs="Times New Roman"/>
          <w:color w:val="0070C0"/>
          <w:lang w:eastAsia="zh-CN"/>
        </w:rPr>
        <w:t>Experiment 2</w:t>
      </w:r>
      <w:r w:rsidRPr="00481C84">
        <w:rPr>
          <w:rFonts w:ascii="Times New Roman" w:eastAsia="Times New Roman" w:hAnsi="Times New Roman" w:cs="Times New Roman"/>
          <w:color w:val="0070C0"/>
          <w:lang w:eastAsia="zh-CN"/>
        </w:rPr>
        <w:t xml:space="preserve">, rats </w:t>
      </w:r>
      <w:r w:rsidR="00FD0174">
        <w:rPr>
          <w:rFonts w:ascii="Times New Roman" w:eastAsia="Times New Roman" w:hAnsi="Times New Roman" w:cs="Times New Roman"/>
          <w:color w:val="0070C0"/>
          <w:lang w:eastAsia="zh-CN"/>
        </w:rPr>
        <w:t>completed an</w:t>
      </w:r>
      <w:r w:rsidR="00FD0174" w:rsidRPr="00481C84">
        <w:rPr>
          <w:rFonts w:ascii="Times New Roman" w:eastAsia="Times New Roman" w:hAnsi="Times New Roman" w:cs="Times New Roman"/>
          <w:color w:val="0070C0"/>
          <w:lang w:eastAsia="zh-CN"/>
        </w:rPr>
        <w:t xml:space="preserve"> </w:t>
      </w:r>
      <w:r w:rsidRPr="00481C84">
        <w:rPr>
          <w:rFonts w:ascii="Times New Roman" w:eastAsia="Times New Roman" w:hAnsi="Times New Roman" w:cs="Times New Roman"/>
          <w:color w:val="0070C0"/>
          <w:lang w:eastAsia="zh-CN"/>
        </w:rPr>
        <w:t xml:space="preserve">average </w:t>
      </w:r>
      <w:r w:rsidR="00FD0174">
        <w:rPr>
          <w:rFonts w:ascii="Times New Roman" w:eastAsia="Times New Roman" w:hAnsi="Times New Roman" w:cs="Times New Roman"/>
          <w:color w:val="0070C0"/>
          <w:lang w:eastAsia="zh-CN"/>
        </w:rPr>
        <w:t>of</w:t>
      </w:r>
      <w:r w:rsidR="00FD0174" w:rsidRPr="00481C84">
        <w:rPr>
          <w:rFonts w:ascii="Times New Roman" w:eastAsia="Times New Roman" w:hAnsi="Times New Roman" w:cs="Times New Roman"/>
          <w:color w:val="0070C0"/>
          <w:lang w:eastAsia="zh-CN"/>
        </w:rPr>
        <w:t xml:space="preserve"> </w:t>
      </w:r>
      <w:r w:rsidRPr="00481C84">
        <w:rPr>
          <w:rFonts w:ascii="Times New Roman" w:eastAsia="Times New Roman" w:hAnsi="Times New Roman" w:cs="Times New Roman"/>
          <w:color w:val="0070C0"/>
          <w:lang w:eastAsia="zh-CN"/>
        </w:rPr>
        <w:t>25.</w:t>
      </w:r>
      <w:r w:rsidR="00220894" w:rsidRPr="00481C84">
        <w:rPr>
          <w:rFonts w:ascii="Times New Roman" w:eastAsia="Times New Roman" w:hAnsi="Times New Roman" w:cs="Times New Roman"/>
          <w:color w:val="0070C0"/>
          <w:lang w:eastAsia="zh-CN"/>
        </w:rPr>
        <w:t>6</w:t>
      </w:r>
      <w:r w:rsidRPr="00481C84">
        <w:rPr>
          <w:rFonts w:ascii="Times New Roman" w:eastAsia="Times New Roman" w:hAnsi="Times New Roman" w:cs="Times New Roman"/>
          <w:color w:val="0070C0"/>
          <w:lang w:eastAsia="zh-CN"/>
        </w:rPr>
        <w:t xml:space="preserve">2 games and </w:t>
      </w:r>
      <w:r w:rsidR="00220894" w:rsidRPr="00481C84">
        <w:rPr>
          <w:rFonts w:ascii="Times New Roman" w:eastAsia="Times New Roman" w:hAnsi="Times New Roman" w:cs="Times New Roman"/>
          <w:color w:val="0070C0"/>
          <w:lang w:eastAsia="zh-CN"/>
        </w:rPr>
        <w:t>130.44</w:t>
      </w:r>
      <w:r w:rsidRPr="00481C84">
        <w:rPr>
          <w:rFonts w:ascii="Times New Roman" w:eastAsia="Times New Roman" w:hAnsi="Times New Roman" w:cs="Times New Roman"/>
          <w:color w:val="0070C0"/>
          <w:lang w:eastAsia="zh-CN"/>
        </w:rPr>
        <w:t xml:space="preserve"> trials per session. </w:t>
      </w:r>
    </w:p>
    <w:p w14:paraId="193B8300" w14:textId="45CCDE68" w:rsidR="00D24240" w:rsidRDefault="00263804" w:rsidP="00263804">
      <w:pPr>
        <w:pStyle w:val="ListParagraph"/>
        <w:numPr>
          <w:ilvl w:val="0"/>
          <w:numId w:val="10"/>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Rats were </w:t>
      </w:r>
      <w:r w:rsidR="00FD0174">
        <w:rPr>
          <w:rFonts w:ascii="Times New Roman" w:eastAsia="Times New Roman" w:hAnsi="Times New Roman" w:cs="Times New Roman"/>
          <w:color w:val="0070C0"/>
          <w:lang w:eastAsia="zh-CN"/>
        </w:rPr>
        <w:t>pre</w:t>
      </w:r>
      <w:r>
        <w:rPr>
          <w:rFonts w:ascii="Times New Roman" w:eastAsia="Times New Roman" w:hAnsi="Times New Roman" w:cs="Times New Roman"/>
          <w:color w:val="0070C0"/>
          <w:lang w:eastAsia="zh-CN"/>
        </w:rPr>
        <w:t>trained through different phases at different rates during pretraining</w:t>
      </w:r>
      <w:r w:rsidR="00D24240" w:rsidRPr="0026380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We first train</w:t>
      </w:r>
      <w:r w:rsidR="00FD0174">
        <w:rPr>
          <w:rFonts w:ascii="Times New Roman" w:eastAsia="Times New Roman" w:hAnsi="Times New Roman" w:cs="Times New Roman"/>
          <w:color w:val="0070C0"/>
          <w:lang w:eastAsia="zh-CN"/>
        </w:rPr>
        <w:t>ed</w:t>
      </w:r>
      <w:r>
        <w:rPr>
          <w:rFonts w:ascii="Times New Roman" w:eastAsia="Times New Roman" w:hAnsi="Times New Roman" w:cs="Times New Roman"/>
          <w:color w:val="0070C0"/>
          <w:lang w:eastAsia="zh-CN"/>
        </w:rPr>
        <w:t xml:space="preserve"> rats to associate light with reward, then they </w:t>
      </w:r>
      <w:r w:rsidR="00FD0174">
        <w:rPr>
          <w:rFonts w:ascii="Times New Roman" w:eastAsia="Times New Roman" w:hAnsi="Times New Roman" w:cs="Times New Roman"/>
          <w:color w:val="0070C0"/>
          <w:lang w:eastAsia="zh-CN"/>
        </w:rPr>
        <w:t>we</w:t>
      </w:r>
      <w:r>
        <w:rPr>
          <w:rFonts w:ascii="Times New Roman" w:eastAsia="Times New Roman" w:hAnsi="Times New Roman" w:cs="Times New Roman"/>
          <w:color w:val="0070C0"/>
          <w:lang w:eastAsia="zh-CN"/>
        </w:rPr>
        <w:t xml:space="preserve">re trained to go to the homebase to trigger the lights at the reward feeders (first with reward at homebase, then </w:t>
      </w:r>
      <w:r w:rsidR="00FD0174">
        <w:rPr>
          <w:rFonts w:ascii="Times New Roman" w:eastAsia="Times New Roman" w:hAnsi="Times New Roman" w:cs="Times New Roman"/>
          <w:color w:val="0070C0"/>
          <w:lang w:eastAsia="zh-CN"/>
        </w:rPr>
        <w:t xml:space="preserve">without </w:t>
      </w:r>
      <w:r>
        <w:rPr>
          <w:rFonts w:ascii="Times New Roman" w:eastAsia="Times New Roman" w:hAnsi="Times New Roman" w:cs="Times New Roman"/>
          <w:color w:val="0070C0"/>
          <w:lang w:eastAsia="zh-CN"/>
        </w:rPr>
        <w:t xml:space="preserve">the homebase reward), then they </w:t>
      </w:r>
      <w:r w:rsidR="00FD0174">
        <w:rPr>
          <w:rFonts w:ascii="Times New Roman" w:eastAsia="Times New Roman" w:hAnsi="Times New Roman" w:cs="Times New Roman"/>
          <w:color w:val="0070C0"/>
          <w:lang w:eastAsia="zh-CN"/>
        </w:rPr>
        <w:t>we</w:t>
      </w:r>
      <w:r>
        <w:rPr>
          <w:rFonts w:ascii="Times New Roman" w:eastAsia="Times New Roman" w:hAnsi="Times New Roman" w:cs="Times New Roman"/>
          <w:color w:val="0070C0"/>
          <w:lang w:eastAsia="zh-CN"/>
        </w:rPr>
        <w:t>re trained to learn that two feeders give different amounts of rewards (</w:t>
      </w:r>
      <w:r w:rsidR="00532A27">
        <w:rPr>
          <w:rFonts w:ascii="Times New Roman" w:eastAsia="Times New Roman" w:hAnsi="Times New Roman" w:cs="Times New Roman"/>
          <w:color w:val="0070C0"/>
          <w:lang w:eastAsia="zh-CN"/>
        </w:rPr>
        <w:t xml:space="preserve">first </w:t>
      </w:r>
      <w:r>
        <w:rPr>
          <w:rFonts w:ascii="Times New Roman" w:eastAsia="Times New Roman" w:hAnsi="Times New Roman" w:cs="Times New Roman"/>
          <w:color w:val="0070C0"/>
          <w:lang w:eastAsia="zh-CN"/>
        </w:rPr>
        <w:t>0 vs 1 drop</w:t>
      </w:r>
      <w:r w:rsidR="00532A27">
        <w:rPr>
          <w:rFonts w:ascii="Times New Roman" w:eastAsia="Times New Roman" w:hAnsi="Times New Roman" w:cs="Times New Roman"/>
          <w:color w:val="0070C0"/>
          <w:lang w:eastAsia="zh-CN"/>
        </w:rPr>
        <w:t>s</w:t>
      </w:r>
      <w:r>
        <w:rPr>
          <w:rFonts w:ascii="Times New Roman" w:eastAsia="Times New Roman" w:hAnsi="Times New Roman" w:cs="Times New Roman"/>
          <w:color w:val="0070C0"/>
          <w:lang w:eastAsia="zh-CN"/>
        </w:rPr>
        <w:t xml:space="preserve">, </w:t>
      </w:r>
      <w:r w:rsidR="00532A27">
        <w:rPr>
          <w:rFonts w:ascii="Times New Roman" w:eastAsia="Times New Roman" w:hAnsi="Times New Roman" w:cs="Times New Roman"/>
          <w:color w:val="0070C0"/>
          <w:lang w:eastAsia="zh-CN"/>
        </w:rPr>
        <w:t>then</w:t>
      </w:r>
      <w:r>
        <w:rPr>
          <w:rFonts w:ascii="Times New Roman" w:eastAsia="Times New Roman" w:hAnsi="Times New Roman" w:cs="Times New Roman"/>
          <w:color w:val="0070C0"/>
          <w:lang w:eastAsia="zh-CN"/>
        </w:rPr>
        <w:t xml:space="preserve"> 1 vs 5 drops</w:t>
      </w:r>
      <w:r w:rsidR="00532A27">
        <w:rPr>
          <w:rFonts w:ascii="Times New Roman" w:eastAsia="Times New Roman" w:hAnsi="Times New Roman" w:cs="Times New Roman"/>
          <w:color w:val="0070C0"/>
          <w:lang w:eastAsia="zh-CN"/>
        </w:rPr>
        <w:t>, then the full reward schedule</w:t>
      </w:r>
      <w:r>
        <w:rPr>
          <w:rFonts w:ascii="Times New Roman" w:eastAsia="Times New Roman" w:hAnsi="Times New Roman" w:cs="Times New Roman"/>
          <w:color w:val="0070C0"/>
          <w:lang w:eastAsia="zh-CN"/>
        </w:rPr>
        <w:t>).</w:t>
      </w:r>
      <w:r w:rsidR="00532A27">
        <w:rPr>
          <w:rFonts w:ascii="Times New Roman" w:eastAsia="Times New Roman" w:hAnsi="Times New Roman" w:cs="Times New Roman"/>
          <w:color w:val="0070C0"/>
          <w:lang w:eastAsia="zh-CN"/>
        </w:rPr>
        <w:t xml:space="preserve">Rats went through these phases of pretraining at different rates based on </w:t>
      </w:r>
      <w:r w:rsidR="00FD0174">
        <w:rPr>
          <w:rFonts w:ascii="Times New Roman" w:eastAsia="Times New Roman" w:hAnsi="Times New Roman" w:cs="Times New Roman"/>
          <w:color w:val="0070C0"/>
          <w:lang w:eastAsia="zh-CN"/>
        </w:rPr>
        <w:t xml:space="preserve">their individual </w:t>
      </w:r>
      <w:r w:rsidR="00532A27">
        <w:rPr>
          <w:rFonts w:ascii="Times New Roman" w:eastAsia="Times New Roman" w:hAnsi="Times New Roman" w:cs="Times New Roman"/>
          <w:color w:val="0070C0"/>
          <w:lang w:eastAsia="zh-CN"/>
        </w:rPr>
        <w:t>performance</w:t>
      </w:r>
      <w:r>
        <w:rPr>
          <w:rFonts w:ascii="Times New Roman" w:eastAsia="Times New Roman" w:hAnsi="Times New Roman" w:cs="Times New Roman"/>
          <w:color w:val="0070C0"/>
          <w:lang w:eastAsia="zh-CN"/>
        </w:rPr>
        <w:t xml:space="preserve">. </w:t>
      </w:r>
      <w:r w:rsidR="007B102F">
        <w:rPr>
          <w:rFonts w:ascii="Times New Roman" w:eastAsia="Times New Roman" w:hAnsi="Times New Roman" w:cs="Times New Roman"/>
          <w:color w:val="0070C0"/>
          <w:lang w:eastAsia="zh-CN"/>
        </w:rPr>
        <w:t>After pretraining, all rats performed</w:t>
      </w:r>
      <w:del w:id="17" w:author="Wang Siyu" w:date="2022-05-18T11:10:00Z">
        <w:r w:rsidR="007B102F" w:rsidDel="00A72EA8">
          <w:rPr>
            <w:rFonts w:ascii="Times New Roman" w:eastAsia="Times New Roman" w:hAnsi="Times New Roman" w:cs="Times New Roman"/>
            <w:color w:val="0070C0"/>
            <w:lang w:eastAsia="zh-CN"/>
          </w:rPr>
          <w:delText xml:space="preserve"> 3</w:delText>
        </w:r>
      </w:del>
      <w:r w:rsidR="007B102F">
        <w:rPr>
          <w:rFonts w:ascii="Times New Roman" w:eastAsia="Times New Roman" w:hAnsi="Times New Roman" w:cs="Times New Roman"/>
          <w:color w:val="0070C0"/>
          <w:lang w:eastAsia="zh-CN"/>
        </w:rPr>
        <w:t xml:space="preserve"> three experiments in the order: Experiment 1, Experiment 2 and then Experiment 3. We have added a paragraph describing </w:t>
      </w:r>
      <w:r w:rsidR="00FD0174">
        <w:rPr>
          <w:rFonts w:ascii="Times New Roman" w:eastAsia="Times New Roman" w:hAnsi="Times New Roman" w:cs="Times New Roman"/>
          <w:color w:val="0070C0"/>
          <w:lang w:eastAsia="zh-CN"/>
        </w:rPr>
        <w:t xml:space="preserve">this </w:t>
      </w:r>
      <w:r w:rsidR="007B102F">
        <w:rPr>
          <w:rFonts w:ascii="Times New Roman" w:eastAsia="Times New Roman" w:hAnsi="Times New Roman" w:cs="Times New Roman"/>
          <w:color w:val="0070C0"/>
          <w:lang w:eastAsia="zh-CN"/>
        </w:rPr>
        <w:t>pre-training</w:t>
      </w:r>
      <w:r w:rsidR="00FD0174">
        <w:rPr>
          <w:rFonts w:ascii="Times New Roman" w:eastAsia="Times New Roman" w:hAnsi="Times New Roman" w:cs="Times New Roman"/>
          <w:color w:val="0070C0"/>
          <w:lang w:eastAsia="zh-CN"/>
        </w:rPr>
        <w:t xml:space="preserve"> protocol</w:t>
      </w:r>
      <w:r w:rsidR="007B102F">
        <w:rPr>
          <w:rFonts w:ascii="Times New Roman" w:eastAsia="Times New Roman" w:hAnsi="Times New Roman" w:cs="Times New Roman"/>
          <w:color w:val="0070C0"/>
          <w:lang w:eastAsia="zh-CN"/>
        </w:rPr>
        <w:t xml:space="preserve"> in the manuscript.</w:t>
      </w:r>
    </w:p>
    <w:p w14:paraId="4A7D62D2" w14:textId="551A8E44" w:rsidR="00B9221B" w:rsidRPr="00624084" w:rsidRDefault="007B102F" w:rsidP="007B102F">
      <w:pPr>
        <w:pStyle w:val="ListParagraph"/>
        <w:numPr>
          <w:ilvl w:val="0"/>
          <w:numId w:val="10"/>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Rewards of the two options were generated independently using a </w:t>
      </w:r>
      <w:r w:rsidR="00BA614B">
        <w:rPr>
          <w:rFonts w:ascii="Times New Roman" w:eastAsia="Times New Roman" w:hAnsi="Times New Roman" w:cs="Times New Roman"/>
          <w:color w:val="0070C0"/>
          <w:lang w:eastAsia="zh-CN"/>
        </w:rPr>
        <w:t xml:space="preserve">custom written </w:t>
      </w:r>
      <w:r>
        <w:rPr>
          <w:rFonts w:ascii="Times New Roman" w:eastAsia="Times New Roman" w:hAnsi="Times New Roman" w:cs="Times New Roman"/>
          <w:color w:val="0070C0"/>
          <w:lang w:eastAsia="zh-CN"/>
        </w:rPr>
        <w:t xml:space="preserve">MATLAB program for each game. So </w:t>
      </w:r>
      <w:r w:rsidR="00BA614B">
        <w:rPr>
          <w:rFonts w:ascii="Times New Roman" w:eastAsia="Times New Roman" w:hAnsi="Times New Roman" w:cs="Times New Roman"/>
          <w:color w:val="0070C0"/>
          <w:lang w:eastAsia="zh-CN"/>
        </w:rPr>
        <w:t>indeed</w:t>
      </w:r>
      <w:r>
        <w:rPr>
          <w:rFonts w:ascii="Times New Roman" w:eastAsia="Times New Roman" w:hAnsi="Times New Roman" w:cs="Times New Roman"/>
          <w:color w:val="0070C0"/>
          <w:lang w:eastAsia="zh-CN"/>
        </w:rPr>
        <w:t>,</w:t>
      </w:r>
      <w:r w:rsidR="008E50A7" w:rsidRPr="007B102F">
        <w:rPr>
          <w:rFonts w:ascii="Times New Roman" w:eastAsia="Times New Roman" w:hAnsi="Times New Roman" w:cs="Times New Roman"/>
          <w:color w:val="0070C0"/>
          <w:lang w:eastAsia="zh-CN"/>
        </w:rPr>
        <w:t xml:space="preserve"> rewards for two options can be identical (6.6% of all trials)</w:t>
      </w:r>
      <w:r w:rsidR="001729AD" w:rsidRPr="007B102F">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These trials were included in all analysis that focuse</w:t>
      </w:r>
      <w:r w:rsidR="00BA614B">
        <w:rPr>
          <w:rFonts w:ascii="Times New Roman" w:eastAsia="Times New Roman" w:hAnsi="Times New Roman" w:cs="Times New Roman"/>
          <w:color w:val="0070C0"/>
          <w:lang w:eastAsia="zh-CN"/>
        </w:rPr>
        <w:t>d</w:t>
      </w:r>
      <w:r>
        <w:rPr>
          <w:rFonts w:ascii="Times New Roman" w:eastAsia="Times New Roman" w:hAnsi="Times New Roman" w:cs="Times New Roman"/>
          <w:color w:val="0070C0"/>
          <w:lang w:eastAsia="zh-CN"/>
        </w:rPr>
        <w:t xml:space="preserve"> on the 1</w:t>
      </w:r>
      <w:r w:rsidRPr="007B102F">
        <w:rPr>
          <w:rFonts w:ascii="Times New Roman" w:eastAsia="Times New Roman" w:hAnsi="Times New Roman" w:cs="Times New Roman"/>
          <w:color w:val="0070C0"/>
          <w:vertAlign w:val="superscript"/>
          <w:lang w:eastAsia="zh-CN"/>
        </w:rPr>
        <w:t>st</w:t>
      </w:r>
      <w:r>
        <w:rPr>
          <w:rFonts w:ascii="Times New Roman" w:eastAsia="Times New Roman" w:hAnsi="Times New Roman" w:cs="Times New Roman"/>
          <w:color w:val="0070C0"/>
          <w:lang w:eastAsia="zh-CN"/>
        </w:rPr>
        <w:t xml:space="preserve"> free choice (since rats only know the guided reward </w:t>
      </w:r>
      <w:r w:rsidR="00F033B5">
        <w:rPr>
          <w:rFonts w:ascii="Times New Roman" w:eastAsia="Times New Roman" w:hAnsi="Times New Roman" w:cs="Times New Roman"/>
          <w:color w:val="0070C0"/>
          <w:lang w:eastAsia="zh-CN"/>
        </w:rPr>
        <w:t xml:space="preserve">before making </w:t>
      </w:r>
      <w:r>
        <w:rPr>
          <w:rFonts w:ascii="Times New Roman" w:eastAsia="Times New Roman" w:hAnsi="Times New Roman" w:cs="Times New Roman"/>
          <w:color w:val="0070C0"/>
          <w:lang w:eastAsia="zh-CN"/>
        </w:rPr>
        <w:t xml:space="preserve">the first free choice, whether the unguided option has an identical value </w:t>
      </w:r>
      <w:r w:rsidR="00BA614B">
        <w:rPr>
          <w:rFonts w:ascii="Times New Roman" w:eastAsia="Times New Roman" w:hAnsi="Times New Roman" w:cs="Times New Roman"/>
          <w:color w:val="0070C0"/>
          <w:lang w:eastAsia="zh-CN"/>
        </w:rPr>
        <w:t xml:space="preserve">did not </w:t>
      </w:r>
      <w:r>
        <w:rPr>
          <w:rFonts w:ascii="Times New Roman" w:eastAsia="Times New Roman" w:hAnsi="Times New Roman" w:cs="Times New Roman"/>
          <w:color w:val="0070C0"/>
          <w:lang w:eastAsia="zh-CN"/>
        </w:rPr>
        <w:t>matter)</w:t>
      </w:r>
      <w:r w:rsidR="00624084">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These trials were excluded when doing analysis of later trials, </w:t>
      </w:r>
      <w:r w:rsidR="00BA614B">
        <w:rPr>
          <w:rFonts w:ascii="Times New Roman" w:eastAsia="Times New Roman" w:hAnsi="Times New Roman" w:cs="Times New Roman"/>
          <w:color w:val="0070C0"/>
          <w:lang w:eastAsia="zh-CN"/>
        </w:rPr>
        <w:t>as in</w:t>
      </w:r>
      <w:r>
        <w:rPr>
          <w:rFonts w:ascii="Times New Roman" w:eastAsia="Times New Roman" w:hAnsi="Times New Roman" w:cs="Times New Roman"/>
          <w:color w:val="0070C0"/>
          <w:lang w:eastAsia="zh-CN"/>
        </w:rPr>
        <w:t xml:space="preserve"> Figure 4, 5, 10</w:t>
      </w:r>
      <w:r w:rsidR="00225FC0">
        <w:rPr>
          <w:rFonts w:ascii="Times New Roman" w:eastAsia="Times New Roman" w:hAnsi="Times New Roman" w:cs="Times New Roman"/>
          <w:color w:val="0070C0"/>
          <w:lang w:eastAsia="zh-CN"/>
        </w:rPr>
        <w:t>AB, 11AB.</w:t>
      </w:r>
    </w:p>
    <w:p w14:paraId="512BB48C"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lastRenderedPageBreak/>
        <w:br/>
        <w:t>4) For Experiment 2, it was unclear exactly how H conditions were organized within session, though it seems to be the case that they were strictly alternated when confounded with home base. This should be in Methods. Also for this experiment, how were nG 0, 1, and 3 conditions organized (e.g., blocks of sessions, randomly across sessions).</w:t>
      </w:r>
    </w:p>
    <w:p w14:paraId="7DA7A9EF" w14:textId="503C8589" w:rsidR="00B673B4" w:rsidRPr="002A5AA0" w:rsidRDefault="00D24240" w:rsidP="00B673B4">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Horizons were </w:t>
      </w:r>
      <w:r w:rsidR="00B673B4" w:rsidRPr="002A5AA0">
        <w:rPr>
          <w:rFonts w:ascii="Times New Roman" w:eastAsia="Times New Roman" w:hAnsi="Times New Roman" w:cs="Times New Roman"/>
          <w:color w:val="0070C0"/>
          <w:lang w:eastAsia="zh-CN"/>
        </w:rPr>
        <w:t xml:space="preserve">strictly </w:t>
      </w:r>
      <w:r w:rsidRPr="002A5AA0">
        <w:rPr>
          <w:rFonts w:ascii="Times New Roman" w:eastAsia="Times New Roman" w:hAnsi="Times New Roman" w:cs="Times New Roman"/>
          <w:color w:val="0070C0"/>
          <w:lang w:eastAsia="zh-CN"/>
        </w:rPr>
        <w:t xml:space="preserve">alternated </w:t>
      </w:r>
      <w:r w:rsidR="00B673B4" w:rsidRPr="002A5AA0">
        <w:rPr>
          <w:rFonts w:ascii="Times New Roman" w:eastAsia="Times New Roman" w:hAnsi="Times New Roman" w:cs="Times New Roman"/>
          <w:color w:val="0070C0"/>
          <w:lang w:eastAsia="zh-CN"/>
        </w:rPr>
        <w:t xml:space="preserve">in Experiment 2, for a given session, one of the homebase </w:t>
      </w:r>
      <w:r w:rsidR="00FC0968">
        <w:rPr>
          <w:rFonts w:ascii="Times New Roman" w:eastAsia="Times New Roman" w:hAnsi="Times New Roman" w:cs="Times New Roman"/>
          <w:color w:val="0070C0"/>
          <w:lang w:eastAsia="zh-CN"/>
        </w:rPr>
        <w:t xml:space="preserve">was </w:t>
      </w:r>
      <w:r w:rsidR="00B673B4" w:rsidRPr="002A5AA0">
        <w:rPr>
          <w:rFonts w:ascii="Times New Roman" w:eastAsia="Times New Roman" w:hAnsi="Times New Roman" w:cs="Times New Roman"/>
          <w:color w:val="0070C0"/>
          <w:lang w:eastAsia="zh-CN"/>
        </w:rPr>
        <w:t xml:space="preserve">always </w:t>
      </w:r>
      <w:r w:rsidR="00FC0968">
        <w:rPr>
          <w:rFonts w:ascii="Times New Roman" w:eastAsia="Times New Roman" w:hAnsi="Times New Roman" w:cs="Times New Roman"/>
          <w:color w:val="0070C0"/>
          <w:lang w:eastAsia="zh-CN"/>
        </w:rPr>
        <w:t>used for</w:t>
      </w:r>
      <w:del w:id="18" w:author="Wang Siyu" w:date="2022-05-18T11:11:00Z">
        <w:r w:rsidR="00FC0968" w:rsidDel="00A72EA8">
          <w:rPr>
            <w:rFonts w:ascii="Times New Roman" w:eastAsia="Times New Roman" w:hAnsi="Times New Roman" w:cs="Times New Roman"/>
            <w:color w:val="0070C0"/>
            <w:lang w:eastAsia="zh-CN"/>
          </w:rPr>
          <w:delText xml:space="preserve"> </w:delText>
        </w:r>
      </w:del>
      <w:r w:rsidR="00B673B4" w:rsidRPr="002A5AA0">
        <w:rPr>
          <w:rFonts w:ascii="Times New Roman" w:eastAsia="Times New Roman" w:hAnsi="Times New Roman" w:cs="Times New Roman"/>
          <w:color w:val="0070C0"/>
          <w:lang w:eastAsia="zh-CN"/>
        </w:rPr>
        <w:t xml:space="preserve"> H = 1 and the other always </w:t>
      </w:r>
      <w:r w:rsidR="00FC0968">
        <w:rPr>
          <w:rFonts w:ascii="Times New Roman" w:eastAsia="Times New Roman" w:hAnsi="Times New Roman" w:cs="Times New Roman"/>
          <w:color w:val="0070C0"/>
          <w:lang w:eastAsia="zh-CN"/>
        </w:rPr>
        <w:t>for</w:t>
      </w:r>
      <w:r w:rsidR="00FC0968" w:rsidRPr="002A5AA0">
        <w:rPr>
          <w:rFonts w:ascii="Times New Roman" w:eastAsia="Times New Roman" w:hAnsi="Times New Roman" w:cs="Times New Roman"/>
          <w:color w:val="0070C0"/>
          <w:lang w:eastAsia="zh-CN"/>
        </w:rPr>
        <w:t xml:space="preserve"> </w:t>
      </w:r>
      <w:r w:rsidR="00B673B4" w:rsidRPr="002A5AA0">
        <w:rPr>
          <w:rFonts w:ascii="Times New Roman" w:eastAsia="Times New Roman" w:hAnsi="Times New Roman" w:cs="Times New Roman"/>
          <w:color w:val="0070C0"/>
          <w:lang w:eastAsia="zh-CN"/>
        </w:rPr>
        <w:t>H = 6</w:t>
      </w:r>
      <w:r w:rsidRPr="002A5AA0">
        <w:rPr>
          <w:rFonts w:ascii="Times New Roman" w:eastAsia="Times New Roman" w:hAnsi="Times New Roman" w:cs="Times New Roman"/>
          <w:color w:val="0070C0"/>
          <w:lang w:eastAsia="zh-CN"/>
        </w:rPr>
        <w:t>.</w:t>
      </w:r>
      <w:r w:rsidR="00B673B4" w:rsidRPr="002A5AA0">
        <w:rPr>
          <w:rFonts w:ascii="Times New Roman" w:eastAsia="Times New Roman" w:hAnsi="Times New Roman" w:cs="Times New Roman"/>
          <w:color w:val="0070C0"/>
          <w:lang w:eastAsia="zh-CN"/>
        </w:rPr>
        <w:t xml:space="preserve"> For each session, a MATLAB program pseudo-randomly ma</w:t>
      </w:r>
      <w:r w:rsidR="00FC0968">
        <w:rPr>
          <w:rFonts w:ascii="Times New Roman" w:eastAsia="Times New Roman" w:hAnsi="Times New Roman" w:cs="Times New Roman"/>
          <w:color w:val="0070C0"/>
          <w:lang w:eastAsia="zh-CN"/>
        </w:rPr>
        <w:t>de</w:t>
      </w:r>
      <w:r w:rsidR="00B673B4" w:rsidRPr="002A5AA0">
        <w:rPr>
          <w:rFonts w:ascii="Times New Roman" w:eastAsia="Times New Roman" w:hAnsi="Times New Roman" w:cs="Times New Roman"/>
          <w:color w:val="0070C0"/>
          <w:lang w:eastAsia="zh-CN"/>
        </w:rPr>
        <w:t xml:space="preserve"> the homebase/horizon condition pairing</w:t>
      </w:r>
      <w:r w:rsidRPr="002A5AA0">
        <w:rPr>
          <w:rFonts w:ascii="Times New Roman" w:eastAsia="Times New Roman" w:hAnsi="Times New Roman" w:cs="Times New Roman"/>
          <w:color w:val="0070C0"/>
          <w:lang w:eastAsia="zh-CN"/>
        </w:rPr>
        <w:t xml:space="preserve">. </w:t>
      </w:r>
      <w:r w:rsidR="00FC0968">
        <w:rPr>
          <w:rFonts w:ascii="Times New Roman" w:eastAsia="Times New Roman" w:hAnsi="Times New Roman" w:cs="Times New Roman"/>
          <w:color w:val="0070C0"/>
          <w:lang w:eastAsia="zh-CN"/>
        </w:rPr>
        <w:t>Consequently,</w:t>
      </w:r>
      <w:r w:rsidR="00B673B4" w:rsidRPr="002A5AA0">
        <w:rPr>
          <w:rFonts w:ascii="Times New Roman" w:eastAsia="Times New Roman" w:hAnsi="Times New Roman" w:cs="Times New Roman"/>
          <w:color w:val="0070C0"/>
          <w:lang w:eastAsia="zh-CN"/>
        </w:rPr>
        <w:t xml:space="preserve"> Homebase A c</w:t>
      </w:r>
      <w:r w:rsidR="00FC0968">
        <w:rPr>
          <w:rFonts w:ascii="Times New Roman" w:eastAsia="Times New Roman" w:hAnsi="Times New Roman" w:cs="Times New Roman"/>
          <w:color w:val="0070C0"/>
          <w:lang w:eastAsia="zh-CN"/>
        </w:rPr>
        <w:t>ould</w:t>
      </w:r>
      <w:r w:rsidR="00B673B4" w:rsidRPr="002A5AA0">
        <w:rPr>
          <w:rFonts w:ascii="Times New Roman" w:eastAsia="Times New Roman" w:hAnsi="Times New Roman" w:cs="Times New Roman"/>
          <w:color w:val="0070C0"/>
          <w:lang w:eastAsia="zh-CN"/>
        </w:rPr>
        <w:t xml:space="preserve"> be H = 1 for </w:t>
      </w:r>
      <w:r w:rsidR="00440517" w:rsidRPr="002A5AA0">
        <w:rPr>
          <w:rFonts w:ascii="Times New Roman" w:eastAsia="Times New Roman" w:hAnsi="Times New Roman" w:cs="Times New Roman"/>
          <w:color w:val="0070C0"/>
          <w:lang w:eastAsia="zh-CN"/>
        </w:rPr>
        <w:t xml:space="preserve">one </w:t>
      </w:r>
      <w:r w:rsidR="00B673B4" w:rsidRPr="002A5AA0">
        <w:rPr>
          <w:rFonts w:ascii="Times New Roman" w:eastAsia="Times New Roman" w:hAnsi="Times New Roman" w:cs="Times New Roman"/>
          <w:color w:val="0070C0"/>
          <w:lang w:eastAsia="zh-CN"/>
        </w:rPr>
        <w:t xml:space="preserve">session and </w:t>
      </w:r>
      <w:r w:rsidR="00440517" w:rsidRPr="002A5AA0">
        <w:rPr>
          <w:rFonts w:ascii="Times New Roman" w:eastAsia="Times New Roman" w:hAnsi="Times New Roman" w:cs="Times New Roman"/>
          <w:color w:val="0070C0"/>
          <w:lang w:eastAsia="zh-CN"/>
        </w:rPr>
        <w:t>H = 6 for another session.</w:t>
      </w:r>
    </w:p>
    <w:p w14:paraId="48688DD4" w14:textId="78230FCB" w:rsidR="00D24240" w:rsidRPr="002A5AA0" w:rsidRDefault="00D24240" w:rsidP="00B673B4">
      <w:pPr>
        <w:pStyle w:val="ListParagraph"/>
        <w:numPr>
          <w:ilvl w:val="0"/>
          <w:numId w:val="11"/>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nG = 0,1,3 were </w:t>
      </w:r>
      <w:r w:rsidR="00433B75" w:rsidRPr="002A5AA0">
        <w:rPr>
          <w:rFonts w:ascii="Times New Roman" w:eastAsia="Times New Roman" w:hAnsi="Times New Roman" w:cs="Times New Roman"/>
          <w:color w:val="0070C0"/>
          <w:lang w:eastAsia="zh-CN"/>
        </w:rPr>
        <w:t>run</w:t>
      </w:r>
      <w:r w:rsidRPr="002A5AA0">
        <w:rPr>
          <w:rFonts w:ascii="Times New Roman" w:eastAsia="Times New Roman" w:hAnsi="Times New Roman" w:cs="Times New Roman"/>
          <w:color w:val="0070C0"/>
          <w:lang w:eastAsia="zh-CN"/>
        </w:rPr>
        <w:t xml:space="preserve"> in blocks of sessions. </w:t>
      </w:r>
    </w:p>
    <w:p w14:paraId="6E15C9D7"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5) For the human task, does the schematic in Figure 3 represent actual task stimuli and procedures? For example, were subjects given a tally of past reward histories for all trials within a game? This should be indicated in Methods.</w:t>
      </w:r>
    </w:p>
    <w:p w14:paraId="54ED366A" w14:textId="234CD868" w:rsidR="00D24240" w:rsidRPr="002A5AA0" w:rsidRDefault="00D24240" w:rsidP="002A5AA0">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sidRPr="002A5AA0">
        <w:rPr>
          <w:rFonts w:ascii="Times New Roman" w:eastAsia="Times New Roman" w:hAnsi="Times New Roman" w:cs="Times New Roman"/>
          <w:color w:val="0070C0"/>
          <w:lang w:eastAsia="zh-CN"/>
        </w:rPr>
        <w:t xml:space="preserve">The schematic in Figure 3 represents the actual task stimuli. Subjects were </w:t>
      </w:r>
      <w:r w:rsidR="00FC0968">
        <w:rPr>
          <w:rFonts w:ascii="Times New Roman" w:eastAsia="Times New Roman" w:hAnsi="Times New Roman" w:cs="Times New Roman"/>
          <w:color w:val="0070C0"/>
          <w:lang w:eastAsia="zh-CN"/>
        </w:rPr>
        <w:t xml:space="preserve">indeed </w:t>
      </w:r>
      <w:r w:rsidRPr="002A5AA0">
        <w:rPr>
          <w:rFonts w:ascii="Times New Roman" w:eastAsia="Times New Roman" w:hAnsi="Times New Roman" w:cs="Times New Roman"/>
          <w:color w:val="0070C0"/>
          <w:lang w:eastAsia="zh-CN"/>
        </w:rPr>
        <w:t xml:space="preserve">given a tally of past reward histories for all trials. </w:t>
      </w:r>
      <w:r w:rsidR="008218E0" w:rsidRPr="002A5AA0">
        <w:rPr>
          <w:rFonts w:ascii="Times New Roman" w:eastAsia="Times New Roman" w:hAnsi="Times New Roman" w:cs="Times New Roman"/>
          <w:color w:val="0070C0"/>
          <w:lang w:eastAsia="zh-CN"/>
        </w:rPr>
        <w:t>We have added this information to the Methods.</w:t>
      </w:r>
    </w:p>
    <w:p w14:paraId="2B4D5D58"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 xml:space="preserve">6) </w:t>
      </w:r>
      <w:r w:rsidRPr="002A5AA0">
        <w:rPr>
          <w:rFonts w:ascii="Times New Roman" w:eastAsia="Times New Roman" w:hAnsi="Times New Roman" w:cs="Times New Roman"/>
          <w:color w:val="222222"/>
          <w:lang w:eastAsia="zh-CN"/>
        </w:rPr>
        <w:t>Do the data presented in figures represent all the data from all relevant sessions or were they restricted to sessions after rats had time to learn about the new task contingencies?</w:t>
      </w:r>
      <w:r>
        <w:rPr>
          <w:rFonts w:ascii="Times New Roman" w:eastAsia="Times New Roman" w:hAnsi="Times New Roman" w:cs="Times New Roman"/>
          <w:color w:val="222222"/>
          <w:lang w:eastAsia="zh-CN"/>
        </w:rPr>
        <w:t xml:space="preserve"> For example, rats presumably took some time to learn about the change in time horizon across blocks of sessions in Experiment 1</w:t>
      </w:r>
      <w:r w:rsidRPr="00BD11CC">
        <w:rPr>
          <w:rFonts w:ascii="Times New Roman" w:eastAsia="Times New Roman" w:hAnsi="Times New Roman" w:cs="Times New Roman"/>
          <w:color w:val="222222"/>
          <w:lang w:eastAsia="zh-CN"/>
        </w:rPr>
        <w:t>. And the same goes for when they switched to the within-session analysis of horizon in Experiment</w:t>
      </w:r>
      <w:r>
        <w:rPr>
          <w:rFonts w:ascii="Times New Roman" w:eastAsia="Times New Roman" w:hAnsi="Times New Roman" w:cs="Times New Roman"/>
          <w:color w:val="222222"/>
          <w:lang w:eastAsia="zh-CN"/>
        </w:rPr>
        <w:t xml:space="preserve"> 2, and the random task in Experiment 3. As noted by the authors, performance in the random task shows some clear carryover from the earlier phases of testing. This should be specified as good practice but also raises questions about species differences.</w:t>
      </w:r>
    </w:p>
    <w:p w14:paraId="5202D4D4" w14:textId="53716266" w:rsidR="00D24240" w:rsidRDefault="00BD11CC" w:rsidP="00BD11CC">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sidRPr="00BD11CC">
        <w:rPr>
          <w:rFonts w:ascii="Times New Roman" w:eastAsia="Times New Roman" w:hAnsi="Times New Roman" w:cs="Times New Roman"/>
          <w:color w:val="0070C0"/>
          <w:lang w:eastAsia="zh-CN"/>
        </w:rPr>
        <w:t xml:space="preserve">We thank the reviewer for </w:t>
      </w:r>
      <w:r w:rsidR="00416901">
        <w:rPr>
          <w:rFonts w:ascii="Times New Roman" w:eastAsia="Times New Roman" w:hAnsi="Times New Roman" w:cs="Times New Roman"/>
          <w:color w:val="0070C0"/>
          <w:lang w:eastAsia="zh-CN"/>
        </w:rPr>
        <w:t>this useful suggestion</w:t>
      </w:r>
      <w:r w:rsidRPr="00BD11CC">
        <w:rPr>
          <w:rFonts w:ascii="Times New Roman" w:eastAsia="Times New Roman" w:hAnsi="Times New Roman" w:cs="Times New Roman"/>
          <w:color w:val="0070C0"/>
          <w:lang w:eastAsia="zh-CN"/>
        </w:rPr>
        <w:t xml:space="preserve">. </w:t>
      </w:r>
      <w:r w:rsidR="002A5AA0" w:rsidRPr="00BD11CC">
        <w:rPr>
          <w:rFonts w:ascii="Times New Roman" w:eastAsia="Times New Roman" w:hAnsi="Times New Roman" w:cs="Times New Roman"/>
          <w:color w:val="0070C0"/>
          <w:lang w:eastAsia="zh-CN"/>
        </w:rPr>
        <w:t>The</w:t>
      </w:r>
      <w:r w:rsidRPr="00BD11CC">
        <w:rPr>
          <w:rFonts w:ascii="Times New Roman" w:eastAsia="Times New Roman" w:hAnsi="Times New Roman" w:cs="Times New Roman"/>
          <w:color w:val="0070C0"/>
          <w:lang w:eastAsia="zh-CN"/>
        </w:rPr>
        <w:t xml:space="preserve"> data presented in the initial submission used all the data from all relevant sessions. </w:t>
      </w:r>
      <w:r w:rsidR="00416901">
        <w:rPr>
          <w:rFonts w:ascii="Times New Roman" w:eastAsia="Times New Roman" w:hAnsi="Times New Roman" w:cs="Times New Roman"/>
          <w:color w:val="0070C0"/>
          <w:lang w:eastAsia="zh-CN"/>
        </w:rPr>
        <w:t>I</w:t>
      </w:r>
      <w:r w:rsidRPr="00BD11CC">
        <w:rPr>
          <w:rFonts w:ascii="Times New Roman" w:eastAsia="Times New Roman" w:hAnsi="Times New Roman" w:cs="Times New Roman"/>
          <w:color w:val="0070C0"/>
          <w:lang w:eastAsia="zh-CN"/>
        </w:rPr>
        <w:t xml:space="preserve">n the current submission, we </w:t>
      </w:r>
      <w:r w:rsidR="00416901">
        <w:rPr>
          <w:rFonts w:ascii="Times New Roman" w:eastAsia="Times New Roman" w:hAnsi="Times New Roman" w:cs="Times New Roman"/>
          <w:color w:val="0070C0"/>
          <w:lang w:eastAsia="zh-CN"/>
        </w:rPr>
        <w:t xml:space="preserve">adopted the reviewer’s suggestion and </w:t>
      </w:r>
      <w:r w:rsidR="00FC0968">
        <w:rPr>
          <w:rFonts w:ascii="Times New Roman" w:eastAsia="Times New Roman" w:hAnsi="Times New Roman" w:cs="Times New Roman"/>
          <w:color w:val="0070C0"/>
          <w:lang w:eastAsia="zh-CN"/>
        </w:rPr>
        <w:t>analyzed the data</w:t>
      </w:r>
      <w:r w:rsidRPr="00BD11CC">
        <w:rPr>
          <w:rFonts w:ascii="Times New Roman" w:eastAsia="Times New Roman" w:hAnsi="Times New Roman" w:cs="Times New Roman"/>
          <w:color w:val="0070C0"/>
          <w:lang w:eastAsia="zh-CN"/>
        </w:rPr>
        <w:t xml:space="preserve"> after excluding the transitioning sessions. </w:t>
      </w:r>
      <w:r w:rsidR="00416901">
        <w:rPr>
          <w:rFonts w:ascii="Times New Roman" w:eastAsia="Times New Roman" w:hAnsi="Times New Roman" w:cs="Times New Roman"/>
          <w:color w:val="0070C0"/>
          <w:lang w:eastAsia="zh-CN"/>
        </w:rPr>
        <w:t xml:space="preserve">In Experiment 1, we excluded 1 whole session after each transition of horizon conditions. In Experiment 2, we excluded the first session for each rat, and we excluded the first 2 games in each session (Although we have high/low pitch sound cues played at the homebases to </w:t>
      </w:r>
      <w:r w:rsidR="00ED36CB">
        <w:rPr>
          <w:rFonts w:ascii="Times New Roman" w:eastAsia="Times New Roman" w:hAnsi="Times New Roman" w:cs="Times New Roman"/>
          <w:color w:val="0070C0"/>
          <w:lang w:eastAsia="zh-CN"/>
        </w:rPr>
        <w:t xml:space="preserve">help </w:t>
      </w:r>
      <w:r w:rsidR="004B75E5">
        <w:rPr>
          <w:rFonts w:ascii="Times New Roman" w:eastAsia="Times New Roman" w:hAnsi="Times New Roman" w:cs="Times New Roman"/>
          <w:color w:val="0070C0"/>
          <w:lang w:eastAsia="zh-CN"/>
        </w:rPr>
        <w:t>signal</w:t>
      </w:r>
      <w:r w:rsidR="00416901">
        <w:rPr>
          <w:rFonts w:ascii="Times New Roman" w:eastAsia="Times New Roman" w:hAnsi="Times New Roman" w:cs="Times New Roman"/>
          <w:color w:val="0070C0"/>
          <w:lang w:eastAsia="zh-CN"/>
        </w:rPr>
        <w:t xml:space="preserve"> H = 6/H = 1 horizon condition respectively, </w:t>
      </w:r>
      <w:r w:rsidR="004B75E5">
        <w:rPr>
          <w:rFonts w:ascii="Times New Roman" w:eastAsia="Times New Roman" w:hAnsi="Times New Roman" w:cs="Times New Roman"/>
          <w:color w:val="0070C0"/>
          <w:lang w:eastAsia="zh-CN"/>
        </w:rPr>
        <w:t xml:space="preserve">in practice, it may take rats 1 full game to learn the associated horizon condition with each homebase). </w:t>
      </w:r>
      <w:r w:rsidR="00BF2B3D">
        <w:rPr>
          <w:rFonts w:ascii="Times New Roman" w:eastAsia="Times New Roman" w:hAnsi="Times New Roman" w:cs="Times New Roman"/>
          <w:color w:val="0070C0"/>
          <w:lang w:eastAsia="zh-CN"/>
        </w:rPr>
        <w:t>The</w:t>
      </w:r>
      <w:r w:rsidR="00FC0968">
        <w:rPr>
          <w:rFonts w:ascii="Times New Roman" w:eastAsia="Times New Roman" w:hAnsi="Times New Roman" w:cs="Times New Roman"/>
          <w:color w:val="0070C0"/>
          <w:lang w:eastAsia="zh-CN"/>
        </w:rPr>
        <w:t>se</w:t>
      </w:r>
      <w:r w:rsidR="00BF2B3D">
        <w:rPr>
          <w:rFonts w:ascii="Times New Roman" w:eastAsia="Times New Roman" w:hAnsi="Times New Roman" w:cs="Times New Roman"/>
          <w:color w:val="0070C0"/>
          <w:lang w:eastAsia="zh-CN"/>
        </w:rPr>
        <w:t xml:space="preserve"> exclusion</w:t>
      </w:r>
      <w:r w:rsidR="00FC0968">
        <w:rPr>
          <w:rFonts w:ascii="Times New Roman" w:eastAsia="Times New Roman" w:hAnsi="Times New Roman" w:cs="Times New Roman"/>
          <w:color w:val="0070C0"/>
          <w:lang w:eastAsia="zh-CN"/>
        </w:rPr>
        <w:t>s</w:t>
      </w:r>
      <w:r w:rsidR="00BF2B3D">
        <w:rPr>
          <w:rFonts w:ascii="Times New Roman" w:eastAsia="Times New Roman" w:hAnsi="Times New Roman" w:cs="Times New Roman"/>
          <w:color w:val="0070C0"/>
          <w:lang w:eastAsia="zh-CN"/>
        </w:rPr>
        <w:t xml:space="preserve"> did not change our results or conclusions.</w:t>
      </w:r>
    </w:p>
    <w:p w14:paraId="5800A259" w14:textId="4444341F" w:rsidR="00E46BEB" w:rsidRPr="00BD11CC" w:rsidRDefault="0064015C" w:rsidP="00BD11CC">
      <w:pPr>
        <w:pStyle w:val="ListParagraph"/>
        <w:numPr>
          <w:ilvl w:val="0"/>
          <w:numId w:val="1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Experiment 3 was carried out at the end of Experiment 2 to test how volatility might account for horizon-dependent changes in exploration in rats. </w:t>
      </w:r>
      <w:r w:rsidR="008A4209">
        <w:rPr>
          <w:rFonts w:ascii="Times New Roman" w:eastAsia="Times New Roman" w:hAnsi="Times New Roman" w:cs="Times New Roman"/>
          <w:color w:val="0070C0"/>
          <w:lang w:eastAsia="zh-CN"/>
        </w:rPr>
        <w:t>Despite the possible carry-over effects</w:t>
      </w:r>
      <w:ins w:id="19" w:author="Wang Siyu" w:date="2022-05-18T11:17:00Z">
        <w:r w:rsidR="00090C1A">
          <w:rPr>
            <w:rFonts w:ascii="Times New Roman" w:eastAsia="Times New Roman" w:hAnsi="Times New Roman" w:cs="Times New Roman"/>
            <w:color w:val="0070C0"/>
            <w:lang w:eastAsia="zh-CN"/>
          </w:rPr>
          <w:t xml:space="preserve"> (we expect carry-over effects for threshold but not for decision noise)</w:t>
        </w:r>
      </w:ins>
      <w:r w:rsidR="008A4209">
        <w:rPr>
          <w:rFonts w:ascii="Times New Roman" w:eastAsia="Times New Roman" w:hAnsi="Times New Roman" w:cs="Times New Roman"/>
          <w:color w:val="0070C0"/>
          <w:lang w:eastAsia="zh-CN"/>
        </w:rPr>
        <w:t xml:space="preserve">, the fact that volatility changes </w:t>
      </w:r>
      <w:r w:rsidR="005C1D0F">
        <w:rPr>
          <w:rFonts w:ascii="Times New Roman" w:eastAsia="Times New Roman" w:hAnsi="Times New Roman" w:cs="Times New Roman"/>
          <w:color w:val="0070C0"/>
          <w:lang w:eastAsia="zh-CN"/>
        </w:rPr>
        <w:t>both the</w:t>
      </w:r>
      <w:r w:rsidR="008A4209">
        <w:rPr>
          <w:rFonts w:ascii="Times New Roman" w:eastAsia="Times New Roman" w:hAnsi="Times New Roman" w:cs="Times New Roman"/>
          <w:color w:val="0070C0"/>
          <w:lang w:eastAsia="zh-CN"/>
        </w:rPr>
        <w:t xml:space="preserve"> decision noise parameter </w:t>
      </w:r>
      <w:r w:rsidR="005C1D0F">
        <w:rPr>
          <w:rFonts w:ascii="Times New Roman" w:eastAsia="Times New Roman" w:hAnsi="Times New Roman" w:cs="Times New Roman"/>
          <w:color w:val="0070C0"/>
          <w:lang w:eastAsia="zh-CN"/>
        </w:rPr>
        <w:t>and</w:t>
      </w:r>
      <w:r w:rsidR="008A4209">
        <w:rPr>
          <w:rFonts w:ascii="Times New Roman" w:eastAsia="Times New Roman" w:hAnsi="Times New Roman" w:cs="Times New Roman"/>
          <w:color w:val="0070C0"/>
          <w:lang w:eastAsia="zh-CN"/>
        </w:rPr>
        <w:t xml:space="preserve"> the threshold parameter, and that only threshold changes across horizons in </w:t>
      </w:r>
      <w:r w:rsidR="005C1D0F">
        <w:rPr>
          <w:rFonts w:ascii="Times New Roman" w:eastAsia="Times New Roman" w:hAnsi="Times New Roman" w:cs="Times New Roman"/>
          <w:color w:val="0070C0"/>
          <w:lang w:eastAsia="zh-CN"/>
        </w:rPr>
        <w:t>actual behavior</w:t>
      </w:r>
      <w:r w:rsidR="008A4209">
        <w:rPr>
          <w:rFonts w:ascii="Times New Roman" w:eastAsia="Times New Roman" w:hAnsi="Times New Roman" w:cs="Times New Roman"/>
          <w:color w:val="0070C0"/>
          <w:lang w:eastAsia="zh-CN"/>
        </w:rPr>
        <w:t>, suggest that volatility may not be what</w:t>
      </w:r>
      <w:r w:rsidR="00FC0968">
        <w:rPr>
          <w:rFonts w:ascii="Times New Roman" w:eastAsia="Times New Roman" w:hAnsi="Times New Roman" w:cs="Times New Roman"/>
          <w:color w:val="0070C0"/>
          <w:lang w:eastAsia="zh-CN"/>
        </w:rPr>
        <w:t xml:space="preserve"> is</w:t>
      </w:r>
      <w:r w:rsidR="008A4209">
        <w:rPr>
          <w:rFonts w:ascii="Times New Roman" w:eastAsia="Times New Roman" w:hAnsi="Times New Roman" w:cs="Times New Roman"/>
          <w:color w:val="0070C0"/>
          <w:lang w:eastAsia="zh-CN"/>
        </w:rPr>
        <w:t xml:space="preserve"> driving the </w:t>
      </w:r>
      <w:r w:rsidR="005C1D0F">
        <w:rPr>
          <w:rFonts w:ascii="Times New Roman" w:eastAsia="Times New Roman" w:hAnsi="Times New Roman" w:cs="Times New Roman"/>
          <w:color w:val="0070C0"/>
          <w:lang w:eastAsia="zh-CN"/>
        </w:rPr>
        <w:t xml:space="preserve">threshold specific </w:t>
      </w:r>
      <w:r w:rsidR="008A4209">
        <w:rPr>
          <w:rFonts w:ascii="Times New Roman" w:eastAsia="Times New Roman" w:hAnsi="Times New Roman" w:cs="Times New Roman"/>
          <w:color w:val="0070C0"/>
          <w:lang w:eastAsia="zh-CN"/>
        </w:rPr>
        <w:t xml:space="preserve">horizon-dependent changes in rats. </w:t>
      </w:r>
    </w:p>
    <w:p w14:paraId="51ABBD61" w14:textId="77777777"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lastRenderedPageBreak/>
        <w:br/>
        <w:t>7) Humans seem to have little trouble deploying a directed exploration strategy based on time horizon and guided choice feedback (reward size). They seem to explore the unguided option during the first free choice if there is any question about what the best option is, particularly when there is a long horizon to exploit that information. The authors state (p. 10) while showing similar early exploration, "it took longer for rats to switch back," referring to their persistent switching behavior in Fig 4 and 5. But these data are really able to get at this question precisely because they don't describe whether the switch is moving away or toward the guided choice. Given the rats' generally poorer performance and persistent tendency to switch within games, even with long horizons, suggests that they were switching back and forth from the best option. This is later discussed in the context of the random reward task, but the authors should avoid giving the wrong impression when discussion Fig 4 and 5.</w:t>
      </w:r>
    </w:p>
    <w:p w14:paraId="7D6FD44A" w14:textId="269E72FB" w:rsidR="0035327C" w:rsidRPr="00631229" w:rsidRDefault="007D4731" w:rsidP="00D24240">
      <w:pPr>
        <w:spacing w:before="100" w:beforeAutospacing="1" w:after="100" w:afterAutospacing="1"/>
        <w:rPr>
          <w:rFonts w:ascii="Times New Roman" w:hAnsi="Times New Roman" w:cs="Times New Roman"/>
          <w:color w:val="0070C0"/>
          <w:lang w:eastAsia="zh-CN"/>
        </w:rPr>
      </w:pPr>
      <w:r>
        <w:rPr>
          <w:rFonts w:ascii="Times New Roman" w:eastAsia="Times New Roman" w:hAnsi="Times New Roman" w:cs="Times New Roman"/>
          <w:color w:val="0070C0"/>
          <w:lang w:eastAsia="zh-CN"/>
        </w:rPr>
        <w:t xml:space="preserve">This is a very good point. </w:t>
      </w:r>
      <w:r w:rsidR="00B663C5">
        <w:rPr>
          <w:rFonts w:ascii="Times New Roman" w:eastAsia="Times New Roman" w:hAnsi="Times New Roman" w:cs="Times New Roman"/>
          <w:color w:val="0070C0"/>
          <w:lang w:eastAsia="zh-CN"/>
        </w:rPr>
        <w:t>To address the reviewer’s comment, w</w:t>
      </w:r>
      <w:r>
        <w:rPr>
          <w:rFonts w:ascii="Times New Roman" w:eastAsia="Times New Roman" w:hAnsi="Times New Roman" w:cs="Times New Roman"/>
          <w:color w:val="0070C0"/>
          <w:lang w:eastAsia="zh-CN"/>
        </w:rPr>
        <w:t xml:space="preserve">e split p(switch) into p(switch away) vs p(switch back). </w:t>
      </w:r>
      <w:r w:rsidR="00B663C5">
        <w:rPr>
          <w:rFonts w:ascii="Times New Roman" w:eastAsia="Times New Roman" w:hAnsi="Times New Roman" w:cs="Times New Roman"/>
          <w:color w:val="0070C0"/>
          <w:lang w:eastAsia="zh-CN"/>
        </w:rPr>
        <w:t>We found that</w:t>
      </w:r>
      <w:r w:rsidR="0035327C">
        <w:rPr>
          <w:rFonts w:ascii="Times New Roman" w:eastAsia="Times New Roman" w:hAnsi="Times New Roman" w:cs="Times New Roman"/>
          <w:color w:val="0070C0"/>
          <w:lang w:eastAsia="zh-CN"/>
        </w:rPr>
        <w:t xml:space="preserve"> the difference between the “guided = good” option and the “guided = back” option occur</w:t>
      </w:r>
      <w:ins w:id="20" w:author="Wang Siyu" w:date="2022-05-18T11:18:00Z">
        <w:r w:rsidR="00316FB2">
          <w:rPr>
            <w:rFonts w:ascii="Times New Roman" w:eastAsia="Times New Roman" w:hAnsi="Times New Roman" w:cs="Times New Roman"/>
            <w:color w:val="0070C0"/>
            <w:lang w:eastAsia="zh-CN"/>
          </w:rPr>
          <w:t>r</w:t>
        </w:r>
      </w:ins>
      <w:r w:rsidR="00B663C5">
        <w:rPr>
          <w:rFonts w:ascii="Times New Roman" w:eastAsia="Times New Roman" w:hAnsi="Times New Roman" w:cs="Times New Roman"/>
          <w:color w:val="0070C0"/>
          <w:lang w:eastAsia="zh-CN"/>
        </w:rPr>
        <w:t>ed</w:t>
      </w:r>
      <w:r w:rsidR="0035327C">
        <w:rPr>
          <w:rFonts w:ascii="Times New Roman" w:eastAsia="Times New Roman" w:hAnsi="Times New Roman" w:cs="Times New Roman"/>
          <w:color w:val="0070C0"/>
          <w:lang w:eastAsia="zh-CN"/>
        </w:rPr>
        <w:t xml:space="preserve"> in the direction of switching back to the guided </w:t>
      </w:r>
      <w:r w:rsidR="00B56119">
        <w:rPr>
          <w:rFonts w:ascii="Times New Roman" w:eastAsia="Times New Roman" w:hAnsi="Times New Roman" w:cs="Times New Roman"/>
          <w:color w:val="0070C0"/>
          <w:lang w:eastAsia="zh-CN"/>
        </w:rPr>
        <w:t xml:space="preserve">choice. On top of the persistent baseline switching in rats, rats do switch back from the unguided option </w:t>
      </w:r>
      <w:del w:id="21" w:author="Wang Siyu" w:date="2022-05-18T11:21:00Z">
        <w:r w:rsidR="00B56119" w:rsidDel="00BA0C69">
          <w:rPr>
            <w:rFonts w:ascii="Times New Roman" w:eastAsia="Times New Roman" w:hAnsi="Times New Roman" w:cs="Times New Roman"/>
            <w:color w:val="0070C0"/>
            <w:lang w:eastAsia="zh-CN"/>
          </w:rPr>
          <w:delText>(</w:delText>
        </w:r>
        <w:r w:rsidR="00620683" w:rsidDel="00BA0C69">
          <w:rPr>
            <w:rFonts w:ascii="Times New Roman" w:eastAsia="Times New Roman" w:hAnsi="Times New Roman" w:cs="Times New Roman"/>
            <w:color w:val="0070C0"/>
            <w:lang w:eastAsia="zh-CN"/>
          </w:rPr>
          <w:delText xml:space="preserve">more than they </w:delText>
        </w:r>
      </w:del>
      <w:del w:id="22" w:author="Wang Siyu" w:date="2022-05-18T11:20:00Z">
        <w:r w:rsidR="00620683" w:rsidDel="001D7E59">
          <w:rPr>
            <w:rFonts w:ascii="Times New Roman" w:eastAsia="Times New Roman" w:hAnsi="Times New Roman" w:cs="Times New Roman"/>
            <w:color w:val="0070C0"/>
            <w:lang w:eastAsia="zh-CN"/>
          </w:rPr>
          <w:delText>switch away</w:delText>
        </w:r>
        <w:r w:rsidR="00620683" w:rsidDel="008653FC">
          <w:rPr>
            <w:rFonts w:ascii="Times New Roman" w:eastAsia="Times New Roman" w:hAnsi="Times New Roman" w:cs="Times New Roman"/>
            <w:color w:val="0070C0"/>
            <w:lang w:eastAsia="zh-CN"/>
          </w:rPr>
          <w:delText>,</w:delText>
        </w:r>
      </w:del>
      <w:del w:id="23" w:author="Wang Siyu" w:date="2022-05-18T11:21:00Z">
        <w:r w:rsidR="00620683" w:rsidDel="00BA0C69">
          <w:rPr>
            <w:rFonts w:ascii="Times New Roman" w:eastAsia="Times New Roman" w:hAnsi="Times New Roman" w:cs="Times New Roman"/>
            <w:color w:val="0070C0"/>
            <w:lang w:eastAsia="zh-CN"/>
          </w:rPr>
          <w:delText xml:space="preserve"> </w:delText>
        </w:r>
        <w:r w:rsidR="00B56119" w:rsidDel="00BA0C69">
          <w:rPr>
            <w:rFonts w:ascii="Times New Roman" w:eastAsia="Times New Roman" w:hAnsi="Times New Roman" w:cs="Times New Roman"/>
            <w:color w:val="0070C0"/>
            <w:lang w:eastAsia="zh-CN"/>
          </w:rPr>
          <w:delText xml:space="preserve">when the guided option is objectively better) </w:delText>
        </w:r>
      </w:del>
      <w:r w:rsidR="00B56119">
        <w:rPr>
          <w:rFonts w:ascii="Times New Roman" w:eastAsia="Times New Roman" w:hAnsi="Times New Roman" w:cs="Times New Roman"/>
          <w:color w:val="0070C0"/>
          <w:lang w:eastAsia="zh-CN"/>
        </w:rPr>
        <w:t xml:space="preserve">to the guided option </w:t>
      </w:r>
      <w:ins w:id="24" w:author="Wang Siyu" w:date="2022-05-18T11:21:00Z">
        <w:r w:rsidR="00BA0C69">
          <w:rPr>
            <w:rFonts w:ascii="Times New Roman" w:eastAsia="Times New Roman" w:hAnsi="Times New Roman" w:cs="Times New Roman"/>
            <w:color w:val="0070C0"/>
            <w:lang w:eastAsia="zh-CN"/>
          </w:rPr>
          <w:t xml:space="preserve">more (when the guided option is objectively better) </w:t>
        </w:r>
      </w:ins>
      <w:r w:rsidR="00B56119">
        <w:rPr>
          <w:rFonts w:ascii="Times New Roman" w:eastAsia="Times New Roman" w:hAnsi="Times New Roman" w:cs="Times New Roman"/>
          <w:color w:val="0070C0"/>
          <w:lang w:eastAsia="zh-CN"/>
        </w:rPr>
        <w:t xml:space="preserve">up to trial #4 in H= 6, p = 0.01. </w:t>
      </w:r>
      <w:r w:rsidR="00B663C5">
        <w:rPr>
          <w:rFonts w:ascii="Times New Roman" w:eastAsia="Times New Roman" w:hAnsi="Times New Roman" w:cs="Times New Roman"/>
          <w:color w:val="0070C0"/>
          <w:lang w:eastAsia="zh-CN"/>
        </w:rPr>
        <w:t>A new figure was added.</w:t>
      </w:r>
    </w:p>
    <w:p w14:paraId="7296871D" w14:textId="21FE6E53" w:rsidR="00D24240" w:rsidRDefault="0035327C"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noProof/>
          <w:color w:val="0070C0"/>
          <w:lang w:eastAsia="zh-CN"/>
        </w:rPr>
        <w:lastRenderedPageBreak/>
        <w:drawing>
          <wp:inline distT="0" distB="0" distL="0" distR="0" wp14:anchorId="6CAA89B9" wp14:editId="0E364C6F">
            <wp:extent cx="5934075" cy="4591050"/>
            <wp:effectExtent l="0" t="0" r="0" b="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r w:rsidR="00D24240">
        <w:rPr>
          <w:rFonts w:ascii="Times New Roman" w:eastAsia="Times New Roman" w:hAnsi="Times New Roman" w:cs="Times New Roman"/>
          <w:color w:val="222222"/>
          <w:lang w:eastAsia="zh-CN"/>
        </w:rPr>
        <w:br/>
        <w:t>8) The cross species comparisons are a bit strained despite the general similarities across tasks. For instance, humans appear to receive a continuous tally of past reward within each game, which explains their lack of later exploration once they understand the basic task. But rats could forget this information and decide to re-explore the options, particularly in games with long horizons though reward volatility on short horizon games may provide a separate reason to explore.</w:t>
      </w:r>
    </w:p>
    <w:p w14:paraId="57C0657A" w14:textId="06B05222" w:rsidR="006575BB" w:rsidRDefault="006575BB"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bringing up this critical point. We want to point out the following:</w:t>
      </w:r>
    </w:p>
    <w:p w14:paraId="354B8F63" w14:textId="0D0A083F" w:rsidR="006575BB" w:rsidRDefault="006575BB" w:rsidP="0089577A">
      <w:pPr>
        <w:pStyle w:val="ListParagraph"/>
        <w:numPr>
          <w:ilvl w:val="6"/>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agree that despite the matching underlying structure, there are </w:t>
      </w:r>
      <w:r w:rsidR="00B663C5">
        <w:rPr>
          <w:rFonts w:ascii="Times New Roman" w:eastAsia="Times New Roman" w:hAnsi="Times New Roman" w:cs="Times New Roman"/>
          <w:color w:val="0070C0"/>
          <w:lang w:eastAsia="zh-CN"/>
        </w:rPr>
        <w:t xml:space="preserve">some </w:t>
      </w:r>
      <w:r>
        <w:rPr>
          <w:rFonts w:ascii="Times New Roman" w:eastAsia="Times New Roman" w:hAnsi="Times New Roman" w:cs="Times New Roman"/>
          <w:color w:val="0070C0"/>
          <w:lang w:eastAsia="zh-CN"/>
        </w:rPr>
        <w:t>differences between the rat and human version of the task (reward history</w:t>
      </w:r>
      <w:r w:rsidR="0089577A">
        <w:rPr>
          <w:rFonts w:ascii="Times New Roman" w:eastAsia="Times New Roman" w:hAnsi="Times New Roman" w:cs="Times New Roman"/>
          <w:color w:val="0070C0"/>
          <w:lang w:eastAsia="zh-CN"/>
        </w:rPr>
        <w:t xml:space="preserve"> vs no history</w:t>
      </w:r>
      <w:r>
        <w:rPr>
          <w:rFonts w:ascii="Times New Roman" w:eastAsia="Times New Roman" w:hAnsi="Times New Roman" w:cs="Times New Roman"/>
          <w:color w:val="0070C0"/>
          <w:lang w:eastAsia="zh-CN"/>
        </w:rPr>
        <w:t xml:space="preserve">, </w:t>
      </w:r>
      <w:r w:rsidR="0089577A">
        <w:rPr>
          <w:rFonts w:ascii="Times New Roman" w:eastAsia="Times New Roman" w:hAnsi="Times New Roman" w:cs="Times New Roman"/>
          <w:color w:val="0070C0"/>
          <w:lang w:eastAsia="zh-CN"/>
        </w:rPr>
        <w:t xml:space="preserve">points for humans and juice for rats, </w:t>
      </w:r>
      <w:r>
        <w:rPr>
          <w:rFonts w:ascii="Times New Roman" w:eastAsia="Times New Roman" w:hAnsi="Times New Roman" w:cs="Times New Roman"/>
          <w:color w:val="0070C0"/>
          <w:lang w:eastAsia="zh-CN"/>
        </w:rPr>
        <w:t>effortful spatial runs in rats vs effortless key presses in humans).</w:t>
      </w:r>
      <w:r w:rsidR="0089577A">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 </w:t>
      </w:r>
      <w:r w:rsidR="00A07F6A">
        <w:rPr>
          <w:rFonts w:ascii="Times New Roman" w:eastAsia="Times New Roman" w:hAnsi="Times New Roman" w:cs="Times New Roman"/>
          <w:color w:val="0070C0"/>
          <w:lang w:eastAsia="zh-CN"/>
        </w:rPr>
        <w:t>However, o</w:t>
      </w:r>
      <w:r w:rsidRPr="0089577A">
        <w:rPr>
          <w:rFonts w:ascii="Times New Roman" w:eastAsia="Times New Roman" w:hAnsi="Times New Roman" w:cs="Times New Roman"/>
          <w:color w:val="0070C0"/>
          <w:lang w:eastAsia="zh-CN"/>
        </w:rPr>
        <w:t xml:space="preserve">ur main interest is in how humans and rats change their exploration behavior across horizon conditions. </w:t>
      </w:r>
      <w:r w:rsidR="00105EC9" w:rsidRPr="0089577A">
        <w:rPr>
          <w:rFonts w:ascii="Times New Roman" w:eastAsia="Times New Roman" w:hAnsi="Times New Roman" w:cs="Times New Roman"/>
          <w:color w:val="0070C0"/>
          <w:lang w:eastAsia="zh-CN"/>
        </w:rPr>
        <w:t>This horizon comparison is done within species (</w:t>
      </w:r>
      <w:r w:rsidR="00B663C5">
        <w:rPr>
          <w:rFonts w:ascii="Times New Roman" w:eastAsia="Times New Roman" w:hAnsi="Times New Roman" w:cs="Times New Roman"/>
          <w:color w:val="0070C0"/>
          <w:lang w:eastAsia="zh-CN"/>
        </w:rPr>
        <w:t xml:space="preserve">We know of no evidence that </w:t>
      </w:r>
      <w:r w:rsidR="00105EC9" w:rsidRPr="0089577A">
        <w:rPr>
          <w:rFonts w:ascii="Times New Roman" w:eastAsia="Times New Roman" w:hAnsi="Times New Roman" w:cs="Times New Roman"/>
          <w:color w:val="0070C0"/>
          <w:lang w:eastAsia="zh-CN"/>
        </w:rPr>
        <w:t>difference</w:t>
      </w:r>
      <w:r w:rsidR="00B663C5">
        <w:rPr>
          <w:rFonts w:ascii="Times New Roman" w:eastAsia="Times New Roman" w:hAnsi="Times New Roman" w:cs="Times New Roman"/>
          <w:color w:val="0070C0"/>
          <w:lang w:eastAsia="zh-CN"/>
        </w:rPr>
        <w:t>s</w:t>
      </w:r>
      <w:r w:rsidR="00105EC9" w:rsidRPr="0089577A">
        <w:rPr>
          <w:rFonts w:ascii="Times New Roman" w:eastAsia="Times New Roman" w:hAnsi="Times New Roman" w:cs="Times New Roman"/>
          <w:color w:val="0070C0"/>
          <w:lang w:eastAsia="zh-CN"/>
        </w:rPr>
        <w:t xml:space="preserve"> in </w:t>
      </w:r>
      <w:r w:rsidR="00AB62F8">
        <w:rPr>
          <w:rFonts w:ascii="Times New Roman" w:eastAsia="Times New Roman" w:hAnsi="Times New Roman" w:cs="Times New Roman"/>
          <w:color w:val="0070C0"/>
          <w:lang w:eastAsia="zh-CN"/>
        </w:rPr>
        <w:t xml:space="preserve">the physical implementation of the </w:t>
      </w:r>
      <w:r w:rsidR="00105EC9" w:rsidRPr="0089577A">
        <w:rPr>
          <w:rFonts w:ascii="Times New Roman" w:eastAsia="Times New Roman" w:hAnsi="Times New Roman" w:cs="Times New Roman"/>
          <w:color w:val="0070C0"/>
          <w:lang w:eastAsia="zh-CN"/>
        </w:rPr>
        <w:t xml:space="preserve">task </w:t>
      </w:r>
      <w:r w:rsidR="00B663C5">
        <w:rPr>
          <w:rFonts w:ascii="Times New Roman" w:eastAsia="Times New Roman" w:hAnsi="Times New Roman" w:cs="Times New Roman"/>
          <w:color w:val="0070C0"/>
          <w:lang w:eastAsia="zh-CN"/>
        </w:rPr>
        <w:t>would</w:t>
      </w:r>
      <w:r w:rsidR="00105EC9" w:rsidRPr="0089577A">
        <w:rPr>
          <w:rFonts w:ascii="Times New Roman" w:eastAsia="Times New Roman" w:hAnsi="Times New Roman" w:cs="Times New Roman"/>
          <w:color w:val="0070C0"/>
          <w:lang w:eastAsia="zh-CN"/>
        </w:rPr>
        <w:t xml:space="preserve"> contribute to th</w:t>
      </w:r>
      <w:r w:rsidR="00105EC9">
        <w:rPr>
          <w:rFonts w:ascii="Times New Roman" w:eastAsia="Times New Roman" w:hAnsi="Times New Roman" w:cs="Times New Roman"/>
          <w:color w:val="0070C0"/>
          <w:lang w:eastAsia="zh-CN"/>
        </w:rPr>
        <w:t>e horizon difference within species</w:t>
      </w:r>
      <w:r w:rsidR="00105EC9" w:rsidRPr="0089577A">
        <w:rPr>
          <w:rFonts w:ascii="Times New Roman" w:eastAsia="Times New Roman" w:hAnsi="Times New Roman" w:cs="Times New Roman"/>
          <w:color w:val="0070C0"/>
          <w:lang w:eastAsia="zh-CN"/>
        </w:rPr>
        <w:t xml:space="preserve">), and </w:t>
      </w:r>
      <w:r w:rsidR="00A07F6A">
        <w:rPr>
          <w:rFonts w:ascii="Times New Roman" w:eastAsia="Times New Roman" w:hAnsi="Times New Roman" w:cs="Times New Roman"/>
          <w:color w:val="0070C0"/>
          <w:lang w:eastAsia="zh-CN"/>
        </w:rPr>
        <w:t xml:space="preserve">then </w:t>
      </w:r>
      <w:r w:rsidR="00105EC9" w:rsidRPr="0089577A">
        <w:rPr>
          <w:rFonts w:ascii="Times New Roman" w:eastAsia="Times New Roman" w:hAnsi="Times New Roman" w:cs="Times New Roman"/>
          <w:color w:val="0070C0"/>
          <w:lang w:eastAsia="zh-CN"/>
        </w:rPr>
        <w:t xml:space="preserve">we showed a qualitative difference </w:t>
      </w:r>
      <w:r w:rsidR="00105EC9">
        <w:rPr>
          <w:rFonts w:ascii="Times New Roman" w:eastAsia="Times New Roman" w:hAnsi="Times New Roman" w:cs="Times New Roman"/>
          <w:color w:val="0070C0"/>
          <w:lang w:eastAsia="zh-CN"/>
        </w:rPr>
        <w:t>between species that humans increase whereas rats decrease the threshold parameter in long</w:t>
      </w:r>
      <w:r w:rsidR="00574D10">
        <w:rPr>
          <w:rFonts w:ascii="Times New Roman" w:eastAsia="Times New Roman" w:hAnsi="Times New Roman" w:cs="Times New Roman"/>
          <w:color w:val="0070C0"/>
          <w:lang w:eastAsia="zh-CN"/>
        </w:rPr>
        <w:t xml:space="preserve"> horizon condition compared to short horizon condition.</w:t>
      </w:r>
      <w:r w:rsidR="00A07F6A">
        <w:rPr>
          <w:rFonts w:ascii="Times New Roman" w:eastAsia="Times New Roman" w:hAnsi="Times New Roman" w:cs="Times New Roman"/>
          <w:color w:val="0070C0"/>
          <w:lang w:eastAsia="zh-CN"/>
        </w:rPr>
        <w:t xml:space="preserve"> Given </w:t>
      </w:r>
      <w:r w:rsidR="00B663C5">
        <w:rPr>
          <w:rFonts w:ascii="Times New Roman" w:eastAsia="Times New Roman" w:hAnsi="Times New Roman" w:cs="Times New Roman"/>
          <w:color w:val="0070C0"/>
          <w:lang w:eastAsia="zh-CN"/>
        </w:rPr>
        <w:t xml:space="preserve">that </w:t>
      </w:r>
      <w:r w:rsidR="00A07F6A">
        <w:rPr>
          <w:rFonts w:ascii="Times New Roman" w:eastAsia="Times New Roman" w:hAnsi="Times New Roman" w:cs="Times New Roman"/>
          <w:color w:val="0070C0"/>
          <w:lang w:eastAsia="zh-CN"/>
        </w:rPr>
        <w:t>the horizon difference</w:t>
      </w:r>
      <w:del w:id="25" w:author="Wang Siyu" w:date="2022-05-18T11:22:00Z">
        <w:r w:rsidR="00A07F6A" w:rsidDel="00E73E5B">
          <w:rPr>
            <w:rFonts w:ascii="Times New Roman" w:eastAsia="Times New Roman" w:hAnsi="Times New Roman" w:cs="Times New Roman"/>
            <w:color w:val="0070C0"/>
            <w:lang w:eastAsia="zh-CN"/>
          </w:rPr>
          <w:delText>s</w:delText>
        </w:r>
      </w:del>
      <w:r w:rsidR="00A07F6A">
        <w:rPr>
          <w:rFonts w:ascii="Times New Roman" w:eastAsia="Times New Roman" w:hAnsi="Times New Roman" w:cs="Times New Roman"/>
          <w:color w:val="0070C0"/>
          <w:lang w:eastAsia="zh-CN"/>
        </w:rPr>
        <w:t xml:space="preserve"> is calculated </w:t>
      </w:r>
      <w:r w:rsidR="00B663C5">
        <w:rPr>
          <w:rFonts w:ascii="Times New Roman" w:eastAsia="Times New Roman" w:hAnsi="Times New Roman" w:cs="Times New Roman"/>
          <w:color w:val="0070C0"/>
          <w:lang w:eastAsia="zh-CN"/>
        </w:rPr>
        <w:t xml:space="preserve">in a similar manner </w:t>
      </w:r>
      <w:r w:rsidR="00A07F6A">
        <w:rPr>
          <w:rFonts w:ascii="Times New Roman" w:eastAsia="Times New Roman" w:hAnsi="Times New Roman" w:cs="Times New Roman"/>
          <w:color w:val="0070C0"/>
          <w:lang w:eastAsia="zh-CN"/>
        </w:rPr>
        <w:t xml:space="preserve">within species, the </w:t>
      </w:r>
      <w:r w:rsidR="00B663C5">
        <w:rPr>
          <w:rFonts w:ascii="Times New Roman" w:eastAsia="Times New Roman" w:hAnsi="Times New Roman" w:cs="Times New Roman"/>
          <w:color w:val="0070C0"/>
          <w:lang w:eastAsia="zh-CN"/>
        </w:rPr>
        <w:t>results should be valid</w:t>
      </w:r>
      <w:r w:rsidR="00A07F6A">
        <w:rPr>
          <w:rFonts w:ascii="Times New Roman" w:eastAsia="Times New Roman" w:hAnsi="Times New Roman" w:cs="Times New Roman"/>
          <w:color w:val="0070C0"/>
          <w:lang w:eastAsia="zh-CN"/>
        </w:rPr>
        <w:t xml:space="preserve"> </w:t>
      </w:r>
      <w:r w:rsidR="00AB62F8">
        <w:rPr>
          <w:rFonts w:ascii="Times New Roman" w:eastAsia="Times New Roman" w:hAnsi="Times New Roman" w:cs="Times New Roman"/>
          <w:color w:val="0070C0"/>
          <w:lang w:eastAsia="zh-CN"/>
        </w:rPr>
        <w:t xml:space="preserve">within </w:t>
      </w:r>
      <w:r w:rsidR="00A07F6A">
        <w:rPr>
          <w:rFonts w:ascii="Times New Roman" w:eastAsia="Times New Roman" w:hAnsi="Times New Roman" w:cs="Times New Roman"/>
          <w:color w:val="0070C0"/>
          <w:lang w:eastAsia="zh-CN"/>
        </w:rPr>
        <w:t>each speci</w:t>
      </w:r>
      <w:r w:rsidR="00A402D5">
        <w:rPr>
          <w:rFonts w:ascii="Times New Roman" w:eastAsia="Times New Roman" w:hAnsi="Times New Roman" w:cs="Times New Roman"/>
          <w:color w:val="0070C0"/>
          <w:lang w:eastAsia="zh-CN"/>
        </w:rPr>
        <w:t>es</w:t>
      </w:r>
      <w:r w:rsidR="00A07F6A">
        <w:rPr>
          <w:rFonts w:ascii="Times New Roman" w:eastAsia="Times New Roman" w:hAnsi="Times New Roman" w:cs="Times New Roman"/>
          <w:color w:val="0070C0"/>
          <w:lang w:eastAsia="zh-CN"/>
        </w:rPr>
        <w:t>.</w:t>
      </w:r>
      <w:r w:rsidR="00B663C5">
        <w:rPr>
          <w:rFonts w:ascii="Times New Roman" w:eastAsia="Times New Roman" w:hAnsi="Times New Roman" w:cs="Times New Roman"/>
          <w:color w:val="0070C0"/>
          <w:lang w:eastAsia="zh-CN"/>
        </w:rPr>
        <w:t xml:space="preserve"> This being</w:t>
      </w:r>
      <w:ins w:id="26" w:author="Wang Siyu" w:date="2022-05-18T11:23:00Z">
        <w:r w:rsidR="00E73E5B">
          <w:rPr>
            <w:rFonts w:ascii="Times New Roman" w:eastAsia="Times New Roman" w:hAnsi="Times New Roman" w:cs="Times New Roman"/>
            <w:color w:val="0070C0"/>
            <w:lang w:eastAsia="zh-CN"/>
          </w:rPr>
          <w:t xml:space="preserve"> </w:t>
        </w:r>
      </w:ins>
      <w:del w:id="27" w:author="Wang Siyu" w:date="2022-05-18T11:23:00Z">
        <w:r w:rsidR="00B663C5" w:rsidDel="00E73E5B">
          <w:rPr>
            <w:rFonts w:ascii="Times New Roman" w:eastAsia="Times New Roman" w:hAnsi="Times New Roman" w:cs="Times New Roman"/>
            <w:color w:val="0070C0"/>
            <w:lang w:eastAsia="zh-CN"/>
          </w:rPr>
          <w:delText xml:space="preserve"> </w:delText>
        </w:r>
      </w:del>
      <w:r w:rsidR="00B663C5">
        <w:rPr>
          <w:rFonts w:ascii="Times New Roman" w:eastAsia="Times New Roman" w:hAnsi="Times New Roman" w:cs="Times New Roman"/>
          <w:color w:val="0070C0"/>
          <w:lang w:eastAsia="zh-CN"/>
        </w:rPr>
        <w:t>said</w:t>
      </w:r>
      <w:r w:rsidR="00705012">
        <w:rPr>
          <w:rFonts w:ascii="Times New Roman" w:eastAsia="Times New Roman" w:hAnsi="Times New Roman" w:cs="Times New Roman"/>
          <w:color w:val="0070C0"/>
          <w:lang w:eastAsia="zh-CN"/>
        </w:rPr>
        <w:t xml:space="preserve">, our results are indeed prompting further work and new tasks in humans that would </w:t>
      </w:r>
      <w:r w:rsidR="00705012">
        <w:rPr>
          <w:rFonts w:ascii="Times New Roman" w:eastAsia="Times New Roman" w:hAnsi="Times New Roman" w:cs="Times New Roman"/>
          <w:color w:val="0070C0"/>
          <w:lang w:eastAsia="zh-CN"/>
        </w:rPr>
        <w:lastRenderedPageBreak/>
        <w:t>match that of the rats, for example a physical spatial task where human subjects walk from home base to the bandits. These new tasks are left for future work.</w:t>
      </w:r>
    </w:p>
    <w:p w14:paraId="105D0EF9" w14:textId="77777777" w:rsidR="001749A0" w:rsidRDefault="001749A0" w:rsidP="00631229">
      <w:pPr>
        <w:pStyle w:val="ListParagraph"/>
        <w:spacing w:before="100" w:beforeAutospacing="1" w:after="100" w:afterAutospacing="1"/>
        <w:ind w:left="360"/>
        <w:rPr>
          <w:rFonts w:ascii="Times New Roman" w:eastAsia="Times New Roman" w:hAnsi="Times New Roman" w:cs="Times New Roman"/>
          <w:color w:val="0070C0"/>
          <w:lang w:eastAsia="zh-CN"/>
        </w:rPr>
      </w:pPr>
    </w:p>
    <w:p w14:paraId="5A8B044E" w14:textId="730F4BBE" w:rsidR="001749A0" w:rsidRPr="00631229" w:rsidRDefault="00D24240" w:rsidP="00631229">
      <w:pPr>
        <w:pStyle w:val="ListParagraph"/>
        <w:numPr>
          <w:ilvl w:val="6"/>
          <w:numId w:val="2"/>
        </w:numPr>
        <w:spacing w:before="100" w:beforeAutospacing="1" w:after="100" w:afterAutospacing="1"/>
        <w:rPr>
          <w:rFonts w:ascii="Times New Roman" w:eastAsia="Times New Roman" w:hAnsi="Times New Roman" w:cs="Times New Roman"/>
          <w:color w:val="0070C0"/>
          <w:lang w:eastAsia="zh-CN"/>
        </w:rPr>
      </w:pPr>
      <w:r w:rsidRPr="00631229">
        <w:rPr>
          <w:rFonts w:ascii="Times New Roman" w:eastAsia="Times New Roman" w:hAnsi="Times New Roman" w:cs="Times New Roman"/>
          <w:color w:val="0070C0"/>
          <w:lang w:eastAsia="zh-CN"/>
        </w:rPr>
        <w:t xml:space="preserve">The reviewer is </w:t>
      </w:r>
      <w:r w:rsidR="00705012">
        <w:rPr>
          <w:rFonts w:ascii="Times New Roman" w:eastAsia="Times New Roman" w:hAnsi="Times New Roman" w:cs="Times New Roman"/>
          <w:color w:val="0070C0"/>
          <w:lang w:eastAsia="zh-CN"/>
        </w:rPr>
        <w:t>correct</w:t>
      </w:r>
      <w:r w:rsidR="00705012" w:rsidRPr="00631229">
        <w:rPr>
          <w:rFonts w:ascii="Times New Roman" w:eastAsia="Times New Roman" w:hAnsi="Times New Roman" w:cs="Times New Roman"/>
          <w:color w:val="0070C0"/>
          <w:lang w:eastAsia="zh-CN"/>
        </w:rPr>
        <w:t xml:space="preserve"> </w:t>
      </w:r>
      <w:r w:rsidRPr="00631229">
        <w:rPr>
          <w:rFonts w:ascii="Times New Roman" w:eastAsia="Times New Roman" w:hAnsi="Times New Roman" w:cs="Times New Roman"/>
          <w:color w:val="0070C0"/>
          <w:lang w:eastAsia="zh-CN"/>
        </w:rPr>
        <w:t xml:space="preserve">that rats </w:t>
      </w:r>
      <w:r w:rsidR="00705012">
        <w:rPr>
          <w:rFonts w:ascii="Times New Roman" w:eastAsia="Times New Roman" w:hAnsi="Times New Roman" w:cs="Times New Roman"/>
          <w:color w:val="0070C0"/>
          <w:lang w:eastAsia="zh-CN"/>
        </w:rPr>
        <w:t>might</w:t>
      </w:r>
      <w:r w:rsidR="00705012" w:rsidRPr="00631229">
        <w:rPr>
          <w:rFonts w:ascii="Times New Roman" w:eastAsia="Times New Roman" w:hAnsi="Times New Roman" w:cs="Times New Roman"/>
          <w:color w:val="0070C0"/>
          <w:lang w:eastAsia="zh-CN"/>
        </w:rPr>
        <w:t xml:space="preserve"> </w:t>
      </w:r>
      <w:r w:rsidRPr="00631229">
        <w:rPr>
          <w:rFonts w:ascii="Times New Roman" w:eastAsia="Times New Roman" w:hAnsi="Times New Roman" w:cs="Times New Roman"/>
          <w:color w:val="0070C0"/>
          <w:lang w:eastAsia="zh-CN"/>
        </w:rPr>
        <w:t xml:space="preserve">re-explore because of </w:t>
      </w:r>
      <w:r w:rsidR="0006595E" w:rsidRPr="00631229">
        <w:rPr>
          <w:rFonts w:ascii="Times New Roman" w:eastAsia="Times New Roman" w:hAnsi="Times New Roman" w:cs="Times New Roman"/>
          <w:color w:val="0070C0"/>
          <w:lang w:eastAsia="zh-CN"/>
        </w:rPr>
        <w:t>forgetting</w:t>
      </w:r>
      <w:r w:rsidRPr="00631229">
        <w:rPr>
          <w:rFonts w:ascii="Times New Roman" w:eastAsia="Times New Roman" w:hAnsi="Times New Roman" w:cs="Times New Roman"/>
          <w:color w:val="0070C0"/>
          <w:lang w:eastAsia="zh-CN"/>
        </w:rPr>
        <w:t>.</w:t>
      </w:r>
      <w:r w:rsidR="0089577A" w:rsidRPr="00631229">
        <w:rPr>
          <w:rFonts w:ascii="Times New Roman" w:eastAsia="Times New Roman" w:hAnsi="Times New Roman" w:cs="Times New Roman"/>
          <w:color w:val="0070C0"/>
          <w:lang w:eastAsia="zh-CN"/>
        </w:rPr>
        <w:t xml:space="preserve"> </w:t>
      </w:r>
      <w:r w:rsidR="0006595E" w:rsidRPr="00631229">
        <w:rPr>
          <w:rFonts w:ascii="Times New Roman" w:eastAsia="Times New Roman" w:hAnsi="Times New Roman" w:cs="Times New Roman"/>
          <w:color w:val="0070C0"/>
          <w:lang w:eastAsia="zh-CN"/>
        </w:rPr>
        <w:t>For the same number of guided trials, rats are equally likely to forget in H = 1 and H = 6</w:t>
      </w:r>
      <w:r w:rsidR="00705012">
        <w:rPr>
          <w:rFonts w:ascii="Times New Roman" w:eastAsia="Times New Roman" w:hAnsi="Times New Roman" w:cs="Times New Roman"/>
          <w:color w:val="0070C0"/>
          <w:lang w:eastAsia="zh-CN"/>
        </w:rPr>
        <w:t xml:space="preserve"> however</w:t>
      </w:r>
      <w:r w:rsidR="0006595E" w:rsidRPr="00631229">
        <w:rPr>
          <w:rFonts w:ascii="Times New Roman" w:eastAsia="Times New Roman" w:hAnsi="Times New Roman" w:cs="Times New Roman"/>
          <w:color w:val="0070C0"/>
          <w:lang w:eastAsia="zh-CN"/>
        </w:rPr>
        <w:t>. We agree that reexploring is an important form of exploration (uncertainty increases as animals forget, and reexploring can be considered a form of directed exploration), but forgetting does not predict a difference in behavior across horizon conditions.</w:t>
      </w:r>
    </w:p>
    <w:p w14:paraId="48ED6A17" w14:textId="45A15D74"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9) The authors suggest that rats may be performing the task to satisfice instead of optimize, like their human counterpart. This is related (p. 17) to the higher tendency for humans to explore than rats. This conclusion is partly based on the idea that rats must exert more effort and may be less willing to explore (a point also made earlier in the manuscript). But of course this specific data refers to first trial exploration. Rats were not less willing to explore on long horizon games. As indicated above, they tended to switch back and forth throughout the game (i.e., even when they had sampled both reward contingencies).</w:t>
      </w:r>
    </w:p>
    <w:p w14:paraId="3075B293" w14:textId="5C7B0168" w:rsidR="00823734" w:rsidRDefault="000359B6" w:rsidP="00823734">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This is a really good point. We agree that the difference in effort can not account for the fact that rats were willing to switch </w:t>
      </w:r>
      <w:r w:rsidR="00EE3B2C">
        <w:rPr>
          <w:rFonts w:ascii="Times New Roman" w:eastAsia="Times New Roman" w:hAnsi="Times New Roman" w:cs="Times New Roman"/>
          <w:color w:val="0070C0"/>
          <w:lang w:eastAsia="zh-CN"/>
        </w:rPr>
        <w:t xml:space="preserve">in later trials </w:t>
      </w:r>
      <w:r w:rsidR="00361308">
        <w:rPr>
          <w:rFonts w:ascii="Times New Roman" w:eastAsia="Times New Roman" w:hAnsi="Times New Roman" w:cs="Times New Roman"/>
          <w:color w:val="0070C0"/>
          <w:lang w:eastAsia="zh-CN"/>
        </w:rPr>
        <w:t xml:space="preserve">in </w:t>
      </w:r>
      <w:r>
        <w:rPr>
          <w:rFonts w:ascii="Times New Roman" w:eastAsia="Times New Roman" w:hAnsi="Times New Roman" w:cs="Times New Roman"/>
          <w:color w:val="0070C0"/>
          <w:lang w:eastAsia="zh-CN"/>
        </w:rPr>
        <w:t xml:space="preserve">long horizon games. </w:t>
      </w:r>
      <w:r w:rsidR="00823734">
        <w:rPr>
          <w:rFonts w:ascii="Times New Roman" w:eastAsia="Times New Roman" w:hAnsi="Times New Roman" w:cs="Times New Roman"/>
          <w:color w:val="0070C0"/>
          <w:lang w:eastAsia="zh-CN"/>
        </w:rPr>
        <w:t xml:space="preserve">This constant switching in later trials may indeed reflect random exploration. </w:t>
      </w:r>
      <w:r w:rsidR="008E3CAF">
        <w:rPr>
          <w:rFonts w:ascii="Times New Roman" w:eastAsia="Times New Roman" w:hAnsi="Times New Roman" w:cs="Times New Roman"/>
          <w:color w:val="0070C0"/>
          <w:lang w:eastAsia="zh-CN"/>
        </w:rPr>
        <w:t>We agree it</w:t>
      </w:r>
      <w:r w:rsidR="005D30A3">
        <w:rPr>
          <w:rFonts w:ascii="Times New Roman" w:eastAsia="Times New Roman" w:hAnsi="Times New Roman" w:cs="Times New Roman"/>
          <w:color w:val="0070C0"/>
          <w:lang w:eastAsia="zh-CN"/>
        </w:rPr>
        <w:t xml:space="preserve"> was</w:t>
      </w:r>
      <w:r w:rsidR="008E3CAF">
        <w:rPr>
          <w:rFonts w:ascii="Times New Roman" w:eastAsia="Times New Roman" w:hAnsi="Times New Roman" w:cs="Times New Roman"/>
          <w:color w:val="0070C0"/>
          <w:lang w:eastAsia="zh-CN"/>
        </w:rPr>
        <w:t xml:space="preserve"> not </w:t>
      </w:r>
      <w:r w:rsidR="005D30A3">
        <w:rPr>
          <w:rFonts w:ascii="Times New Roman" w:eastAsia="Times New Roman" w:hAnsi="Times New Roman" w:cs="Times New Roman"/>
          <w:color w:val="0070C0"/>
          <w:lang w:eastAsia="zh-CN"/>
        </w:rPr>
        <w:t xml:space="preserve">completely </w:t>
      </w:r>
      <w:r w:rsidR="008E3CAF">
        <w:rPr>
          <w:rFonts w:ascii="Times New Roman" w:eastAsia="Times New Roman" w:hAnsi="Times New Roman" w:cs="Times New Roman"/>
          <w:color w:val="0070C0"/>
          <w:lang w:eastAsia="zh-CN"/>
        </w:rPr>
        <w:t>accurate to say</w:t>
      </w:r>
      <w:r w:rsidR="007174B4">
        <w:rPr>
          <w:rFonts w:ascii="Times New Roman" w:eastAsia="Times New Roman" w:hAnsi="Times New Roman" w:cs="Times New Roman"/>
          <w:color w:val="0070C0"/>
          <w:lang w:eastAsia="zh-CN"/>
        </w:rPr>
        <w:t xml:space="preserve"> that “more effort” leads to “being less willing to explore”</w:t>
      </w:r>
      <w:r w:rsidR="008E3CAF">
        <w:rPr>
          <w:rFonts w:ascii="Times New Roman" w:eastAsia="Times New Roman" w:hAnsi="Times New Roman" w:cs="Times New Roman"/>
          <w:color w:val="0070C0"/>
          <w:lang w:eastAsia="zh-CN"/>
        </w:rPr>
        <w:t xml:space="preserve">. In the modified manuscript, we emphasize that “more effort” </w:t>
      </w:r>
      <w:r w:rsidR="00D56AC8">
        <w:rPr>
          <w:rFonts w:ascii="Times New Roman" w:eastAsia="Times New Roman" w:hAnsi="Times New Roman" w:cs="Times New Roman"/>
          <w:color w:val="0070C0"/>
          <w:lang w:eastAsia="zh-CN"/>
        </w:rPr>
        <w:t xml:space="preserve">relates more to “not optimize” rather than “not explore”. It </w:t>
      </w:r>
      <w:r w:rsidR="008E3CAF">
        <w:rPr>
          <w:rFonts w:ascii="Times New Roman" w:eastAsia="Times New Roman" w:hAnsi="Times New Roman" w:cs="Times New Roman"/>
          <w:color w:val="0070C0"/>
          <w:lang w:eastAsia="zh-CN"/>
        </w:rPr>
        <w:t>changes the relative utility/effort balance of the options, so that it</w:t>
      </w:r>
      <w:r w:rsidR="005D30A3">
        <w:rPr>
          <w:rFonts w:ascii="Times New Roman" w:eastAsia="Times New Roman" w:hAnsi="Times New Roman" w:cs="Times New Roman"/>
          <w:color w:val="0070C0"/>
          <w:lang w:eastAsia="zh-CN"/>
        </w:rPr>
        <w:t xml:space="preserve"> i</w:t>
      </w:r>
      <w:r w:rsidR="008E3CAF">
        <w:rPr>
          <w:rFonts w:ascii="Times New Roman" w:eastAsia="Times New Roman" w:hAnsi="Times New Roman" w:cs="Times New Roman"/>
          <w:color w:val="0070C0"/>
          <w:lang w:eastAsia="zh-CN"/>
        </w:rPr>
        <w:t>s not worth risking getting a 1 drop</w:t>
      </w:r>
      <w:r w:rsidR="003D1782">
        <w:rPr>
          <w:rFonts w:ascii="Times New Roman" w:eastAsia="Times New Roman" w:hAnsi="Times New Roman" w:cs="Times New Roman"/>
          <w:color w:val="0070C0"/>
          <w:lang w:eastAsia="zh-CN"/>
        </w:rPr>
        <w:t xml:space="preserve"> (to optimize the check if the unguided reward is a 5)</w:t>
      </w:r>
      <w:r w:rsidR="008E3CAF">
        <w:rPr>
          <w:rFonts w:ascii="Times New Roman" w:eastAsia="Times New Roman" w:hAnsi="Times New Roman" w:cs="Times New Roman"/>
          <w:color w:val="0070C0"/>
          <w:lang w:eastAsia="zh-CN"/>
        </w:rPr>
        <w:t xml:space="preserve"> if the guided reward is 4 drops for rats. </w:t>
      </w:r>
      <w:r w:rsidR="003D1782">
        <w:rPr>
          <w:rFonts w:ascii="Times New Roman" w:eastAsia="Times New Roman" w:hAnsi="Times New Roman" w:cs="Times New Roman"/>
          <w:color w:val="0070C0"/>
          <w:lang w:eastAsia="zh-CN"/>
        </w:rPr>
        <w:t>This deliberate way of exploration is directed exploration rather than random exploration.</w:t>
      </w:r>
      <w:r w:rsidR="00BB2C49">
        <w:rPr>
          <w:rFonts w:ascii="Times New Roman" w:eastAsia="Times New Roman" w:hAnsi="Times New Roman" w:cs="Times New Roman"/>
          <w:color w:val="0070C0"/>
          <w:lang w:eastAsia="zh-CN"/>
        </w:rPr>
        <w:t xml:space="preserve"> “Effort” might influence directed exploration more than random exploration.</w:t>
      </w:r>
      <w:r w:rsidR="008E3CAF">
        <w:rPr>
          <w:rFonts w:ascii="Times New Roman" w:eastAsia="Times New Roman" w:hAnsi="Times New Roman" w:cs="Times New Roman"/>
          <w:color w:val="0070C0"/>
          <w:lang w:eastAsia="zh-CN"/>
        </w:rPr>
        <w:t xml:space="preserve"> </w:t>
      </w:r>
      <w:r w:rsidR="00D56AC8">
        <w:rPr>
          <w:rFonts w:ascii="Times New Roman" w:eastAsia="Times New Roman" w:hAnsi="Times New Roman" w:cs="Times New Roman"/>
          <w:color w:val="0070C0"/>
          <w:lang w:eastAsia="zh-CN"/>
        </w:rPr>
        <w:t>To properly test the effect of efforts on exploration</w:t>
      </w:r>
      <w:r w:rsidR="007174B4">
        <w:rPr>
          <w:rFonts w:ascii="Times New Roman" w:eastAsia="Times New Roman" w:hAnsi="Times New Roman" w:cs="Times New Roman"/>
          <w:color w:val="0070C0"/>
          <w:lang w:eastAsia="zh-CN"/>
        </w:rPr>
        <w:t xml:space="preserve">, </w:t>
      </w:r>
      <w:r w:rsidR="00D56AC8">
        <w:rPr>
          <w:rFonts w:ascii="Times New Roman" w:eastAsia="Times New Roman" w:hAnsi="Times New Roman" w:cs="Times New Roman"/>
          <w:color w:val="0070C0"/>
          <w:lang w:eastAsia="zh-CN"/>
        </w:rPr>
        <w:t>future experiments could potential</w:t>
      </w:r>
      <w:r w:rsidR="005D30A3">
        <w:rPr>
          <w:rFonts w:ascii="Times New Roman" w:eastAsia="Times New Roman" w:hAnsi="Times New Roman" w:cs="Times New Roman"/>
          <w:color w:val="0070C0"/>
          <w:lang w:eastAsia="zh-CN"/>
        </w:rPr>
        <w:t>ly</w:t>
      </w:r>
      <w:r w:rsidR="00D56AC8">
        <w:rPr>
          <w:rFonts w:ascii="Times New Roman" w:eastAsia="Times New Roman" w:hAnsi="Times New Roman" w:cs="Times New Roman"/>
          <w:color w:val="0070C0"/>
          <w:lang w:eastAsia="zh-CN"/>
        </w:rPr>
        <w:t xml:space="preserve"> run identical tasks in long/short distance (or maze vs boxes)</w:t>
      </w:r>
      <w:r w:rsidR="005D30A3">
        <w:rPr>
          <w:rFonts w:ascii="Times New Roman" w:eastAsia="Times New Roman" w:hAnsi="Times New Roman" w:cs="Times New Roman"/>
          <w:color w:val="0070C0"/>
          <w:lang w:eastAsia="zh-CN"/>
        </w:rPr>
        <w:t>.</w:t>
      </w:r>
      <w:r w:rsidR="00D56AC8">
        <w:rPr>
          <w:rFonts w:ascii="Times New Roman" w:eastAsia="Times New Roman" w:hAnsi="Times New Roman" w:cs="Times New Roman"/>
          <w:color w:val="0070C0"/>
          <w:lang w:eastAsia="zh-CN"/>
        </w:rPr>
        <w:t xml:space="preserve"> </w:t>
      </w:r>
      <w:r w:rsidR="005D30A3">
        <w:rPr>
          <w:rFonts w:ascii="Times New Roman" w:eastAsia="Times New Roman" w:hAnsi="Times New Roman" w:cs="Times New Roman"/>
          <w:color w:val="0070C0"/>
          <w:lang w:eastAsia="zh-CN"/>
        </w:rPr>
        <w:t>W</w:t>
      </w:r>
      <w:r w:rsidR="007174B4">
        <w:rPr>
          <w:rFonts w:ascii="Times New Roman" w:eastAsia="Times New Roman" w:hAnsi="Times New Roman" w:cs="Times New Roman"/>
          <w:color w:val="0070C0"/>
          <w:lang w:eastAsia="zh-CN"/>
        </w:rPr>
        <w:t xml:space="preserve">e would predict that rats in </w:t>
      </w:r>
      <w:r w:rsidR="00D56AC8">
        <w:rPr>
          <w:rFonts w:ascii="Times New Roman" w:eastAsia="Times New Roman" w:hAnsi="Times New Roman" w:cs="Times New Roman"/>
          <w:color w:val="0070C0"/>
          <w:lang w:eastAsia="zh-CN"/>
        </w:rPr>
        <w:t xml:space="preserve">an </w:t>
      </w:r>
      <w:r w:rsidR="00A310B6">
        <w:rPr>
          <w:rFonts w:ascii="Times New Roman" w:eastAsia="Times New Roman" w:hAnsi="Times New Roman" w:cs="Times New Roman"/>
          <w:color w:val="0070C0"/>
          <w:lang w:eastAsia="zh-CN"/>
        </w:rPr>
        <w:t>effortful</w:t>
      </w:r>
      <w:r w:rsidR="007174B4">
        <w:rPr>
          <w:rFonts w:ascii="Times New Roman" w:eastAsia="Times New Roman" w:hAnsi="Times New Roman" w:cs="Times New Roman"/>
          <w:color w:val="0070C0"/>
          <w:lang w:eastAsia="zh-CN"/>
        </w:rPr>
        <w:t xml:space="preserve"> </w:t>
      </w:r>
      <w:r w:rsidR="00D56AC8">
        <w:rPr>
          <w:rFonts w:ascii="Times New Roman" w:eastAsia="Times New Roman" w:hAnsi="Times New Roman" w:cs="Times New Roman"/>
          <w:color w:val="0070C0"/>
          <w:lang w:eastAsia="zh-CN"/>
        </w:rPr>
        <w:t xml:space="preserve">setup </w:t>
      </w:r>
      <w:r w:rsidR="007174B4">
        <w:rPr>
          <w:rFonts w:ascii="Times New Roman" w:eastAsia="Times New Roman" w:hAnsi="Times New Roman" w:cs="Times New Roman"/>
          <w:color w:val="0070C0"/>
          <w:lang w:eastAsia="zh-CN"/>
        </w:rPr>
        <w:t xml:space="preserve">will be less willing to </w:t>
      </w:r>
      <w:r w:rsidR="00A310B6">
        <w:rPr>
          <w:rFonts w:ascii="Times New Roman" w:eastAsia="Times New Roman" w:hAnsi="Times New Roman" w:cs="Times New Roman"/>
          <w:color w:val="0070C0"/>
          <w:lang w:eastAsia="zh-CN"/>
        </w:rPr>
        <w:t>engage in directed exploration</w:t>
      </w:r>
      <w:r w:rsidR="007174B4">
        <w:rPr>
          <w:rFonts w:ascii="Times New Roman" w:eastAsia="Times New Roman" w:hAnsi="Times New Roman" w:cs="Times New Roman"/>
          <w:color w:val="0070C0"/>
          <w:lang w:eastAsia="zh-CN"/>
        </w:rPr>
        <w:t xml:space="preserve"> than rats</w:t>
      </w:r>
      <w:r w:rsidR="00D56AC8">
        <w:rPr>
          <w:rFonts w:ascii="Times New Roman" w:eastAsia="Times New Roman" w:hAnsi="Times New Roman" w:cs="Times New Roman"/>
          <w:color w:val="0070C0"/>
          <w:lang w:eastAsia="zh-CN"/>
        </w:rPr>
        <w:t xml:space="preserve"> </w:t>
      </w:r>
      <w:r w:rsidR="005D30A3">
        <w:rPr>
          <w:rFonts w:ascii="Times New Roman" w:eastAsia="Times New Roman" w:hAnsi="Times New Roman" w:cs="Times New Roman"/>
          <w:color w:val="0070C0"/>
          <w:lang w:eastAsia="zh-CN"/>
        </w:rPr>
        <w:t xml:space="preserve">operating </w:t>
      </w:r>
      <w:r w:rsidR="00D56AC8">
        <w:rPr>
          <w:rFonts w:ascii="Times New Roman" w:eastAsia="Times New Roman" w:hAnsi="Times New Roman" w:cs="Times New Roman"/>
          <w:color w:val="0070C0"/>
          <w:lang w:eastAsia="zh-CN"/>
        </w:rPr>
        <w:t>in an effortless setup</w:t>
      </w:r>
      <w:r w:rsidR="005D30A3">
        <w:rPr>
          <w:rFonts w:ascii="Times New Roman" w:eastAsia="Times New Roman" w:hAnsi="Times New Roman" w:cs="Times New Roman"/>
          <w:color w:val="0070C0"/>
          <w:lang w:eastAsia="zh-CN"/>
        </w:rPr>
        <w:t xml:space="preserve"> (e.g. a lever pressing task)</w:t>
      </w:r>
      <w:r w:rsidR="00A310B6">
        <w:rPr>
          <w:rFonts w:ascii="Times New Roman" w:eastAsia="Times New Roman" w:hAnsi="Times New Roman" w:cs="Times New Roman"/>
          <w:color w:val="0070C0"/>
          <w:lang w:eastAsia="zh-CN"/>
        </w:rPr>
        <w:t>.</w:t>
      </w:r>
      <w:r w:rsidR="007174B4">
        <w:rPr>
          <w:rFonts w:ascii="Times New Roman" w:eastAsia="Times New Roman" w:hAnsi="Times New Roman" w:cs="Times New Roman"/>
          <w:color w:val="0070C0"/>
          <w:lang w:eastAsia="zh-CN"/>
        </w:rPr>
        <w:t xml:space="preserve">  </w:t>
      </w:r>
      <w:r w:rsidR="005D30A3">
        <w:rPr>
          <w:rFonts w:ascii="Times New Roman" w:eastAsia="Times New Roman" w:hAnsi="Times New Roman" w:cs="Times New Roman"/>
          <w:color w:val="0070C0"/>
          <w:lang w:eastAsia="zh-CN"/>
        </w:rPr>
        <w:t>We re-wrote the relevant sections.</w:t>
      </w:r>
    </w:p>
    <w:p w14:paraId="734B919B" w14:textId="698BBA44" w:rsidR="00D24240" w:rsidRPr="00823734" w:rsidRDefault="00823734" w:rsidP="00823734">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  </w:t>
      </w:r>
      <w:r w:rsidR="00D24240">
        <w:rPr>
          <w:rFonts w:ascii="Times New Roman" w:eastAsia="Times New Roman" w:hAnsi="Times New Roman" w:cs="Times New Roman"/>
          <w:color w:val="0070C0"/>
          <w:lang w:eastAsia="zh-CN"/>
        </w:rPr>
        <w:t xml:space="preserve">  </w:t>
      </w:r>
      <w:r w:rsidR="00D24240">
        <w:rPr>
          <w:rFonts w:ascii="Times New Roman" w:eastAsia="Times New Roman" w:hAnsi="Times New Roman" w:cs="Times New Roman"/>
          <w:color w:val="222222"/>
          <w:lang w:eastAsia="zh-CN"/>
        </w:rPr>
        <w:br/>
        <w:t xml:space="preserve">10) The greater preference for high reward option and lower level of switching in the free choice vs. guided choice is </w:t>
      </w:r>
      <w:r w:rsidR="00D24240" w:rsidRPr="00F926E7">
        <w:rPr>
          <w:rFonts w:ascii="Times New Roman" w:eastAsia="Times New Roman" w:hAnsi="Times New Roman" w:cs="Times New Roman"/>
          <w:color w:val="222222"/>
          <w:lang w:eastAsia="zh-CN"/>
        </w:rPr>
        <w:t>interesting but one account not considered is that rats some feeder/spatial preferences that bias them on these free choice first trials that continuous to bias their performance to the same degree within each game. This make sense generally and also explains why the effect of free vs. guided choice is so stable across variables like guided reward size and horizon. This could be a long-term feeder bias or perhaps something more dynamic (e.g., like a preference for whichever feeder has been paying off better in recent sessions).</w:t>
      </w:r>
    </w:p>
    <w:p w14:paraId="6D4055C3" w14:textId="51B26536" w:rsidR="00845083" w:rsidRDefault="005F236D" w:rsidP="00F926E7">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this critical and insightful point. </w:t>
      </w:r>
      <w:r w:rsidR="00F926E7">
        <w:rPr>
          <w:rFonts w:ascii="Times New Roman" w:eastAsia="Times New Roman" w:hAnsi="Times New Roman" w:cs="Times New Roman"/>
          <w:color w:val="0070C0"/>
          <w:lang w:eastAsia="zh-CN"/>
        </w:rPr>
        <w:t xml:space="preserve">In </w:t>
      </w:r>
      <w:r w:rsidR="005D30A3">
        <w:rPr>
          <w:rFonts w:ascii="Times New Roman" w:eastAsia="Times New Roman" w:hAnsi="Times New Roman" w:cs="Times New Roman"/>
          <w:color w:val="0070C0"/>
          <w:lang w:eastAsia="zh-CN"/>
        </w:rPr>
        <w:t>an</w:t>
      </w:r>
      <w:r w:rsidR="00F926E7">
        <w:rPr>
          <w:rFonts w:ascii="Times New Roman" w:eastAsia="Times New Roman" w:hAnsi="Times New Roman" w:cs="Times New Roman"/>
          <w:color w:val="0070C0"/>
          <w:lang w:eastAsia="zh-CN"/>
        </w:rPr>
        <w:t xml:space="preserve"> attempt to </w:t>
      </w:r>
      <w:r w:rsidR="005D30A3">
        <w:rPr>
          <w:rFonts w:ascii="Times New Roman" w:eastAsia="Times New Roman" w:hAnsi="Times New Roman" w:cs="Times New Roman"/>
          <w:color w:val="0070C0"/>
          <w:lang w:eastAsia="zh-CN"/>
        </w:rPr>
        <w:t>measure</w:t>
      </w:r>
      <w:r w:rsidR="00F926E7">
        <w:rPr>
          <w:rFonts w:ascii="Times New Roman" w:eastAsia="Times New Roman" w:hAnsi="Times New Roman" w:cs="Times New Roman"/>
          <w:color w:val="0070C0"/>
          <w:lang w:eastAsia="zh-CN"/>
        </w:rPr>
        <w:t xml:space="preserve"> the influence of short-term/long-term feeder bias, we calculated two measures. We first computed the r</w:t>
      </w:r>
      <w:r w:rsidR="00F926E7" w:rsidRPr="00F926E7">
        <w:rPr>
          <w:rFonts w:ascii="Times New Roman" w:eastAsia="Times New Roman" w:hAnsi="Times New Roman" w:cs="Times New Roman"/>
          <w:color w:val="0070C0"/>
          <w:lang w:eastAsia="zh-CN"/>
        </w:rPr>
        <w:t>eward from last game</w:t>
      </w:r>
      <w:r w:rsidR="00F926E7">
        <w:rPr>
          <w:rFonts w:ascii="Times New Roman" w:eastAsia="Times New Roman" w:hAnsi="Times New Roman" w:cs="Times New Roman"/>
          <w:i/>
          <w:iCs/>
          <w:color w:val="0070C0"/>
          <w:lang w:eastAsia="zh-CN"/>
        </w:rPr>
        <w:t xml:space="preserve">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LG</m:t>
            </m:r>
          </m:sub>
        </m:sSub>
      </m:oMath>
      <w:r w:rsidR="00F926E7">
        <w:rPr>
          <w:rFonts w:ascii="Times New Roman" w:eastAsia="Times New Roman" w:hAnsi="Times New Roman" w:cs="Times New Roman"/>
          <w:color w:val="0070C0"/>
          <w:lang w:eastAsia="zh-CN"/>
        </w:rPr>
        <w:t>(</w:t>
      </w:r>
      <w:r w:rsidR="00A10B57">
        <w:rPr>
          <w:rFonts w:ascii="Times New Roman" w:eastAsia="Times New Roman" w:hAnsi="Times New Roman" w:cs="Times New Roman"/>
          <w:color w:val="0070C0"/>
          <w:lang w:eastAsia="zh-CN"/>
        </w:rPr>
        <w:t>most recent reward of the current feeder from a previous game within session</w:t>
      </w:r>
      <w:r w:rsidR="00F926E7">
        <w:rPr>
          <w:rFonts w:ascii="Times New Roman" w:eastAsia="Times New Roman" w:hAnsi="Times New Roman" w:cs="Times New Roman"/>
          <w:color w:val="0070C0"/>
          <w:lang w:eastAsia="zh-CN"/>
        </w:rPr>
        <w:t xml:space="preserve">) to quantify short-term feeder bias, </w:t>
      </w:r>
      <w:r w:rsidR="00A10B57">
        <w:rPr>
          <w:rFonts w:ascii="Times New Roman" w:eastAsia="Times New Roman" w:hAnsi="Times New Roman" w:cs="Times New Roman"/>
          <w:color w:val="0070C0"/>
          <w:lang w:eastAsia="zh-CN"/>
        </w:rPr>
        <w:t xml:space="preserve">and computed the average reward from last session </w:t>
      </w:r>
      <m:oMath>
        <m:sSub>
          <m:sSubPr>
            <m:ctrlPr>
              <w:rPr>
                <w:rFonts w:ascii="Cambria Math" w:eastAsia="Times New Roman" w:hAnsi="Cambria Math" w:cs="Times New Roman"/>
                <w:i/>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LS</m:t>
            </m:r>
          </m:sub>
        </m:sSub>
      </m:oMath>
      <w:r w:rsidR="00A10B57">
        <w:rPr>
          <w:rFonts w:ascii="Times New Roman" w:eastAsia="Times New Roman" w:hAnsi="Times New Roman" w:cs="Times New Roman"/>
          <w:color w:val="0070C0"/>
          <w:lang w:eastAsia="zh-CN"/>
        </w:rPr>
        <w:t xml:space="preserve"> to quantify long-term feeder bias. </w:t>
      </w:r>
    </w:p>
    <w:p w14:paraId="70990807" w14:textId="6A1CB783" w:rsidR="00F90922" w:rsidRDefault="00F90922" w:rsidP="00F926E7">
      <w:pPr>
        <w:spacing w:before="100" w:beforeAutospacing="1" w:after="100" w:afterAutospacing="1"/>
        <w:rPr>
          <w:rFonts w:ascii="Times New Roman" w:eastAsia="Times New Roman" w:hAnsi="Times New Roman" w:cs="Times New Roman"/>
          <w:iCs/>
          <w:color w:val="0070C0"/>
          <w:lang w:eastAsia="zh-CN"/>
        </w:rPr>
      </w:pPr>
      <w:r>
        <w:rPr>
          <w:rFonts w:ascii="Times New Roman" w:eastAsia="Times New Roman" w:hAnsi="Times New Roman" w:cs="Times New Roman"/>
          <w:iCs/>
          <w:noProof/>
          <w:color w:val="0070C0"/>
          <w:lang w:eastAsia="zh-CN"/>
        </w:rPr>
        <w:lastRenderedPageBreak/>
        <w:drawing>
          <wp:inline distT="0" distB="0" distL="0" distR="0" wp14:anchorId="43AFDEB9" wp14:editId="38568442">
            <wp:extent cx="5934075" cy="4591050"/>
            <wp:effectExtent l="0" t="0" r="0"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45BBB668" w14:textId="3BD60819" w:rsidR="00200C0E" w:rsidRPr="007A0032" w:rsidRDefault="00DB2817" w:rsidP="00F926E7">
      <w:pPr>
        <w:spacing w:before="100" w:beforeAutospacing="1" w:after="100" w:afterAutospacing="1"/>
        <w:rPr>
          <w:rFonts w:ascii="Times New Roman" w:eastAsia="Times New Roman" w:hAnsi="Times New Roman" w:cs="Times New Roman"/>
          <w:iCs/>
          <w:color w:val="0070C0"/>
          <w:lang w:eastAsia="zh-CN"/>
        </w:rPr>
      </w:pPr>
      <w:r>
        <w:rPr>
          <w:rFonts w:ascii="Times New Roman" w:eastAsia="Times New Roman" w:hAnsi="Times New Roman" w:cs="Times New Roman"/>
          <w:color w:val="0070C0"/>
          <w:lang w:eastAsia="zh-CN"/>
        </w:rPr>
        <w:t xml:space="preserve">We first plot p(explore) as a function of both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LG</m:t>
            </m:r>
          </m:sub>
        </m:sSub>
      </m:oMath>
      <w:r>
        <w:rPr>
          <w:rFonts w:ascii="Times New Roman" w:eastAsia="Times New Roman" w:hAnsi="Times New Roman" w:cs="Times New Roman"/>
          <w:iCs/>
          <w:color w:val="0070C0"/>
          <w:lang w:eastAsia="zh-CN"/>
        </w:rPr>
        <w:t xml:space="preserve"> (NaN means that the rat didn’t </w:t>
      </w:r>
      <w:r w:rsidR="008C50AB">
        <w:rPr>
          <w:rFonts w:ascii="Times New Roman" w:eastAsia="Times New Roman" w:hAnsi="Times New Roman" w:cs="Times New Roman"/>
          <w:iCs/>
          <w:color w:val="0070C0"/>
          <w:lang w:eastAsia="zh-CN"/>
        </w:rPr>
        <w:t>choose</w:t>
      </w:r>
      <w:r>
        <w:rPr>
          <w:rFonts w:ascii="Times New Roman" w:eastAsia="Times New Roman" w:hAnsi="Times New Roman" w:cs="Times New Roman"/>
          <w:iCs/>
          <w:color w:val="0070C0"/>
          <w:lang w:eastAsia="zh-CN"/>
        </w:rPr>
        <w:t xml:space="preserve"> the guided feeder in the previous game) and </w:t>
      </w:r>
      <m:oMath>
        <m:sSub>
          <m:sSubPr>
            <m:ctrlPr>
              <w:rPr>
                <w:rFonts w:ascii="Cambria Math" w:eastAsia="Times New Roman" w:hAnsi="Cambria Math" w:cs="Times New Roman"/>
                <w:i/>
                <w:iCs/>
                <w:color w:val="0070C0"/>
                <w:lang w:eastAsia="zh-CN"/>
              </w:rPr>
            </m:ctrlPr>
          </m:sSubPr>
          <m:e>
            <m:r>
              <w:rPr>
                <w:rFonts w:ascii="Cambria Math" w:eastAsia="Times New Roman" w:hAnsi="Cambria Math" w:cs="Times New Roman"/>
                <w:color w:val="0070C0"/>
                <w:lang w:eastAsia="zh-CN"/>
              </w:rPr>
              <m:t>R</m:t>
            </m:r>
          </m:e>
          <m:sub>
            <m:r>
              <w:rPr>
                <w:rFonts w:ascii="Cambria Math" w:eastAsia="Times New Roman" w:hAnsi="Cambria Math" w:cs="Times New Roman"/>
                <w:color w:val="0070C0"/>
                <w:lang w:eastAsia="zh-CN"/>
              </w:rPr>
              <m:t>LS</m:t>
            </m:r>
          </m:sub>
        </m:sSub>
      </m:oMath>
      <w:r>
        <w:rPr>
          <w:rFonts w:ascii="Times New Roman" w:eastAsia="Times New Roman" w:hAnsi="Times New Roman" w:cs="Times New Roman"/>
          <w:iCs/>
          <w:color w:val="0070C0"/>
          <w:lang w:eastAsia="zh-CN"/>
        </w:rPr>
        <w:t xml:space="preserve"> (LS values are binned). </w:t>
      </w:r>
      <w:r w:rsidR="00200C0E">
        <w:rPr>
          <w:rFonts w:ascii="Times New Roman" w:eastAsia="Times New Roman" w:hAnsi="Times New Roman" w:cs="Times New Roman"/>
          <w:iCs/>
          <w:color w:val="0070C0"/>
          <w:lang w:eastAsia="zh-CN"/>
        </w:rPr>
        <w:t xml:space="preserve">ANOVA analysis showed that </w:t>
      </w:r>
      <w:r w:rsidR="003A7FB6">
        <w:rPr>
          <w:rFonts w:ascii="Times New Roman" w:eastAsia="Times New Roman" w:hAnsi="Times New Roman" w:cs="Times New Roman"/>
          <w:iCs/>
          <w:color w:val="0070C0"/>
          <w:lang w:eastAsia="zh-CN"/>
        </w:rPr>
        <w:t>both LG (p &lt; 0.001) and LS (p = 0.02) have significant influence on p(explore). These show</w:t>
      </w:r>
      <w:r w:rsidR="002F50EE">
        <w:rPr>
          <w:rFonts w:ascii="Times New Roman" w:eastAsia="Times New Roman" w:hAnsi="Times New Roman" w:cs="Times New Roman"/>
          <w:iCs/>
          <w:color w:val="0070C0"/>
          <w:lang w:eastAsia="zh-CN"/>
        </w:rPr>
        <w:t>ed</w:t>
      </w:r>
      <w:r w:rsidR="003A7FB6">
        <w:rPr>
          <w:rFonts w:ascii="Times New Roman" w:eastAsia="Times New Roman" w:hAnsi="Times New Roman" w:cs="Times New Roman"/>
          <w:iCs/>
          <w:color w:val="0070C0"/>
          <w:lang w:eastAsia="zh-CN"/>
        </w:rPr>
        <w:t xml:space="preserve"> that rats do have feeder biases</w:t>
      </w:r>
      <w:r w:rsidR="007A0032">
        <w:rPr>
          <w:rFonts w:ascii="Times New Roman" w:eastAsia="Times New Roman" w:hAnsi="Times New Roman" w:cs="Times New Roman"/>
          <w:iCs/>
          <w:color w:val="0070C0"/>
          <w:lang w:eastAsia="zh-CN"/>
        </w:rPr>
        <w:t>.</w:t>
      </w:r>
      <w:r w:rsidR="003A7FB6">
        <w:rPr>
          <w:rFonts w:ascii="Times New Roman" w:eastAsia="Times New Roman" w:hAnsi="Times New Roman" w:cs="Times New Roman"/>
          <w:iCs/>
          <w:color w:val="0070C0"/>
          <w:lang w:eastAsia="zh-CN"/>
        </w:rPr>
        <w:t xml:space="preserve"> </w:t>
      </w:r>
      <w:r w:rsidR="00F90922">
        <w:rPr>
          <w:rFonts w:ascii="Times New Roman" w:eastAsia="Times New Roman" w:hAnsi="Times New Roman" w:cs="Times New Roman"/>
          <w:iCs/>
          <w:color w:val="0070C0"/>
          <w:lang w:eastAsia="zh-CN"/>
        </w:rPr>
        <w:t>(Humans do not.)</w:t>
      </w:r>
    </w:p>
    <w:p w14:paraId="6FFEF049" w14:textId="2E231212" w:rsidR="00DD7796" w:rsidRDefault="007A0032" w:rsidP="00F926E7">
      <w:pPr>
        <w:spacing w:before="100" w:beforeAutospacing="1" w:after="100" w:afterAutospacing="1"/>
        <w:rPr>
          <w:rFonts w:ascii="Times New Roman" w:eastAsia="Times New Roman" w:hAnsi="Times New Roman" w:cs="Times New Roman"/>
          <w:iCs/>
          <w:color w:val="0070C0"/>
          <w:lang w:eastAsia="zh-CN"/>
        </w:rPr>
      </w:pPr>
      <w:r>
        <w:rPr>
          <w:rFonts w:ascii="Times New Roman" w:eastAsia="Times New Roman" w:hAnsi="Times New Roman" w:cs="Times New Roman"/>
          <w:iCs/>
          <w:color w:val="0070C0"/>
          <w:lang w:eastAsia="zh-CN"/>
        </w:rPr>
        <w:t>As a result, we repeated all the model-based analysis by including</w:t>
      </w:r>
      <w:r w:rsidR="00DD7796">
        <w:rPr>
          <w:rFonts w:ascii="Times New Roman" w:eastAsia="Times New Roman" w:hAnsi="Times New Roman" w:cs="Times New Roman"/>
          <w:iCs/>
          <w:color w:val="0070C0"/>
          <w:lang w:eastAsia="zh-CN"/>
        </w:rPr>
        <w:t xml:space="preserve"> these two additional parameters in the model</w:t>
      </w:r>
      <w:r>
        <w:rPr>
          <w:rFonts w:ascii="Times New Roman" w:eastAsia="Times New Roman" w:hAnsi="Times New Roman" w:cs="Times New Roman"/>
          <w:iCs/>
          <w:color w:val="0070C0"/>
          <w:lang w:eastAsia="zh-CN"/>
        </w:rPr>
        <w:t xml:space="preserve"> to account for feeder biases</w:t>
      </w:r>
      <w:r w:rsidR="00DD7796">
        <w:rPr>
          <w:rFonts w:ascii="Times New Roman" w:eastAsia="Times New Roman" w:hAnsi="Times New Roman" w:cs="Times New Roman"/>
          <w:iCs/>
          <w:color w:val="0070C0"/>
          <w:lang w:eastAsia="zh-CN"/>
        </w:rPr>
        <w:t xml:space="preserve">. Specifically, we </w:t>
      </w:r>
      <w:r w:rsidR="005D30A3">
        <w:rPr>
          <w:rFonts w:ascii="Times New Roman" w:eastAsia="Times New Roman" w:hAnsi="Times New Roman" w:cs="Times New Roman"/>
          <w:iCs/>
          <w:color w:val="0070C0"/>
          <w:lang w:eastAsia="zh-CN"/>
        </w:rPr>
        <w:t xml:space="preserve">now </w:t>
      </w:r>
      <w:r w:rsidR="00DD7796">
        <w:rPr>
          <w:rFonts w:ascii="Times New Roman" w:eastAsia="Times New Roman" w:hAnsi="Times New Roman" w:cs="Times New Roman"/>
          <w:iCs/>
          <w:color w:val="0070C0"/>
          <w:lang w:eastAsia="zh-CN"/>
        </w:rPr>
        <w:t>have</w:t>
      </w:r>
    </w:p>
    <w:p w14:paraId="68B3BF06" w14:textId="3D32F2C4" w:rsidR="00DD7796" w:rsidRPr="00140D86" w:rsidRDefault="00DD7796" w:rsidP="00F926E7">
      <w:pPr>
        <w:spacing w:before="100" w:beforeAutospacing="1" w:after="100" w:afterAutospacing="1"/>
        <w:rPr>
          <w:rFonts w:ascii="Times New Roman" w:eastAsia="Times New Roman" w:hAnsi="Times New Roman" w:cs="Times New Roman"/>
          <w:color w:val="0070C0"/>
          <w:lang w:eastAsia="zh-CN"/>
        </w:rPr>
      </w:pPr>
      <m:oMathPara>
        <m:oMath>
          <m:r>
            <w:rPr>
              <w:rFonts w:ascii="Cambria Math" w:hAnsi="Cambria Math"/>
              <w:color w:val="0070C0"/>
            </w:rPr>
            <m:t xml:space="preserve">∆Q = </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vertAlign w:val="subscript"/>
                </w:rPr>
                <m:t>guided</m:t>
              </m:r>
            </m:sub>
          </m:sSub>
          <m:r>
            <w:rPr>
              <w:rFonts w:ascii="Cambria Math" w:hAnsi="Cambria Math"/>
              <w:color w:val="0070C0"/>
            </w:rPr>
            <m:t xml:space="preserve"> -θ+</m:t>
          </m:r>
          <m:sSub>
            <m:sSubPr>
              <m:ctrlPr>
                <w:rPr>
                  <w:rFonts w:ascii="Cambria Math" w:hAnsi="Cambria Math"/>
                  <w:i/>
                  <w:color w:val="0070C0"/>
                </w:rPr>
              </m:ctrlPr>
            </m:sSubPr>
            <m:e>
              <m:r>
                <w:rPr>
                  <w:rFonts w:ascii="Cambria Math" w:hAnsi="Cambria Math"/>
                  <w:color w:val="0070C0"/>
                </w:rPr>
                <m:t>α</m:t>
              </m:r>
            </m:e>
            <m:sub>
              <m:r>
                <w:rPr>
                  <w:rFonts w:ascii="Cambria Math" w:hAnsi="Cambria Math"/>
                  <w:color w:val="0070C0"/>
                </w:rPr>
                <m:t>LG</m:t>
              </m:r>
            </m:sub>
          </m:sSub>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guided</m:t>
              </m:r>
            </m:sub>
            <m:sup>
              <m:r>
                <w:rPr>
                  <w:rFonts w:ascii="Cambria Math" w:hAnsi="Cambria Math"/>
                  <w:color w:val="0070C0"/>
                </w:rPr>
                <m:t>LG</m:t>
              </m:r>
            </m:sup>
          </m:sSub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unguided</m:t>
              </m:r>
            </m:sub>
            <m:sup>
              <m:r>
                <w:rPr>
                  <w:rFonts w:ascii="Cambria Math" w:hAnsi="Cambria Math"/>
                  <w:color w:val="0070C0"/>
                </w:rPr>
                <m:t>LG</m:t>
              </m:r>
            </m:sup>
          </m:sSubSup>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α</m:t>
              </m:r>
            </m:e>
            <m:sub>
              <m:r>
                <w:rPr>
                  <w:rFonts w:ascii="Cambria Math" w:hAnsi="Cambria Math"/>
                  <w:color w:val="0070C0"/>
                </w:rPr>
                <m:t>LS</m:t>
              </m:r>
            </m:sub>
          </m:sSub>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guided</m:t>
              </m:r>
            </m:sub>
            <m:sup>
              <m:r>
                <w:rPr>
                  <w:rFonts w:ascii="Cambria Math" w:hAnsi="Cambria Math"/>
                  <w:color w:val="0070C0"/>
                </w:rPr>
                <m:t>LS</m:t>
              </m:r>
            </m:sup>
          </m:sSubSup>
          <m:r>
            <w:rPr>
              <w:rFonts w:ascii="Cambria Math" w:hAnsi="Cambria Math"/>
              <w:color w:val="0070C0"/>
            </w:rPr>
            <m:t>-</m:t>
          </m:r>
          <m:sSubSup>
            <m:sSubSupPr>
              <m:ctrlPr>
                <w:rPr>
                  <w:rFonts w:ascii="Cambria Math" w:hAnsi="Cambria Math"/>
                  <w:i/>
                  <w:color w:val="0070C0"/>
                </w:rPr>
              </m:ctrlPr>
            </m:sSubSupPr>
            <m:e>
              <m:r>
                <w:rPr>
                  <w:rFonts w:ascii="Cambria Math" w:hAnsi="Cambria Math"/>
                  <w:color w:val="0070C0"/>
                </w:rPr>
                <m:t>R</m:t>
              </m:r>
            </m:e>
            <m:sub>
              <m:r>
                <w:rPr>
                  <w:rFonts w:ascii="Cambria Math" w:hAnsi="Cambria Math"/>
                  <w:color w:val="0070C0"/>
                </w:rPr>
                <m:t>unguided</m:t>
              </m:r>
            </m:sub>
            <m:sup>
              <m:r>
                <w:rPr>
                  <w:rFonts w:ascii="Cambria Math" w:hAnsi="Cambria Math"/>
                  <w:color w:val="0070C0"/>
                </w:rPr>
                <m:t>LS</m:t>
              </m:r>
            </m:sup>
          </m:sSubSup>
          <m:r>
            <w:rPr>
              <w:rFonts w:ascii="Cambria Math" w:hAnsi="Cambria Math"/>
              <w:color w:val="0070C0"/>
            </w:rPr>
            <m:t>)-b*</m:t>
          </m:r>
          <m:sSub>
            <m:sSubPr>
              <m:ctrlPr>
                <w:rPr>
                  <w:rFonts w:ascii="Cambria Math" w:hAnsi="Cambria Math"/>
                  <w:i/>
                  <w:color w:val="0070C0"/>
                </w:rPr>
              </m:ctrlPr>
            </m:sSubPr>
            <m:e>
              <m:r>
                <w:rPr>
                  <w:rFonts w:ascii="Cambria Math" w:hAnsi="Cambria Math"/>
                  <w:color w:val="0070C0"/>
                </w:rPr>
                <m:t>s</m:t>
              </m:r>
            </m:e>
            <m:sub>
              <m:r>
                <w:rPr>
                  <w:rFonts w:ascii="Cambria Math" w:hAnsi="Cambria Math"/>
                  <w:color w:val="0070C0"/>
                </w:rPr>
                <m:t>guided</m:t>
              </m:r>
            </m:sub>
          </m:sSub>
          <m:r>
            <m:rPr>
              <m:sty m:val="p"/>
            </m:rPr>
            <w:rPr>
              <w:rFonts w:ascii="Cambria Math" w:hAnsi="Cambria Math"/>
              <w:color w:val="0070C0"/>
            </w:rPr>
            <m:t xml:space="preserve">  </m:t>
          </m:r>
        </m:oMath>
      </m:oMathPara>
    </w:p>
    <w:p w14:paraId="0E991EE5" w14:textId="6535D134" w:rsidR="002F50EE" w:rsidRDefault="00140D86"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Here, in addition to the current reward, decision threshold, and spatial bias, we added two new terms, the first </w:t>
      </w:r>
      <w:r w:rsidR="00F64FD5">
        <w:rPr>
          <w:rFonts w:ascii="Times New Roman" w:eastAsia="Times New Roman" w:hAnsi="Times New Roman" w:cs="Times New Roman"/>
          <w:color w:val="0070C0"/>
          <w:lang w:eastAsia="zh-CN"/>
        </w:rPr>
        <w:t xml:space="preserve">LG term </w:t>
      </w:r>
      <w:r>
        <w:rPr>
          <w:rFonts w:ascii="Times New Roman" w:eastAsia="Times New Roman" w:hAnsi="Times New Roman" w:cs="Times New Roman"/>
          <w:color w:val="0070C0"/>
          <w:lang w:eastAsia="zh-CN"/>
        </w:rPr>
        <w:t xml:space="preserve">quantifying the influence of </w:t>
      </w:r>
      <w:r w:rsidR="00F64FD5">
        <w:rPr>
          <w:rFonts w:ascii="Times New Roman" w:eastAsia="Times New Roman" w:hAnsi="Times New Roman" w:cs="Times New Roman"/>
          <w:color w:val="0070C0"/>
          <w:lang w:eastAsia="zh-CN"/>
        </w:rPr>
        <w:t xml:space="preserve">feeder bias from last game, and the second LS term quantifying the influence of feeder bias from last session. </w:t>
      </w:r>
      <w:r w:rsidR="0090602C">
        <w:rPr>
          <w:rFonts w:ascii="Times New Roman" w:eastAsia="Times New Roman" w:hAnsi="Times New Roman" w:cs="Times New Roman"/>
          <w:color w:val="0070C0"/>
          <w:lang w:eastAsia="zh-CN"/>
        </w:rPr>
        <w:t>Parameter recovery shows that our model estimates the upper bound of the feeder bias coefficients (</w:t>
      </w:r>
      <w:ins w:id="28" w:author="Wang Siyu" w:date="2022-05-18T11:48:00Z">
        <w:r w:rsidR="003F4316">
          <w:rPr>
            <w:rFonts w:ascii="Times New Roman" w:eastAsia="Times New Roman" w:hAnsi="Times New Roman" w:cs="Times New Roman"/>
            <w:color w:val="0070C0"/>
            <w:lang w:eastAsia="zh-CN"/>
          </w:rPr>
          <w:t xml:space="preserve">Our model tends to overestimate </w:t>
        </w:r>
      </w:ins>
      <m:oMath>
        <m:sSub>
          <m:sSubPr>
            <m:ctrlPr>
              <w:ins w:id="29" w:author="Wang Siyu" w:date="2022-05-18T11:48:00Z">
                <w:rPr>
                  <w:rFonts w:ascii="Cambria Math" w:eastAsia="Times New Roman" w:hAnsi="Cambria Math" w:cs="Times New Roman"/>
                  <w:i/>
                  <w:color w:val="0070C0"/>
                  <w:lang w:eastAsia="zh-CN"/>
                </w:rPr>
              </w:ins>
            </m:ctrlPr>
          </m:sSubPr>
          <m:e>
            <m:r>
              <w:ins w:id="30" w:author="Wang Siyu" w:date="2022-05-18T11:48:00Z">
                <w:rPr>
                  <w:rFonts w:ascii="Cambria Math" w:eastAsia="Times New Roman" w:hAnsi="Cambria Math" w:cs="Times New Roman"/>
                  <w:color w:val="0070C0"/>
                  <w:lang w:eastAsia="zh-CN"/>
                </w:rPr>
                <m:t>α</m:t>
              </w:ins>
            </m:r>
          </m:e>
          <m:sub>
            <m:r>
              <w:ins w:id="31" w:author="Wang Siyu" w:date="2022-05-18T11:48:00Z">
                <w:rPr>
                  <w:rFonts w:ascii="Cambria Math" w:eastAsia="Times New Roman" w:hAnsi="Cambria Math" w:cs="Times New Roman"/>
                  <w:color w:val="0070C0"/>
                  <w:lang w:eastAsia="zh-CN"/>
                </w:rPr>
                <m:t>LS</m:t>
              </w:ins>
            </m:r>
          </m:sub>
        </m:sSub>
      </m:oMath>
      <w:ins w:id="32" w:author="Wang Siyu" w:date="2022-05-18T11:49:00Z">
        <w:r w:rsidR="003F4316">
          <w:rPr>
            <w:rFonts w:ascii="Times New Roman" w:eastAsia="Times New Roman" w:hAnsi="Times New Roman" w:cs="Times New Roman"/>
            <w:color w:val="0070C0"/>
            <w:lang w:eastAsia="zh-CN"/>
          </w:rPr>
          <w:t xml:space="preserve">, </w:t>
        </w:r>
      </w:ins>
      <w:r w:rsidR="0090602C">
        <w:rPr>
          <w:rFonts w:ascii="Times New Roman" w:eastAsia="Times New Roman" w:hAnsi="Times New Roman" w:cs="Times New Roman"/>
          <w:color w:val="0070C0"/>
          <w:lang w:eastAsia="zh-CN"/>
        </w:rPr>
        <w:t>Fig S</w:t>
      </w:r>
      <w:r w:rsidR="000940FA">
        <w:rPr>
          <w:rFonts w:ascii="Times New Roman" w:eastAsia="Times New Roman" w:hAnsi="Times New Roman" w:cs="Times New Roman"/>
          <w:color w:val="0070C0"/>
          <w:lang w:eastAsia="zh-CN"/>
        </w:rPr>
        <w:t>1)</w:t>
      </w:r>
      <w:r w:rsidR="0090602C">
        <w:rPr>
          <w:rFonts w:ascii="Times New Roman" w:eastAsia="Times New Roman" w:hAnsi="Times New Roman" w:cs="Times New Roman"/>
          <w:color w:val="0070C0"/>
          <w:lang w:eastAsia="zh-CN"/>
        </w:rPr>
        <w:t xml:space="preserve">. </w:t>
      </w:r>
      <w:r w:rsidR="0051244D">
        <w:rPr>
          <w:rFonts w:ascii="Times New Roman" w:eastAsia="Times New Roman" w:hAnsi="Times New Roman" w:cs="Times New Roman"/>
          <w:color w:val="0070C0"/>
          <w:lang w:eastAsia="zh-CN"/>
        </w:rPr>
        <w:t>Through model fitting, we confirm and acknowledge that rats are influenced by both short-term and long-term feeder bias.</w:t>
      </w:r>
      <w:ins w:id="33" w:author="Wang Siyu" w:date="2022-05-18T11:33:00Z">
        <w:r w:rsidR="004A53F3">
          <w:rPr>
            <w:rFonts w:ascii="Times New Roman" w:eastAsia="Times New Roman" w:hAnsi="Times New Roman" w:cs="Times New Roman"/>
            <w:color w:val="0070C0"/>
            <w:lang w:eastAsia="zh-CN"/>
          </w:rPr>
          <w:t xml:space="preserve"> </w:t>
        </w:r>
      </w:ins>
      <w:del w:id="34" w:author="Wang Siyu" w:date="2022-05-18T11:33:00Z">
        <w:r w:rsidR="004032BA" w:rsidDel="004A53F3">
          <w:rPr>
            <w:rFonts w:ascii="Times New Roman" w:eastAsia="Times New Roman" w:hAnsi="Times New Roman" w:cs="Times New Roman"/>
            <w:color w:val="0070C0"/>
            <w:lang w:eastAsia="zh-CN"/>
          </w:rPr>
          <w:delText xml:space="preserve"> </w:delText>
        </w:r>
      </w:del>
      <w:r w:rsidR="004032BA">
        <w:rPr>
          <w:rFonts w:ascii="Times New Roman" w:eastAsia="Times New Roman" w:hAnsi="Times New Roman" w:cs="Times New Roman"/>
          <w:color w:val="0070C0"/>
          <w:lang w:eastAsia="zh-CN"/>
        </w:rPr>
        <w:t>LG coefficient is significantly larger in H = 6 than H = 1 condition,</w:t>
      </w:r>
      <w:r w:rsidR="008557FA">
        <w:rPr>
          <w:rFonts w:ascii="Times New Roman" w:eastAsia="Times New Roman" w:hAnsi="Times New Roman" w:cs="Times New Roman"/>
          <w:color w:val="0070C0"/>
          <w:lang w:eastAsia="zh-CN"/>
        </w:rPr>
        <w:t xml:space="preserve"> showing that short term feeder bias (from last game) has a </w:t>
      </w:r>
      <w:r w:rsidR="002C0B7D">
        <w:rPr>
          <w:rFonts w:ascii="Times New Roman" w:eastAsia="Times New Roman" w:hAnsi="Times New Roman" w:cs="Times New Roman"/>
          <w:color w:val="0070C0"/>
          <w:lang w:eastAsia="zh-CN"/>
        </w:rPr>
        <w:t>significant</w:t>
      </w:r>
      <w:r w:rsidR="00845E2C">
        <w:rPr>
          <w:rFonts w:ascii="Times New Roman" w:eastAsia="Times New Roman" w:hAnsi="Times New Roman" w:cs="Times New Roman"/>
          <w:color w:val="0070C0"/>
          <w:lang w:eastAsia="zh-CN"/>
        </w:rPr>
        <w:t>l</w:t>
      </w:r>
      <w:r w:rsidR="00690E95">
        <w:rPr>
          <w:rFonts w:ascii="Times New Roman" w:eastAsia="Times New Roman" w:hAnsi="Times New Roman" w:cs="Times New Roman"/>
          <w:color w:val="0070C0"/>
          <w:lang w:eastAsia="zh-CN"/>
        </w:rPr>
        <w:t>y</w:t>
      </w:r>
      <w:r w:rsidR="002C0B7D">
        <w:rPr>
          <w:rFonts w:ascii="Times New Roman" w:eastAsia="Times New Roman" w:hAnsi="Times New Roman" w:cs="Times New Roman"/>
          <w:color w:val="0070C0"/>
          <w:lang w:eastAsia="zh-CN"/>
        </w:rPr>
        <w:t xml:space="preserve"> </w:t>
      </w:r>
      <w:r w:rsidR="008557FA">
        <w:rPr>
          <w:rFonts w:ascii="Times New Roman" w:eastAsia="Times New Roman" w:hAnsi="Times New Roman" w:cs="Times New Roman"/>
          <w:color w:val="0070C0"/>
          <w:lang w:eastAsia="zh-CN"/>
        </w:rPr>
        <w:t>bigger influence on H = 6 games</w:t>
      </w:r>
      <w:r w:rsidR="00905519">
        <w:rPr>
          <w:rFonts w:ascii="Times New Roman" w:eastAsia="Times New Roman" w:hAnsi="Times New Roman" w:cs="Times New Roman"/>
          <w:color w:val="0070C0"/>
          <w:lang w:eastAsia="zh-CN"/>
        </w:rPr>
        <w:t xml:space="preserve"> (p &lt; 0.001)</w:t>
      </w:r>
      <w:r w:rsidR="008557FA">
        <w:rPr>
          <w:rFonts w:ascii="Times New Roman" w:eastAsia="Times New Roman" w:hAnsi="Times New Roman" w:cs="Times New Roman"/>
          <w:color w:val="0070C0"/>
          <w:lang w:eastAsia="zh-CN"/>
        </w:rPr>
        <w:t xml:space="preserve">. This is likely due to </w:t>
      </w:r>
      <w:r w:rsidR="00421913">
        <w:rPr>
          <w:rFonts w:ascii="Times New Roman" w:eastAsia="Times New Roman" w:hAnsi="Times New Roman" w:cs="Times New Roman"/>
          <w:color w:val="0070C0"/>
          <w:lang w:eastAsia="zh-CN"/>
        </w:rPr>
        <w:t xml:space="preserve">the fact </w:t>
      </w:r>
      <w:r w:rsidR="008557FA">
        <w:rPr>
          <w:rFonts w:ascii="Times New Roman" w:eastAsia="Times New Roman" w:hAnsi="Times New Roman" w:cs="Times New Roman"/>
          <w:color w:val="0070C0"/>
          <w:lang w:eastAsia="zh-CN"/>
        </w:rPr>
        <w:t xml:space="preserve">that rats </w:t>
      </w:r>
      <w:r w:rsidR="008557FA">
        <w:rPr>
          <w:rFonts w:ascii="Times New Roman" w:eastAsia="Times New Roman" w:hAnsi="Times New Roman" w:cs="Times New Roman"/>
          <w:color w:val="0070C0"/>
          <w:lang w:eastAsia="zh-CN"/>
        </w:rPr>
        <w:lastRenderedPageBreak/>
        <w:t>spend more trials at H = 6 feeders within a session. There are no differences in long term feeder bias (from last session) between horizon conditions (p =</w:t>
      </w:r>
      <w:r w:rsidR="008D07D5">
        <w:rPr>
          <w:rFonts w:ascii="Times New Roman" w:eastAsia="Times New Roman" w:hAnsi="Times New Roman" w:cs="Times New Roman"/>
          <w:color w:val="0070C0"/>
          <w:lang w:eastAsia="zh-CN"/>
        </w:rPr>
        <w:t xml:space="preserve"> 0.48</w:t>
      </w:r>
      <w:r w:rsidR="008557FA">
        <w:rPr>
          <w:rFonts w:ascii="Times New Roman" w:eastAsia="Times New Roman" w:hAnsi="Times New Roman" w:cs="Times New Roman"/>
          <w:color w:val="0070C0"/>
          <w:lang w:eastAsia="zh-CN"/>
        </w:rPr>
        <w:t>).</w:t>
      </w:r>
      <w:r w:rsidR="004032BA">
        <w:rPr>
          <w:rFonts w:ascii="Times New Roman" w:eastAsia="Times New Roman" w:hAnsi="Times New Roman" w:cs="Times New Roman"/>
          <w:color w:val="0070C0"/>
          <w:lang w:eastAsia="zh-CN"/>
        </w:rPr>
        <w:t xml:space="preserve"> </w:t>
      </w:r>
    </w:p>
    <w:p w14:paraId="5B1CFDAD" w14:textId="0C3CC681" w:rsidR="002F50EE" w:rsidRDefault="004032BA" w:rsidP="00D24240">
      <w:pPr>
        <w:spacing w:before="100" w:beforeAutospacing="1" w:after="100" w:afterAutospacing="1"/>
        <w:rPr>
          <w:ins w:id="35" w:author="Wang Siyu" w:date="2022-05-18T11:33:00Z"/>
          <w:rFonts w:ascii="Times New Roman" w:eastAsia="Times New Roman" w:hAnsi="Times New Roman" w:cs="Times New Roman"/>
          <w:color w:val="0070C0"/>
          <w:lang w:eastAsia="zh-CN"/>
        </w:rPr>
      </w:pPr>
      <w:r w:rsidRPr="004032BA">
        <w:rPr>
          <w:rFonts w:ascii="Times New Roman" w:eastAsia="Times New Roman" w:hAnsi="Times New Roman" w:cs="Times New Roman"/>
          <w:noProof/>
          <w:color w:val="0070C0"/>
          <w:lang w:eastAsia="zh-CN"/>
        </w:rPr>
        <w:drawing>
          <wp:inline distT="0" distB="0" distL="0" distR="0" wp14:anchorId="13DF61BC" wp14:editId="66ED1BEF">
            <wp:extent cx="5936979" cy="243713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36979" cy="2437130"/>
                    </a:xfrm>
                    <a:prstGeom prst="rect">
                      <a:avLst/>
                    </a:prstGeom>
                    <a:noFill/>
                    <a:ln>
                      <a:noFill/>
                    </a:ln>
                  </pic:spPr>
                </pic:pic>
              </a:graphicData>
            </a:graphic>
          </wp:inline>
        </w:drawing>
      </w:r>
    </w:p>
    <w:p w14:paraId="129802DB" w14:textId="575BBF43" w:rsidR="004A53F3" w:rsidRDefault="004A53F3" w:rsidP="00D24240">
      <w:pPr>
        <w:spacing w:before="100" w:beforeAutospacing="1" w:after="100" w:afterAutospacing="1"/>
        <w:rPr>
          <w:rFonts w:ascii="Times New Roman" w:eastAsia="Times New Roman" w:hAnsi="Times New Roman" w:cs="Times New Roman"/>
          <w:color w:val="0070C0"/>
          <w:lang w:eastAsia="zh-CN"/>
        </w:rPr>
      </w:pPr>
      <w:ins w:id="36" w:author="Wang Siyu" w:date="2022-05-18T11:33:00Z">
        <w:r>
          <w:rPr>
            <w:rFonts w:ascii="Times New Roman" w:eastAsia="Times New Roman" w:hAnsi="Times New Roman" w:cs="Times New Roman"/>
            <w:color w:val="0070C0"/>
            <w:lang w:eastAsia="zh-CN"/>
          </w:rPr>
          <w:t>(We note that the coefficients are</w:t>
        </w:r>
      </w:ins>
      <w:ins w:id="37" w:author="Wang Siyu" w:date="2022-05-18T11:35:00Z">
        <w:r>
          <w:rPr>
            <w:rFonts w:ascii="Times New Roman" w:eastAsia="Times New Roman" w:hAnsi="Times New Roman" w:cs="Times New Roman"/>
            <w:color w:val="0070C0"/>
            <w:lang w:eastAsia="zh-CN"/>
          </w:rPr>
          <w:t xml:space="preserve"> </w:t>
        </w:r>
      </w:ins>
      <w:ins w:id="38" w:author="Wang Siyu" w:date="2022-05-18T11:33:00Z">
        <w:r>
          <w:rPr>
            <w:rFonts w:ascii="Times New Roman" w:eastAsia="Times New Roman" w:hAnsi="Times New Roman" w:cs="Times New Roman"/>
            <w:color w:val="0070C0"/>
            <w:lang w:eastAsia="zh-CN"/>
          </w:rPr>
          <w:t xml:space="preserve">relative. </w:t>
        </w:r>
      </w:ins>
      <m:oMath>
        <m:sSub>
          <m:sSubPr>
            <m:ctrlPr>
              <w:ins w:id="39" w:author="Wang Siyu" w:date="2022-05-18T11:34:00Z">
                <w:rPr>
                  <w:rFonts w:ascii="Cambria Math" w:eastAsia="Times New Roman" w:hAnsi="Cambria Math" w:cs="Times New Roman"/>
                  <w:i/>
                  <w:color w:val="0070C0"/>
                  <w:lang w:eastAsia="zh-CN"/>
                </w:rPr>
              </w:ins>
            </m:ctrlPr>
          </m:sSubPr>
          <m:e>
            <m:r>
              <w:ins w:id="40" w:author="Wang Siyu" w:date="2022-05-18T11:34:00Z">
                <w:rPr>
                  <w:rFonts w:ascii="Cambria Math" w:eastAsia="Times New Roman" w:hAnsi="Cambria Math" w:cs="Times New Roman"/>
                  <w:color w:val="0070C0"/>
                  <w:lang w:eastAsia="zh-CN"/>
                </w:rPr>
                <m:t>α</m:t>
              </w:ins>
            </m:r>
          </m:e>
          <m:sub>
            <m:r>
              <w:ins w:id="41" w:author="Wang Siyu" w:date="2022-05-18T11:34:00Z">
                <w:rPr>
                  <w:rFonts w:ascii="Cambria Math" w:eastAsia="Times New Roman" w:hAnsi="Cambria Math" w:cs="Times New Roman"/>
                  <w:color w:val="0070C0"/>
                  <w:lang w:eastAsia="zh-CN"/>
                </w:rPr>
                <m:t xml:space="preserve">LS </m:t>
              </w:ins>
            </m:r>
          </m:sub>
        </m:sSub>
      </m:oMath>
      <w:ins w:id="42" w:author="Wang Siyu" w:date="2022-05-18T11:38:00Z">
        <w:r w:rsidR="00CA1665">
          <w:rPr>
            <w:rFonts w:ascii="Times New Roman" w:eastAsia="Times New Roman" w:hAnsi="Times New Roman" w:cs="Times New Roman"/>
            <w:color w:val="0070C0"/>
            <w:lang w:eastAsia="zh-CN"/>
          </w:rPr>
          <w:t xml:space="preserve"> appears to be</w:t>
        </w:r>
      </w:ins>
      <w:ins w:id="43" w:author="Wang Siyu" w:date="2022-05-18T11:34:00Z">
        <w:r>
          <w:rPr>
            <w:rFonts w:ascii="Times New Roman" w:eastAsia="Times New Roman" w:hAnsi="Times New Roman" w:cs="Times New Roman"/>
            <w:color w:val="0070C0"/>
            <w:lang w:eastAsia="zh-CN"/>
          </w:rPr>
          <w:t xml:space="preserve"> larger than </w:t>
        </w:r>
      </w:ins>
      <m:oMath>
        <m:sSub>
          <m:sSubPr>
            <m:ctrlPr>
              <w:ins w:id="44" w:author="Wang Siyu" w:date="2022-05-18T11:34:00Z">
                <w:rPr>
                  <w:rFonts w:ascii="Cambria Math" w:eastAsia="Times New Roman" w:hAnsi="Cambria Math" w:cs="Times New Roman"/>
                  <w:i/>
                  <w:color w:val="0070C0"/>
                  <w:lang w:eastAsia="zh-CN"/>
                </w:rPr>
              </w:ins>
            </m:ctrlPr>
          </m:sSubPr>
          <m:e>
            <m:r>
              <w:ins w:id="45" w:author="Wang Siyu" w:date="2022-05-18T11:34:00Z">
                <w:rPr>
                  <w:rFonts w:ascii="Cambria Math" w:eastAsia="Times New Roman" w:hAnsi="Cambria Math" w:cs="Times New Roman"/>
                  <w:color w:val="0070C0"/>
                  <w:lang w:eastAsia="zh-CN"/>
                </w:rPr>
                <m:t>α</m:t>
              </w:ins>
            </m:r>
          </m:e>
          <m:sub>
            <m:r>
              <w:ins w:id="46" w:author="Wang Siyu" w:date="2022-05-18T11:34:00Z">
                <w:rPr>
                  <w:rFonts w:ascii="Cambria Math" w:eastAsia="Times New Roman" w:hAnsi="Cambria Math" w:cs="Times New Roman"/>
                  <w:color w:val="0070C0"/>
                  <w:lang w:eastAsia="zh-CN"/>
                </w:rPr>
                <m:t>LG</m:t>
              </w:ins>
            </m:r>
          </m:sub>
        </m:sSub>
      </m:oMath>
      <w:ins w:id="47" w:author="Wang Siyu" w:date="2022-05-18T11:34:00Z">
        <w:r>
          <w:rPr>
            <w:rFonts w:ascii="Times New Roman" w:eastAsia="Times New Roman" w:hAnsi="Times New Roman" w:cs="Times New Roman"/>
            <w:color w:val="0070C0"/>
            <w:lang w:eastAsia="zh-CN"/>
          </w:rPr>
          <w:t xml:space="preserve"> </w:t>
        </w:r>
      </w:ins>
      <w:ins w:id="48" w:author="Wang Siyu" w:date="2022-05-18T11:35:00Z">
        <w:r>
          <w:rPr>
            <w:rFonts w:ascii="Times New Roman" w:eastAsia="Times New Roman" w:hAnsi="Times New Roman" w:cs="Times New Roman"/>
            <w:color w:val="0070C0"/>
            <w:lang w:eastAsia="zh-CN"/>
          </w:rPr>
          <w:t xml:space="preserve">only </w:t>
        </w:r>
      </w:ins>
      <w:ins w:id="49" w:author="Wang Siyu" w:date="2022-05-18T11:34:00Z">
        <w:r>
          <w:rPr>
            <w:rFonts w:ascii="Times New Roman" w:eastAsia="Times New Roman" w:hAnsi="Times New Roman" w:cs="Times New Roman"/>
            <w:color w:val="0070C0"/>
            <w:lang w:eastAsia="zh-CN"/>
          </w:rPr>
          <w:t xml:space="preserve">because </w:t>
        </w:r>
      </w:ins>
      <m:oMath>
        <m:sSup>
          <m:sSupPr>
            <m:ctrlPr>
              <w:ins w:id="50" w:author="Wang Siyu" w:date="2022-05-18T11:35:00Z">
                <w:rPr>
                  <w:rFonts w:ascii="Cambria Math" w:hAnsi="Cambria Math"/>
                  <w:i/>
                  <w:color w:val="0070C0"/>
                </w:rPr>
              </w:ins>
            </m:ctrlPr>
          </m:sSupPr>
          <m:e>
            <m:r>
              <w:ins w:id="51" w:author="Wang Siyu" w:date="2022-05-18T11:35:00Z">
                <m:rPr>
                  <m:sty m:val="p"/>
                </m:rPr>
                <w:rPr>
                  <w:rFonts w:ascii="Cambria Math" w:hAnsi="Cambria Math"/>
                  <w:color w:val="0070C0"/>
                </w:rPr>
                <m:t>Δ</m:t>
              </w:ins>
            </m:r>
            <m:r>
              <w:ins w:id="52" w:author="Wang Siyu" w:date="2022-05-18T11:35:00Z">
                <w:rPr>
                  <w:rFonts w:ascii="Cambria Math" w:hAnsi="Cambria Math"/>
                  <w:color w:val="0070C0"/>
                </w:rPr>
                <m:t>R</m:t>
              </w:ins>
            </m:r>
          </m:e>
          <m:sup>
            <m:r>
              <w:ins w:id="53" w:author="Wang Siyu" w:date="2022-05-18T11:35:00Z">
                <w:rPr>
                  <w:rFonts w:ascii="Cambria Math" w:hAnsi="Cambria Math"/>
                  <w:color w:val="0070C0"/>
                </w:rPr>
                <m:t>LS</m:t>
              </w:ins>
            </m:r>
          </m:sup>
        </m:sSup>
        <m:r>
          <w:ins w:id="54" w:author="Wang Siyu" w:date="2022-05-18T11:35:00Z">
            <w:rPr>
              <w:rFonts w:ascii="Cambria Math" w:hAnsi="Cambria Math"/>
              <w:color w:val="0070C0"/>
            </w:rPr>
            <m:t>&lt;</m:t>
          </w:ins>
        </m:r>
        <m:r>
          <w:ins w:id="55" w:author="Wang Siyu" w:date="2022-05-18T11:35:00Z">
            <m:rPr>
              <m:sty m:val="p"/>
            </m:rPr>
            <w:rPr>
              <w:rFonts w:ascii="Cambria Math" w:eastAsia="Times New Roman" w:hAnsi="Cambria Math" w:cs="Times New Roman"/>
              <w:color w:val="0070C0"/>
              <w:lang w:eastAsia="zh-CN"/>
            </w:rPr>
            <m:t xml:space="preserve"> </m:t>
          </w:ins>
        </m:r>
        <m:sSup>
          <m:sSupPr>
            <m:ctrlPr>
              <w:ins w:id="56" w:author="Wang Siyu" w:date="2022-05-18T11:35:00Z">
                <w:rPr>
                  <w:rFonts w:ascii="Cambria Math" w:hAnsi="Cambria Math"/>
                  <w:i/>
                  <w:color w:val="0070C0"/>
                </w:rPr>
              </w:ins>
            </m:ctrlPr>
          </m:sSupPr>
          <m:e>
            <m:r>
              <w:ins w:id="57" w:author="Wang Siyu" w:date="2022-05-18T11:35:00Z">
                <m:rPr>
                  <m:sty m:val="p"/>
                </m:rPr>
                <w:rPr>
                  <w:rFonts w:ascii="Cambria Math" w:hAnsi="Cambria Math"/>
                  <w:color w:val="0070C0"/>
                </w:rPr>
                <m:t>Δ</m:t>
              </w:ins>
            </m:r>
            <m:r>
              <w:ins w:id="58" w:author="Wang Siyu" w:date="2022-05-18T11:35:00Z">
                <w:rPr>
                  <w:rFonts w:ascii="Cambria Math" w:hAnsi="Cambria Math"/>
                  <w:color w:val="0070C0"/>
                </w:rPr>
                <m:t>R</m:t>
              </w:ins>
            </m:r>
          </m:e>
          <m:sup>
            <m:r>
              <w:ins w:id="59" w:author="Wang Siyu" w:date="2022-05-18T11:35:00Z">
                <w:rPr>
                  <w:rFonts w:ascii="Cambria Math" w:hAnsi="Cambria Math"/>
                  <w:color w:val="0070C0"/>
                </w:rPr>
                <m:t>LG</m:t>
              </w:ins>
            </m:r>
          </m:sup>
        </m:sSup>
      </m:oMath>
      <w:ins w:id="60" w:author="Wang Siyu" w:date="2022-05-18T11:36:00Z">
        <w:r>
          <w:rPr>
            <w:rFonts w:ascii="Times New Roman" w:eastAsia="Times New Roman" w:hAnsi="Times New Roman" w:cs="Times New Roman"/>
            <w:color w:val="0070C0"/>
          </w:rPr>
          <w:t xml:space="preserve">, in fact, </w:t>
        </w:r>
      </w:ins>
      <m:oMath>
        <m:sSub>
          <m:sSubPr>
            <m:ctrlPr>
              <w:ins w:id="61" w:author="Wang Siyu" w:date="2022-05-18T11:36:00Z">
                <w:rPr>
                  <w:rFonts w:ascii="Cambria Math" w:eastAsia="Times New Roman" w:hAnsi="Cambria Math" w:cs="Times New Roman"/>
                  <w:i/>
                  <w:color w:val="0070C0"/>
                  <w:lang w:eastAsia="zh-CN"/>
                </w:rPr>
              </w:ins>
            </m:ctrlPr>
          </m:sSubPr>
          <m:e>
            <m:r>
              <w:ins w:id="62" w:author="Wang Siyu" w:date="2022-05-18T11:36:00Z">
                <w:rPr>
                  <w:rFonts w:ascii="Cambria Math" w:eastAsia="Times New Roman" w:hAnsi="Cambria Math" w:cs="Times New Roman"/>
                  <w:color w:val="0070C0"/>
                  <w:lang w:eastAsia="zh-CN"/>
                </w:rPr>
                <m:t>α</m:t>
              </w:ins>
            </m:r>
          </m:e>
          <m:sub>
            <m:r>
              <w:ins w:id="63" w:author="Wang Siyu" w:date="2022-05-18T11:36:00Z">
                <w:rPr>
                  <w:rFonts w:ascii="Cambria Math" w:eastAsia="Times New Roman" w:hAnsi="Cambria Math" w:cs="Times New Roman"/>
                  <w:color w:val="0070C0"/>
                  <w:lang w:eastAsia="zh-CN"/>
                </w:rPr>
                <m:t xml:space="preserve">LS </m:t>
              </w:ins>
            </m:r>
          </m:sub>
        </m:sSub>
        <m:r>
          <w:ins w:id="64" w:author="Wang Siyu" w:date="2022-05-18T11:36:00Z">
            <w:rPr>
              <w:rFonts w:ascii="Cambria Math" w:eastAsia="Times New Roman" w:hAnsi="Cambria Math" w:cs="Times New Roman"/>
              <w:color w:val="0070C0"/>
              <w:lang w:eastAsia="zh-CN"/>
            </w:rPr>
            <m:t>=0.6</m:t>
          </w:ins>
        </m:r>
      </m:oMath>
      <w:ins w:id="65" w:author="Wang Siyu" w:date="2022-05-18T11:36:00Z">
        <w:r>
          <w:rPr>
            <w:rFonts w:ascii="Times New Roman" w:eastAsia="Times New Roman" w:hAnsi="Times New Roman" w:cs="Times New Roman"/>
            <w:color w:val="0070C0"/>
            <w:lang w:eastAsia="zh-CN"/>
          </w:rPr>
          <w:t xml:space="preserve"> </w:t>
        </w:r>
      </w:ins>
      <w:ins w:id="66" w:author="Wang Siyu" w:date="2022-05-18T11:39:00Z">
        <w:r w:rsidR="00B77995">
          <w:rPr>
            <w:rFonts w:ascii="Times New Roman" w:eastAsia="Times New Roman" w:hAnsi="Times New Roman" w:cs="Times New Roman"/>
            <w:color w:val="0070C0"/>
            <w:lang w:eastAsia="zh-CN"/>
          </w:rPr>
          <w:t>has roughly the same impact on choices as</w:t>
        </w:r>
      </w:ins>
      <w:ins w:id="67" w:author="Wang Siyu" w:date="2022-05-18T11:37:00Z">
        <w:r>
          <w:rPr>
            <w:rFonts w:ascii="Times New Roman" w:eastAsia="Times New Roman" w:hAnsi="Times New Roman" w:cs="Times New Roman"/>
            <w:color w:val="0070C0"/>
            <w:lang w:eastAsia="zh-CN"/>
          </w:rPr>
          <w:t xml:space="preserve"> </w:t>
        </w:r>
      </w:ins>
      <m:oMath>
        <m:sSub>
          <m:sSubPr>
            <m:ctrlPr>
              <w:ins w:id="68" w:author="Wang Siyu" w:date="2022-05-18T11:37:00Z">
                <w:rPr>
                  <w:rFonts w:ascii="Cambria Math" w:eastAsia="Times New Roman" w:hAnsi="Cambria Math" w:cs="Times New Roman"/>
                  <w:i/>
                  <w:color w:val="0070C0"/>
                  <w:lang w:eastAsia="zh-CN"/>
                </w:rPr>
              </w:ins>
            </m:ctrlPr>
          </m:sSubPr>
          <m:e>
            <m:r>
              <w:ins w:id="69" w:author="Wang Siyu" w:date="2022-05-18T11:37:00Z">
                <w:rPr>
                  <w:rFonts w:ascii="Cambria Math" w:eastAsia="Times New Roman" w:hAnsi="Cambria Math" w:cs="Times New Roman"/>
                  <w:color w:val="0070C0"/>
                  <w:lang w:eastAsia="zh-CN"/>
                </w:rPr>
                <m:t>α</m:t>
              </w:ins>
            </m:r>
          </m:e>
          <m:sub>
            <m:r>
              <w:ins w:id="70" w:author="Wang Siyu" w:date="2022-05-18T11:37:00Z">
                <w:rPr>
                  <w:rFonts w:ascii="Cambria Math" w:eastAsia="Times New Roman" w:hAnsi="Cambria Math" w:cs="Times New Roman"/>
                  <w:color w:val="0070C0"/>
                  <w:lang w:eastAsia="zh-CN"/>
                </w:rPr>
                <m:t xml:space="preserve">LG </m:t>
              </w:ins>
            </m:r>
          </m:sub>
        </m:sSub>
        <m:r>
          <w:ins w:id="71" w:author="Wang Siyu" w:date="2022-05-18T11:37:00Z">
            <w:rPr>
              <w:rFonts w:ascii="Cambria Math" w:eastAsia="Times New Roman" w:hAnsi="Cambria Math" w:cs="Times New Roman"/>
              <w:color w:val="0070C0"/>
              <w:lang w:eastAsia="zh-CN"/>
            </w:rPr>
            <m:t>=0.2</m:t>
          </w:ins>
        </m:r>
      </m:oMath>
      <w:ins w:id="72" w:author="Wang Siyu" w:date="2022-05-18T11:37:00Z">
        <w:r>
          <w:rPr>
            <w:rFonts w:ascii="Times New Roman" w:eastAsia="Times New Roman" w:hAnsi="Times New Roman" w:cs="Times New Roman"/>
            <w:color w:val="0070C0"/>
            <w:lang w:eastAsia="zh-CN"/>
          </w:rPr>
          <w:t>.</w:t>
        </w:r>
      </w:ins>
      <w:ins w:id="73" w:author="Wang Siyu" w:date="2022-05-18T11:33:00Z">
        <w:r>
          <w:rPr>
            <w:rFonts w:ascii="Times New Roman" w:eastAsia="Times New Roman" w:hAnsi="Times New Roman" w:cs="Times New Roman"/>
            <w:color w:val="0070C0"/>
            <w:lang w:eastAsia="zh-CN"/>
          </w:rPr>
          <w:t>)</w:t>
        </w:r>
      </w:ins>
    </w:p>
    <w:p w14:paraId="029E5DA4" w14:textId="63161156" w:rsidR="009D5F23" w:rsidRDefault="00901B7E"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Next, we confirm</w:t>
      </w:r>
      <w:r w:rsidR="00421913">
        <w:rPr>
          <w:rFonts w:ascii="Times New Roman" w:eastAsia="Times New Roman" w:hAnsi="Times New Roman" w:cs="Times New Roman"/>
          <w:color w:val="0070C0"/>
          <w:lang w:eastAsia="zh-CN"/>
        </w:rPr>
        <w:t>ed</w:t>
      </w:r>
      <w:r>
        <w:rPr>
          <w:rFonts w:ascii="Times New Roman" w:eastAsia="Times New Roman" w:hAnsi="Times New Roman" w:cs="Times New Roman"/>
          <w:color w:val="0070C0"/>
          <w:lang w:eastAsia="zh-CN"/>
        </w:rPr>
        <w:t xml:space="preserve"> that</w:t>
      </w:r>
      <w:r w:rsidR="0051244D">
        <w:rPr>
          <w:rFonts w:ascii="Times New Roman" w:eastAsia="Times New Roman" w:hAnsi="Times New Roman" w:cs="Times New Roman"/>
          <w:color w:val="0070C0"/>
          <w:lang w:eastAsia="zh-CN"/>
        </w:rPr>
        <w:t xml:space="preserve"> after accounting for feeder biases, </w:t>
      </w:r>
      <w:r>
        <w:rPr>
          <w:rFonts w:ascii="Times New Roman" w:eastAsia="Times New Roman" w:hAnsi="Times New Roman" w:cs="Times New Roman"/>
          <w:color w:val="0070C0"/>
          <w:lang w:eastAsia="zh-CN"/>
        </w:rPr>
        <w:t>the model-based results in the paper still hold</w:t>
      </w:r>
      <w:r w:rsidR="00421913">
        <w:rPr>
          <w:rFonts w:ascii="Times New Roman" w:eastAsia="Times New Roman" w:hAnsi="Times New Roman" w:cs="Times New Roman"/>
          <w:color w:val="0070C0"/>
          <w:lang w:eastAsia="zh-CN"/>
        </w:rPr>
        <w:t>s</w:t>
      </w:r>
      <w:r>
        <w:rPr>
          <w:rFonts w:ascii="Times New Roman" w:eastAsia="Times New Roman" w:hAnsi="Times New Roman" w:cs="Times New Roman"/>
          <w:color w:val="0070C0"/>
          <w:lang w:eastAsia="zh-CN"/>
        </w:rPr>
        <w:t xml:space="preserve">, e.g., </w:t>
      </w:r>
      <w:r w:rsidR="0051244D">
        <w:rPr>
          <w:rFonts w:ascii="Times New Roman" w:eastAsia="Times New Roman" w:hAnsi="Times New Roman" w:cs="Times New Roman"/>
          <w:color w:val="0070C0"/>
          <w:lang w:eastAsia="zh-CN"/>
        </w:rPr>
        <w:t xml:space="preserve">we still see reliable differences in </w:t>
      </w:r>
      <w:r w:rsidR="00A238F0">
        <w:rPr>
          <w:rFonts w:ascii="Times New Roman" w:eastAsia="Times New Roman" w:hAnsi="Times New Roman" w:cs="Times New Roman"/>
          <w:color w:val="0070C0"/>
          <w:lang w:eastAsia="zh-CN"/>
        </w:rPr>
        <w:t xml:space="preserve">threshold between </w:t>
      </w:r>
      <w:r w:rsidR="0051244D">
        <w:rPr>
          <w:rFonts w:ascii="Times New Roman" w:eastAsia="Times New Roman" w:hAnsi="Times New Roman" w:cs="Times New Roman"/>
          <w:color w:val="0070C0"/>
          <w:lang w:eastAsia="zh-CN"/>
        </w:rPr>
        <w:t>horizon conditions</w:t>
      </w:r>
      <w:r w:rsidR="00A238F0">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A</w:t>
      </w:r>
      <w:r w:rsidR="00A238F0">
        <w:rPr>
          <w:rFonts w:ascii="Times New Roman" w:eastAsia="Times New Roman" w:hAnsi="Times New Roman" w:cs="Times New Roman"/>
          <w:color w:val="0070C0"/>
          <w:lang w:eastAsia="zh-CN"/>
        </w:rPr>
        <w:t xml:space="preserve">ll the figures </w:t>
      </w:r>
      <w:r w:rsidR="00421913">
        <w:rPr>
          <w:rFonts w:ascii="Times New Roman" w:eastAsia="Times New Roman" w:hAnsi="Times New Roman" w:cs="Times New Roman"/>
          <w:color w:val="0070C0"/>
          <w:lang w:eastAsia="zh-CN"/>
        </w:rPr>
        <w:t>have been re-built</w:t>
      </w:r>
      <w:r w:rsidR="00A238F0">
        <w:rPr>
          <w:rFonts w:ascii="Times New Roman" w:eastAsia="Times New Roman" w:hAnsi="Times New Roman" w:cs="Times New Roman"/>
          <w:color w:val="0070C0"/>
          <w:lang w:eastAsia="zh-CN"/>
        </w:rPr>
        <w:t xml:space="preserve"> using this extended model)</w:t>
      </w:r>
      <w:r w:rsidR="0090602C">
        <w:rPr>
          <w:rFonts w:ascii="Times New Roman" w:eastAsia="Times New Roman" w:hAnsi="Times New Roman" w:cs="Times New Roman"/>
          <w:color w:val="0070C0"/>
          <w:lang w:eastAsia="zh-CN"/>
        </w:rPr>
        <w:t xml:space="preserve"> in Experiment 2</w:t>
      </w:r>
      <w:r w:rsidR="00A238F0">
        <w:rPr>
          <w:rFonts w:ascii="Times New Roman" w:eastAsia="Times New Roman" w:hAnsi="Times New Roman" w:cs="Times New Roman"/>
          <w:color w:val="0070C0"/>
          <w:lang w:eastAsia="zh-CN"/>
        </w:rPr>
        <w:t>. In particular, we still observe th</w:t>
      </w:r>
      <w:r w:rsidR="00CD12BE">
        <w:rPr>
          <w:rFonts w:ascii="Times New Roman" w:eastAsia="Times New Roman" w:hAnsi="Times New Roman" w:cs="Times New Roman"/>
          <w:color w:val="0070C0"/>
          <w:lang w:eastAsia="zh-CN"/>
        </w:rPr>
        <w:t>e</w:t>
      </w:r>
      <w:r w:rsidR="00A238F0">
        <w:rPr>
          <w:rFonts w:ascii="Times New Roman" w:eastAsia="Times New Roman" w:hAnsi="Times New Roman" w:cs="Times New Roman"/>
          <w:color w:val="0070C0"/>
          <w:lang w:eastAsia="zh-CN"/>
        </w:rPr>
        <w:t xml:space="preserve"> difference</w:t>
      </w:r>
      <w:r w:rsidR="00CD12BE">
        <w:rPr>
          <w:rFonts w:ascii="Times New Roman" w:eastAsia="Times New Roman" w:hAnsi="Times New Roman" w:cs="Times New Roman"/>
          <w:color w:val="0070C0"/>
          <w:lang w:eastAsia="zh-CN"/>
        </w:rPr>
        <w:t xml:space="preserve"> in the</w:t>
      </w:r>
      <w:r w:rsidR="00936BE6">
        <w:rPr>
          <w:rFonts w:ascii="Times New Roman" w:eastAsia="Times New Roman" w:hAnsi="Times New Roman" w:cs="Times New Roman"/>
          <w:color w:val="0070C0"/>
          <w:lang w:eastAsia="zh-CN"/>
        </w:rPr>
        <w:t xml:space="preserve"> threshold parameter</w:t>
      </w:r>
      <w:r w:rsidR="00A238F0">
        <w:rPr>
          <w:rFonts w:ascii="Times New Roman" w:eastAsia="Times New Roman" w:hAnsi="Times New Roman" w:cs="Times New Roman"/>
          <w:color w:val="0070C0"/>
          <w:lang w:eastAsia="zh-CN"/>
        </w:rPr>
        <w:t xml:space="preserve"> between self-guided vs cue-guided trials. </w:t>
      </w:r>
    </w:p>
    <w:p w14:paraId="5EBE9CC1" w14:textId="634E83C5" w:rsidR="009D5F23" w:rsidRDefault="000940FA" w:rsidP="00D24240">
      <w:pPr>
        <w:spacing w:before="100" w:beforeAutospacing="1" w:after="100" w:afterAutospacing="1"/>
        <w:rPr>
          <w:rFonts w:ascii="Times New Roman" w:eastAsia="Times New Roman" w:hAnsi="Times New Roman" w:cs="Times New Roman"/>
          <w:color w:val="0070C0"/>
          <w:lang w:eastAsia="zh-CN"/>
        </w:rPr>
      </w:pPr>
      <w:r w:rsidRPr="000940FA">
        <w:rPr>
          <w:rFonts w:ascii="Times New Roman" w:eastAsia="Times New Roman" w:hAnsi="Times New Roman" w:cs="Times New Roman"/>
          <w:noProof/>
          <w:color w:val="0070C0"/>
          <w:lang w:eastAsia="zh-CN"/>
        </w:rPr>
        <w:lastRenderedPageBreak/>
        <w:drawing>
          <wp:inline distT="0" distB="0" distL="0" distR="0" wp14:anchorId="5621F9ED" wp14:editId="18955691">
            <wp:extent cx="5943600" cy="4599305"/>
            <wp:effectExtent l="0" t="0" r="0" b="0"/>
            <wp:docPr id="4" name="Picture 3">
              <a:extLst xmlns:a="http://schemas.openxmlformats.org/drawingml/2006/main">
                <a:ext uri="{FF2B5EF4-FFF2-40B4-BE49-F238E27FC236}">
                  <a16:creationId xmlns:a16="http://schemas.microsoft.com/office/drawing/2014/main" id="{0FADE54F-0BEE-A68D-6CB5-13E958876A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ADE54F-0BEE-A68D-6CB5-13E958876A8A}"/>
                        </a:ext>
                      </a:extLst>
                    </pic:cNvPr>
                    <pic:cNvPicPr>
                      <a:picLocks noChangeAspect="1"/>
                    </pic:cNvPicPr>
                  </pic:nvPicPr>
                  <pic:blipFill>
                    <a:blip r:embed="rId10"/>
                    <a:stretch>
                      <a:fillRect/>
                    </a:stretch>
                  </pic:blipFill>
                  <pic:spPr>
                    <a:xfrm>
                      <a:off x="0" y="0"/>
                      <a:ext cx="5943600" cy="4599305"/>
                    </a:xfrm>
                    <a:prstGeom prst="rect">
                      <a:avLst/>
                    </a:prstGeom>
                  </pic:spPr>
                </pic:pic>
              </a:graphicData>
            </a:graphic>
          </wp:inline>
        </w:drawing>
      </w:r>
    </w:p>
    <w:p w14:paraId="1439F896" w14:textId="05BE016D" w:rsidR="00AA0B69" w:rsidRPr="00140D86" w:rsidRDefault="00A238F0"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Despite </w:t>
      </w:r>
      <w:r w:rsidR="00421913">
        <w:rPr>
          <w:rFonts w:ascii="Times New Roman" w:eastAsia="Times New Roman" w:hAnsi="Times New Roman" w:cs="Times New Roman"/>
          <w:color w:val="0070C0"/>
          <w:lang w:eastAsia="zh-CN"/>
        </w:rPr>
        <w:t>these</w:t>
      </w:r>
      <w:r>
        <w:rPr>
          <w:rFonts w:ascii="Times New Roman" w:eastAsia="Times New Roman" w:hAnsi="Times New Roman" w:cs="Times New Roman"/>
          <w:color w:val="0070C0"/>
          <w:lang w:eastAsia="zh-CN"/>
        </w:rPr>
        <w:t xml:space="preserve"> feeder biases, our model suggests that the large difference in thresholds between self-guided vs cue-guided conditions</w:t>
      </w:r>
      <w:r w:rsidR="00EF74EC">
        <w:rPr>
          <w:rFonts w:ascii="Times New Roman" w:eastAsia="Times New Roman" w:hAnsi="Times New Roman" w:cs="Times New Roman"/>
          <w:color w:val="0070C0"/>
          <w:lang w:eastAsia="zh-CN"/>
        </w:rPr>
        <w:t xml:space="preserve"> is </w:t>
      </w:r>
      <w:r w:rsidR="00012744">
        <w:rPr>
          <w:rFonts w:ascii="Times New Roman" w:eastAsia="Times New Roman" w:hAnsi="Times New Roman" w:cs="Times New Roman"/>
          <w:color w:val="0070C0"/>
          <w:lang w:eastAsia="zh-CN"/>
        </w:rPr>
        <w:t xml:space="preserve">still </w:t>
      </w:r>
      <w:r w:rsidR="00EF74EC">
        <w:rPr>
          <w:rFonts w:ascii="Times New Roman" w:eastAsia="Times New Roman" w:hAnsi="Times New Roman" w:cs="Times New Roman"/>
          <w:color w:val="0070C0"/>
          <w:lang w:eastAsia="zh-CN"/>
        </w:rPr>
        <w:t>present</w:t>
      </w:r>
      <w:r w:rsidR="00012744">
        <w:rPr>
          <w:rFonts w:ascii="Times New Roman" w:eastAsia="Times New Roman" w:hAnsi="Times New Roman" w:cs="Times New Roman"/>
          <w:color w:val="0070C0"/>
          <w:lang w:eastAsia="zh-CN"/>
        </w:rPr>
        <w:t xml:space="preserve">. </w:t>
      </w:r>
      <w:r w:rsidR="00421913">
        <w:rPr>
          <w:rFonts w:ascii="Times New Roman" w:eastAsia="Times New Roman" w:hAnsi="Times New Roman" w:cs="Times New Roman"/>
          <w:color w:val="0070C0"/>
          <w:lang w:eastAsia="zh-CN"/>
        </w:rPr>
        <w:t>These figures and results were added in supplemental materials.</w:t>
      </w:r>
    </w:p>
    <w:p w14:paraId="2745B1C9" w14:textId="77E02DE0"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11) On a related note, a spatial bias parameter was computed in the model fitting but was not discussed.</w:t>
      </w:r>
    </w:p>
    <w:p w14:paraId="25070CCF" w14:textId="65495969" w:rsidR="007864DC" w:rsidRDefault="007864DC"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results of spatial bias parameter are </w:t>
      </w:r>
      <w:r w:rsidR="00421913">
        <w:rPr>
          <w:rFonts w:ascii="Times New Roman" w:eastAsia="Times New Roman" w:hAnsi="Times New Roman" w:cs="Times New Roman"/>
          <w:color w:val="0070C0"/>
          <w:lang w:eastAsia="zh-CN"/>
        </w:rPr>
        <w:t xml:space="preserve">now </w:t>
      </w:r>
      <w:r>
        <w:rPr>
          <w:rFonts w:ascii="Times New Roman" w:eastAsia="Times New Roman" w:hAnsi="Times New Roman" w:cs="Times New Roman"/>
          <w:color w:val="0070C0"/>
          <w:lang w:eastAsia="zh-CN"/>
        </w:rPr>
        <w:t>added to the supplementary</w:t>
      </w:r>
      <w:r w:rsidR="00421913">
        <w:rPr>
          <w:rFonts w:ascii="Times New Roman" w:eastAsia="Times New Roman" w:hAnsi="Times New Roman" w:cs="Times New Roman"/>
          <w:color w:val="0070C0"/>
          <w:lang w:eastAsia="zh-CN"/>
        </w:rPr>
        <w:t xml:space="preserve"> materials</w:t>
      </w:r>
      <w:r>
        <w:rPr>
          <w:rFonts w:ascii="Times New Roman" w:eastAsia="Times New Roman" w:hAnsi="Times New Roman" w:cs="Times New Roman"/>
          <w:color w:val="0070C0"/>
          <w:lang w:eastAsia="zh-CN"/>
        </w:rPr>
        <w:t>. The spatial bias is centered at 0 in all conditions</w:t>
      </w:r>
      <w:r w:rsidR="00C23FAD">
        <w:rPr>
          <w:rFonts w:ascii="Times New Roman" w:eastAsia="Times New Roman" w:hAnsi="Times New Roman" w:cs="Times New Roman"/>
          <w:color w:val="0070C0"/>
          <w:lang w:eastAsia="zh-CN"/>
        </w:rPr>
        <w:t xml:space="preserve"> in Experiment 1. </w:t>
      </w:r>
    </w:p>
    <w:p w14:paraId="0492E5F3" w14:textId="0AEAA26C" w:rsidR="007864DC" w:rsidRDefault="00592CA5" w:rsidP="00D24240">
      <w:pPr>
        <w:spacing w:before="100" w:beforeAutospacing="1" w:after="100" w:afterAutospacing="1"/>
        <w:rPr>
          <w:rFonts w:ascii="Times New Roman" w:eastAsia="Times New Roman" w:hAnsi="Times New Roman" w:cs="Times New Roman"/>
          <w:color w:val="0070C0"/>
          <w:lang w:eastAsia="zh-CN"/>
        </w:rPr>
      </w:pPr>
      <w:r w:rsidRPr="00592CA5">
        <w:rPr>
          <w:rFonts w:ascii="Times New Roman" w:eastAsia="Times New Roman" w:hAnsi="Times New Roman" w:cs="Times New Roman"/>
          <w:noProof/>
          <w:color w:val="0070C0"/>
          <w:lang w:eastAsia="zh-CN"/>
        </w:rPr>
        <w:lastRenderedPageBreak/>
        <w:drawing>
          <wp:inline distT="0" distB="0" distL="0" distR="0" wp14:anchorId="1F33DDA7" wp14:editId="04427606">
            <wp:extent cx="2706631"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1600" cy="2210960"/>
                    </a:xfrm>
                    <a:prstGeom prst="rect">
                      <a:avLst/>
                    </a:prstGeom>
                    <a:noFill/>
                    <a:ln>
                      <a:noFill/>
                    </a:ln>
                  </pic:spPr>
                </pic:pic>
              </a:graphicData>
            </a:graphic>
          </wp:inline>
        </w:drawing>
      </w:r>
    </w:p>
    <w:p w14:paraId="446B07A2" w14:textId="6368ECDE" w:rsidR="00C23FAD" w:rsidRDefault="00C23FAD"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But we did observe a left side bias when rats were guided only once (nG = 0 and 1) in Experiment 2.</w:t>
      </w:r>
      <w:r w:rsidR="00527260">
        <w:rPr>
          <w:rFonts w:ascii="Times New Roman" w:eastAsia="Times New Roman" w:hAnsi="Times New Roman" w:cs="Times New Roman"/>
          <w:color w:val="0070C0"/>
          <w:lang w:eastAsia="zh-CN"/>
        </w:rPr>
        <w:t xml:space="preserve"> Interestingly, this left side bias is compatible with previous work from our laboratory in a different spatial task</w:t>
      </w:r>
      <w:r w:rsidR="00BF179B">
        <w:rPr>
          <w:rFonts w:ascii="Times New Roman" w:eastAsia="Times New Roman" w:hAnsi="Times New Roman" w:cs="Times New Roman"/>
          <w:color w:val="0070C0"/>
          <w:lang w:eastAsia="zh-CN"/>
        </w:rPr>
        <w:t xml:space="preserve"> relevant to spatial navigation optimization, </w:t>
      </w:r>
      <w:r w:rsidR="00527260">
        <w:rPr>
          <w:rFonts w:ascii="Times New Roman" w:eastAsia="Times New Roman" w:hAnsi="Times New Roman" w:cs="Times New Roman"/>
          <w:color w:val="0070C0"/>
          <w:lang w:eastAsia="zh-CN"/>
        </w:rPr>
        <w:t>and may be related to rat right-handedness (Watkins de Jong, 2011)</w:t>
      </w:r>
      <w:r w:rsidR="00BF179B">
        <w:rPr>
          <w:rFonts w:ascii="Times New Roman" w:eastAsia="Times New Roman" w:hAnsi="Times New Roman" w:cs="Times New Roman"/>
          <w:color w:val="0070C0"/>
          <w:lang w:eastAsia="zh-CN"/>
        </w:rPr>
        <w:t>.</w:t>
      </w:r>
    </w:p>
    <w:p w14:paraId="4B53F47D" w14:textId="299D5E3F" w:rsidR="00BF179B" w:rsidRDefault="00BF179B" w:rsidP="00D24240">
      <w:pPr>
        <w:spacing w:before="100" w:beforeAutospacing="1" w:after="100" w:afterAutospacing="1"/>
        <w:rPr>
          <w:rFonts w:ascii="Times New Roman" w:eastAsia="Times New Roman" w:hAnsi="Times New Roman" w:cs="Times New Roman"/>
          <w:color w:val="0070C0"/>
          <w:lang w:eastAsia="zh-CN"/>
        </w:rPr>
      </w:pPr>
      <w:r w:rsidRPr="00BF179B">
        <w:rPr>
          <w:rFonts w:ascii="Times New Roman" w:eastAsia="Times New Roman" w:hAnsi="Times New Roman" w:cs="Times New Roman"/>
          <w:color w:val="0070C0"/>
          <w:lang w:eastAsia="zh-CN"/>
        </w:rPr>
        <w:t>The Traveling Salesrat: Insights into the Dynamics of Efficient Spatial Navigation in the Rodent. Watkins L., Gereke B. G. M. Martin, JM Fellous . J Neural Engineering, 8(6), 2011.</w:t>
      </w:r>
    </w:p>
    <w:p w14:paraId="15356A0F" w14:textId="77777777" w:rsidR="00BF179B" w:rsidRDefault="00BF179B" w:rsidP="00D24240">
      <w:pPr>
        <w:spacing w:before="100" w:beforeAutospacing="1" w:after="100" w:afterAutospacing="1"/>
        <w:rPr>
          <w:rFonts w:ascii="Times New Roman" w:eastAsia="Times New Roman" w:hAnsi="Times New Roman" w:cs="Times New Roman"/>
          <w:color w:val="0070C0"/>
          <w:lang w:eastAsia="zh-CN"/>
        </w:rPr>
      </w:pPr>
    </w:p>
    <w:p w14:paraId="48063892" w14:textId="77777777" w:rsidR="00C23FAD" w:rsidRDefault="00C23FAD" w:rsidP="00D24240">
      <w:pPr>
        <w:spacing w:before="100" w:beforeAutospacing="1" w:after="100" w:afterAutospacing="1"/>
        <w:rPr>
          <w:rFonts w:ascii="Times New Roman" w:eastAsia="Times New Roman" w:hAnsi="Times New Roman" w:cs="Times New Roman"/>
          <w:color w:val="0070C0"/>
          <w:lang w:eastAsia="zh-CN"/>
        </w:rPr>
      </w:pPr>
      <w:r>
        <w:rPr>
          <w:noProof/>
        </w:rPr>
        <w:drawing>
          <wp:inline distT="0" distB="0" distL="0" distR="0" wp14:anchorId="688672FB" wp14:editId="6EB48699">
            <wp:extent cx="5943600" cy="1366520"/>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stretch>
                      <a:fillRect/>
                    </a:stretch>
                  </pic:blipFill>
                  <pic:spPr>
                    <a:xfrm>
                      <a:off x="0" y="0"/>
                      <a:ext cx="5943600" cy="1366520"/>
                    </a:xfrm>
                    <a:prstGeom prst="rect">
                      <a:avLst/>
                    </a:prstGeom>
                  </pic:spPr>
                </pic:pic>
              </a:graphicData>
            </a:graphic>
          </wp:inline>
        </w:drawing>
      </w:r>
    </w:p>
    <w:p w14:paraId="7196579B" w14:textId="77777777" w:rsidR="00717DF3" w:rsidRDefault="00C23FAD" w:rsidP="00D24240">
      <w:pPr>
        <w:spacing w:before="100" w:beforeAutospacing="1" w:after="100" w:afterAutospacing="1"/>
        <w:rPr>
          <w:ins w:id="74" w:author="Wang Siyu" w:date="2022-05-18T11:29:00Z"/>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 bias does not change </w:t>
      </w:r>
      <w:r w:rsidR="005F3C44">
        <w:rPr>
          <w:rFonts w:ascii="Times New Roman" w:eastAsia="Times New Roman" w:hAnsi="Times New Roman" w:cs="Times New Roman"/>
          <w:color w:val="0070C0"/>
          <w:lang w:eastAsia="zh-CN"/>
        </w:rPr>
        <w:t xml:space="preserve">significantly </w:t>
      </w:r>
      <w:r>
        <w:rPr>
          <w:rFonts w:ascii="Times New Roman" w:eastAsia="Times New Roman" w:hAnsi="Times New Roman" w:cs="Times New Roman"/>
          <w:color w:val="0070C0"/>
          <w:lang w:eastAsia="zh-CN"/>
        </w:rPr>
        <w:t>with horizon</w:t>
      </w:r>
      <w:r w:rsidR="005F3C44">
        <w:rPr>
          <w:rFonts w:ascii="Times New Roman" w:eastAsia="Times New Roman" w:hAnsi="Times New Roman" w:cs="Times New Roman"/>
          <w:color w:val="0070C0"/>
          <w:lang w:eastAsia="zh-CN"/>
        </w:rPr>
        <w:t xml:space="preserve"> (p &gt; 0.05)</w:t>
      </w:r>
      <w:r>
        <w:rPr>
          <w:rFonts w:ascii="Times New Roman" w:eastAsia="Times New Roman" w:hAnsi="Times New Roman" w:cs="Times New Roman"/>
          <w:color w:val="0070C0"/>
          <w:lang w:eastAsia="zh-CN"/>
        </w:rPr>
        <w:t xml:space="preserve">. </w:t>
      </w:r>
    </w:p>
    <w:p w14:paraId="37C2250A" w14:textId="40A413BF"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br/>
        <w:t>Minor issues:</w:t>
      </w:r>
      <w:r>
        <w:rPr>
          <w:rFonts w:ascii="Times New Roman" w:eastAsia="Times New Roman" w:hAnsi="Times New Roman" w:cs="Times New Roman"/>
          <w:color w:val="222222"/>
          <w:lang w:eastAsia="zh-CN"/>
        </w:rPr>
        <w:br/>
        <w:t>12) P. 10 - statement about boredom or motor error seems to refer to residual responding at last trial but worded as if about the reason for the decrease in switching.</w:t>
      </w:r>
    </w:p>
    <w:p w14:paraId="73B6BC1B" w14:textId="58557E25" w:rsidR="00592CA5" w:rsidRDefault="00592CA5" w:rsidP="00D24240">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pointing this out. We have rephrased this </w:t>
      </w:r>
      <w:r w:rsidR="00BF179B">
        <w:rPr>
          <w:rFonts w:ascii="Times New Roman" w:eastAsia="Times New Roman" w:hAnsi="Times New Roman" w:cs="Times New Roman"/>
          <w:color w:val="0070C0"/>
          <w:lang w:eastAsia="zh-CN"/>
        </w:rPr>
        <w:t>o</w:t>
      </w:r>
      <w:r>
        <w:rPr>
          <w:rFonts w:ascii="Times New Roman" w:eastAsia="Times New Roman" w:hAnsi="Times New Roman" w:cs="Times New Roman"/>
          <w:color w:val="0070C0"/>
          <w:lang w:eastAsia="zh-CN"/>
        </w:rPr>
        <w:t>n P.10.</w:t>
      </w:r>
    </w:p>
    <w:p w14:paraId="2E13D33D" w14:textId="709087CD" w:rsidR="00D24240" w:rsidRDefault="00D24240" w:rsidP="00D24240">
      <w:pPr>
        <w:spacing w:before="100" w:beforeAutospacing="1" w:after="100" w:afterAutospacing="1"/>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13) P. 11 - it says "3 or 4 drops for humans"</w:t>
      </w:r>
    </w:p>
    <w:p w14:paraId="357303DF" w14:textId="62D538B1" w:rsidR="00105C8C" w:rsidRPr="005F236D" w:rsidRDefault="00C64E36" w:rsidP="00D24240">
      <w:pPr>
        <w:rPr>
          <w:color w:val="0070C0"/>
        </w:rPr>
      </w:pPr>
      <w:r w:rsidRPr="005F236D">
        <w:rPr>
          <w:rFonts w:ascii="Times New Roman" w:eastAsia="Times New Roman" w:hAnsi="Times New Roman" w:cs="Times New Roman"/>
          <w:color w:val="0070C0"/>
          <w:lang w:eastAsia="zh-CN"/>
        </w:rPr>
        <w:t xml:space="preserve">We have rephrased this </w:t>
      </w:r>
      <w:r w:rsidR="00BF179B">
        <w:rPr>
          <w:rFonts w:ascii="Times New Roman" w:eastAsia="Times New Roman" w:hAnsi="Times New Roman" w:cs="Times New Roman"/>
          <w:color w:val="0070C0"/>
          <w:lang w:eastAsia="zh-CN"/>
        </w:rPr>
        <w:t>o</w:t>
      </w:r>
      <w:r w:rsidRPr="005F236D">
        <w:rPr>
          <w:rFonts w:ascii="Times New Roman" w:eastAsia="Times New Roman" w:hAnsi="Times New Roman" w:cs="Times New Roman"/>
          <w:color w:val="0070C0"/>
          <w:lang w:eastAsia="zh-CN"/>
        </w:rPr>
        <w:t>n P.11</w:t>
      </w:r>
    </w:p>
    <w:sectPr w:rsidR="00105C8C" w:rsidRPr="005F2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A878" w14:textId="77777777" w:rsidR="005A6868" w:rsidRDefault="005A6868" w:rsidP="0075580C">
      <w:r>
        <w:separator/>
      </w:r>
    </w:p>
  </w:endnote>
  <w:endnote w:type="continuationSeparator" w:id="0">
    <w:p w14:paraId="48A5027C" w14:textId="77777777" w:rsidR="005A6868" w:rsidRDefault="005A6868" w:rsidP="0075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0A8E" w14:textId="77777777" w:rsidR="005A6868" w:rsidRDefault="005A6868" w:rsidP="0075580C">
      <w:r>
        <w:separator/>
      </w:r>
    </w:p>
  </w:footnote>
  <w:footnote w:type="continuationSeparator" w:id="0">
    <w:p w14:paraId="5905191D" w14:textId="77777777" w:rsidR="005A6868" w:rsidRDefault="005A6868" w:rsidP="00755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77752"/>
    <w:multiLevelType w:val="hybridMultilevel"/>
    <w:tmpl w:val="575A9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5E52A5"/>
    <w:multiLevelType w:val="hybridMultilevel"/>
    <w:tmpl w:val="7FEE676C"/>
    <w:lvl w:ilvl="0" w:tplc="2C9E1A9E">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B16071"/>
    <w:multiLevelType w:val="hybridMultilevel"/>
    <w:tmpl w:val="32A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23699"/>
    <w:multiLevelType w:val="hybridMultilevel"/>
    <w:tmpl w:val="9BEC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BDF7612"/>
    <w:multiLevelType w:val="hybridMultilevel"/>
    <w:tmpl w:val="0358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653E93"/>
    <w:multiLevelType w:val="hybridMultilevel"/>
    <w:tmpl w:val="8E6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1775E"/>
    <w:multiLevelType w:val="hybridMultilevel"/>
    <w:tmpl w:val="61D6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6740B"/>
    <w:multiLevelType w:val="hybridMultilevel"/>
    <w:tmpl w:val="32404DE4"/>
    <w:lvl w:ilvl="0" w:tplc="7A3A8C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B74381"/>
    <w:multiLevelType w:val="hybridMultilevel"/>
    <w:tmpl w:val="7F00A11C"/>
    <w:lvl w:ilvl="0" w:tplc="7A3A8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2719E"/>
    <w:multiLevelType w:val="hybridMultilevel"/>
    <w:tmpl w:val="01F8C672"/>
    <w:lvl w:ilvl="0" w:tplc="CE3670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E461F2A"/>
    <w:multiLevelType w:val="hybridMultilevel"/>
    <w:tmpl w:val="1BE2F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2991322">
    <w:abstractNumId w:val="3"/>
  </w:num>
  <w:num w:numId="2" w16cid:durableId="7843470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7054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1450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4073651">
    <w:abstractNumId w:val="8"/>
  </w:num>
  <w:num w:numId="6" w16cid:durableId="349185128">
    <w:abstractNumId w:val="0"/>
  </w:num>
  <w:num w:numId="7" w16cid:durableId="948852116">
    <w:abstractNumId w:val="7"/>
  </w:num>
  <w:num w:numId="8" w16cid:durableId="1843817383">
    <w:abstractNumId w:val="2"/>
  </w:num>
  <w:num w:numId="9" w16cid:durableId="13919846">
    <w:abstractNumId w:val="1"/>
  </w:num>
  <w:num w:numId="10" w16cid:durableId="1849827244">
    <w:abstractNumId w:val="4"/>
  </w:num>
  <w:num w:numId="11" w16cid:durableId="840974101">
    <w:abstractNumId w:val="5"/>
  </w:num>
  <w:num w:numId="12" w16cid:durableId="1934250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40"/>
    <w:rsid w:val="00002083"/>
    <w:rsid w:val="00012744"/>
    <w:rsid w:val="000359B6"/>
    <w:rsid w:val="00044D07"/>
    <w:rsid w:val="000456EF"/>
    <w:rsid w:val="0006595E"/>
    <w:rsid w:val="00090C1A"/>
    <w:rsid w:val="000922FA"/>
    <w:rsid w:val="000940FA"/>
    <w:rsid w:val="00094E4F"/>
    <w:rsid w:val="000A62F0"/>
    <w:rsid w:val="000C0883"/>
    <w:rsid w:val="000D2A1A"/>
    <w:rsid w:val="000D3066"/>
    <w:rsid w:val="000D7C67"/>
    <w:rsid w:val="00105C8C"/>
    <w:rsid w:val="00105EC9"/>
    <w:rsid w:val="00140D86"/>
    <w:rsid w:val="0016467B"/>
    <w:rsid w:val="001729AD"/>
    <w:rsid w:val="001749A0"/>
    <w:rsid w:val="001A4652"/>
    <w:rsid w:val="001C06BE"/>
    <w:rsid w:val="001D7E59"/>
    <w:rsid w:val="001F2D29"/>
    <w:rsid w:val="00200C0E"/>
    <w:rsid w:val="0021768B"/>
    <w:rsid w:val="00220894"/>
    <w:rsid w:val="00225FC0"/>
    <w:rsid w:val="00263804"/>
    <w:rsid w:val="00266A24"/>
    <w:rsid w:val="002672B5"/>
    <w:rsid w:val="002A5AA0"/>
    <w:rsid w:val="002C0B7D"/>
    <w:rsid w:val="002F50EE"/>
    <w:rsid w:val="00301B45"/>
    <w:rsid w:val="00312392"/>
    <w:rsid w:val="00316FB2"/>
    <w:rsid w:val="0032705E"/>
    <w:rsid w:val="00327A7F"/>
    <w:rsid w:val="0035327C"/>
    <w:rsid w:val="00361308"/>
    <w:rsid w:val="00363261"/>
    <w:rsid w:val="00380CC7"/>
    <w:rsid w:val="00383B6D"/>
    <w:rsid w:val="0038669E"/>
    <w:rsid w:val="003A7FB6"/>
    <w:rsid w:val="003B02EE"/>
    <w:rsid w:val="003C1C73"/>
    <w:rsid w:val="003D1782"/>
    <w:rsid w:val="003D4FC7"/>
    <w:rsid w:val="003D690B"/>
    <w:rsid w:val="003F4316"/>
    <w:rsid w:val="004032BA"/>
    <w:rsid w:val="00416901"/>
    <w:rsid w:val="004211BE"/>
    <w:rsid w:val="00421913"/>
    <w:rsid w:val="00433B75"/>
    <w:rsid w:val="00440517"/>
    <w:rsid w:val="00464085"/>
    <w:rsid w:val="00465ACA"/>
    <w:rsid w:val="0047790D"/>
    <w:rsid w:val="00481C84"/>
    <w:rsid w:val="00483624"/>
    <w:rsid w:val="00494BC1"/>
    <w:rsid w:val="004A53F3"/>
    <w:rsid w:val="004B75E5"/>
    <w:rsid w:val="004D0923"/>
    <w:rsid w:val="004D5F3B"/>
    <w:rsid w:val="004E0B8A"/>
    <w:rsid w:val="00507F0A"/>
    <w:rsid w:val="0051244D"/>
    <w:rsid w:val="00527260"/>
    <w:rsid w:val="00532A27"/>
    <w:rsid w:val="0053368E"/>
    <w:rsid w:val="00535574"/>
    <w:rsid w:val="005552B1"/>
    <w:rsid w:val="005619C7"/>
    <w:rsid w:val="00574D10"/>
    <w:rsid w:val="00592CA5"/>
    <w:rsid w:val="005A6868"/>
    <w:rsid w:val="005A7891"/>
    <w:rsid w:val="005B56EF"/>
    <w:rsid w:val="005C1D0F"/>
    <w:rsid w:val="005C420A"/>
    <w:rsid w:val="005D30A3"/>
    <w:rsid w:val="005F236D"/>
    <w:rsid w:val="005F3C44"/>
    <w:rsid w:val="005F44AD"/>
    <w:rsid w:val="00620683"/>
    <w:rsid w:val="00624084"/>
    <w:rsid w:val="006274EF"/>
    <w:rsid w:val="00630A63"/>
    <w:rsid w:val="00631229"/>
    <w:rsid w:val="0064015C"/>
    <w:rsid w:val="006523E3"/>
    <w:rsid w:val="006575BB"/>
    <w:rsid w:val="006751B4"/>
    <w:rsid w:val="00690E95"/>
    <w:rsid w:val="006A3530"/>
    <w:rsid w:val="006A653E"/>
    <w:rsid w:val="006F77B7"/>
    <w:rsid w:val="00704924"/>
    <w:rsid w:val="00705012"/>
    <w:rsid w:val="007174B4"/>
    <w:rsid w:val="00717DF3"/>
    <w:rsid w:val="0075580C"/>
    <w:rsid w:val="00762438"/>
    <w:rsid w:val="0077482F"/>
    <w:rsid w:val="007864DC"/>
    <w:rsid w:val="00790BCF"/>
    <w:rsid w:val="00793F02"/>
    <w:rsid w:val="007A0032"/>
    <w:rsid w:val="007B102F"/>
    <w:rsid w:val="007B2096"/>
    <w:rsid w:val="007D4731"/>
    <w:rsid w:val="007F0613"/>
    <w:rsid w:val="007F1E34"/>
    <w:rsid w:val="008218E0"/>
    <w:rsid w:val="00823734"/>
    <w:rsid w:val="00845083"/>
    <w:rsid w:val="00845E2C"/>
    <w:rsid w:val="00852FD8"/>
    <w:rsid w:val="008557FA"/>
    <w:rsid w:val="008653FC"/>
    <w:rsid w:val="008722CB"/>
    <w:rsid w:val="0089577A"/>
    <w:rsid w:val="008A4209"/>
    <w:rsid w:val="008C50AB"/>
    <w:rsid w:val="008C5493"/>
    <w:rsid w:val="008D07D5"/>
    <w:rsid w:val="008E3CAF"/>
    <w:rsid w:val="008E50A7"/>
    <w:rsid w:val="00901B7E"/>
    <w:rsid w:val="00904B22"/>
    <w:rsid w:val="00905519"/>
    <w:rsid w:val="0090602C"/>
    <w:rsid w:val="009073D4"/>
    <w:rsid w:val="00914AD3"/>
    <w:rsid w:val="009363EA"/>
    <w:rsid w:val="00936BE6"/>
    <w:rsid w:val="00953F32"/>
    <w:rsid w:val="00956985"/>
    <w:rsid w:val="00962546"/>
    <w:rsid w:val="009D3436"/>
    <w:rsid w:val="009D40E1"/>
    <w:rsid w:val="009D5F23"/>
    <w:rsid w:val="009E39C8"/>
    <w:rsid w:val="00A07F6A"/>
    <w:rsid w:val="00A10B57"/>
    <w:rsid w:val="00A238F0"/>
    <w:rsid w:val="00A302F7"/>
    <w:rsid w:val="00A310B6"/>
    <w:rsid w:val="00A402D5"/>
    <w:rsid w:val="00A64FB6"/>
    <w:rsid w:val="00A711B6"/>
    <w:rsid w:val="00A72EA8"/>
    <w:rsid w:val="00A7334D"/>
    <w:rsid w:val="00A83B93"/>
    <w:rsid w:val="00A9486C"/>
    <w:rsid w:val="00AA0B69"/>
    <w:rsid w:val="00AB62F8"/>
    <w:rsid w:val="00B147A0"/>
    <w:rsid w:val="00B335F2"/>
    <w:rsid w:val="00B436F9"/>
    <w:rsid w:val="00B43DB1"/>
    <w:rsid w:val="00B56119"/>
    <w:rsid w:val="00B663C5"/>
    <w:rsid w:val="00B673B4"/>
    <w:rsid w:val="00B715C5"/>
    <w:rsid w:val="00B77995"/>
    <w:rsid w:val="00B82EB5"/>
    <w:rsid w:val="00B9221B"/>
    <w:rsid w:val="00B96AC2"/>
    <w:rsid w:val="00BA0C69"/>
    <w:rsid w:val="00BA614B"/>
    <w:rsid w:val="00BB2C49"/>
    <w:rsid w:val="00BD11CC"/>
    <w:rsid w:val="00BD227B"/>
    <w:rsid w:val="00BD2BC6"/>
    <w:rsid w:val="00BF179B"/>
    <w:rsid w:val="00BF2B3D"/>
    <w:rsid w:val="00C12BB1"/>
    <w:rsid w:val="00C23FAD"/>
    <w:rsid w:val="00C307E1"/>
    <w:rsid w:val="00C373BB"/>
    <w:rsid w:val="00C6464F"/>
    <w:rsid w:val="00C64E36"/>
    <w:rsid w:val="00C65585"/>
    <w:rsid w:val="00C70209"/>
    <w:rsid w:val="00CA1665"/>
    <w:rsid w:val="00CA38C1"/>
    <w:rsid w:val="00CD12BE"/>
    <w:rsid w:val="00CD64DC"/>
    <w:rsid w:val="00D24240"/>
    <w:rsid w:val="00D56AC8"/>
    <w:rsid w:val="00D71DC6"/>
    <w:rsid w:val="00D73C8E"/>
    <w:rsid w:val="00D9679F"/>
    <w:rsid w:val="00DB2817"/>
    <w:rsid w:val="00DC00BF"/>
    <w:rsid w:val="00DC7800"/>
    <w:rsid w:val="00DD7796"/>
    <w:rsid w:val="00DE6927"/>
    <w:rsid w:val="00DE6BEC"/>
    <w:rsid w:val="00DF10B0"/>
    <w:rsid w:val="00E05D06"/>
    <w:rsid w:val="00E05DC1"/>
    <w:rsid w:val="00E20B4F"/>
    <w:rsid w:val="00E31C4A"/>
    <w:rsid w:val="00E46BEB"/>
    <w:rsid w:val="00E54711"/>
    <w:rsid w:val="00E56CDB"/>
    <w:rsid w:val="00E73E5B"/>
    <w:rsid w:val="00E85049"/>
    <w:rsid w:val="00EB20C2"/>
    <w:rsid w:val="00ED36CB"/>
    <w:rsid w:val="00EE3B2C"/>
    <w:rsid w:val="00EF74EC"/>
    <w:rsid w:val="00F033B5"/>
    <w:rsid w:val="00F60C7B"/>
    <w:rsid w:val="00F64FD5"/>
    <w:rsid w:val="00F71CD3"/>
    <w:rsid w:val="00F72BFE"/>
    <w:rsid w:val="00F90429"/>
    <w:rsid w:val="00F90922"/>
    <w:rsid w:val="00F926E7"/>
    <w:rsid w:val="00F940F5"/>
    <w:rsid w:val="00F94ABB"/>
    <w:rsid w:val="00F97EC2"/>
    <w:rsid w:val="00FA689E"/>
    <w:rsid w:val="00FC0968"/>
    <w:rsid w:val="00FD0174"/>
    <w:rsid w:val="00FD5729"/>
    <w:rsid w:val="00FF7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61391"/>
  <w15:chartTrackingRefBased/>
  <w15:docId w15:val="{E467CD6E-6B6B-42B4-A0E0-D9F9762C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40"/>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40"/>
    <w:pPr>
      <w:ind w:left="720"/>
      <w:contextualSpacing/>
    </w:pPr>
  </w:style>
  <w:style w:type="paragraph" w:styleId="Header">
    <w:name w:val="header"/>
    <w:basedOn w:val="Normal"/>
    <w:link w:val="HeaderChar"/>
    <w:uiPriority w:val="99"/>
    <w:unhideWhenUsed/>
    <w:rsid w:val="0075580C"/>
    <w:pPr>
      <w:tabs>
        <w:tab w:val="center" w:pos="4320"/>
        <w:tab w:val="right" w:pos="8640"/>
      </w:tabs>
    </w:pPr>
  </w:style>
  <w:style w:type="character" w:customStyle="1" w:styleId="HeaderChar">
    <w:name w:val="Header Char"/>
    <w:basedOn w:val="DefaultParagraphFont"/>
    <w:link w:val="Header"/>
    <w:uiPriority w:val="99"/>
    <w:rsid w:val="0075580C"/>
    <w:rPr>
      <w:sz w:val="24"/>
      <w:szCs w:val="24"/>
      <w:lang w:eastAsia="zh-TW"/>
    </w:rPr>
  </w:style>
  <w:style w:type="paragraph" w:styleId="Footer">
    <w:name w:val="footer"/>
    <w:basedOn w:val="Normal"/>
    <w:link w:val="FooterChar"/>
    <w:uiPriority w:val="99"/>
    <w:unhideWhenUsed/>
    <w:rsid w:val="0075580C"/>
    <w:pPr>
      <w:tabs>
        <w:tab w:val="center" w:pos="4320"/>
        <w:tab w:val="right" w:pos="8640"/>
      </w:tabs>
    </w:pPr>
  </w:style>
  <w:style w:type="character" w:customStyle="1" w:styleId="FooterChar">
    <w:name w:val="Footer Char"/>
    <w:basedOn w:val="DefaultParagraphFont"/>
    <w:link w:val="Footer"/>
    <w:uiPriority w:val="99"/>
    <w:rsid w:val="0075580C"/>
    <w:rPr>
      <w:sz w:val="24"/>
      <w:szCs w:val="24"/>
      <w:lang w:eastAsia="zh-TW"/>
    </w:rPr>
  </w:style>
  <w:style w:type="character" w:styleId="PlaceholderText">
    <w:name w:val="Placeholder Text"/>
    <w:basedOn w:val="DefaultParagraphFont"/>
    <w:uiPriority w:val="99"/>
    <w:semiHidden/>
    <w:rsid w:val="00F926E7"/>
    <w:rPr>
      <w:color w:val="808080"/>
    </w:rPr>
  </w:style>
  <w:style w:type="paragraph" w:styleId="Revision">
    <w:name w:val="Revision"/>
    <w:hidden/>
    <w:uiPriority w:val="99"/>
    <w:semiHidden/>
    <w:rsid w:val="00CD64DC"/>
    <w:pPr>
      <w:spacing w:after="0" w:line="240" w:lineRule="auto"/>
    </w:pPr>
    <w:rPr>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3134</TotalTime>
  <Pages>11</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cp:lastModifiedBy>
  <cp:revision>420</cp:revision>
  <dcterms:created xsi:type="dcterms:W3CDTF">2022-05-02T17:33:00Z</dcterms:created>
  <dcterms:modified xsi:type="dcterms:W3CDTF">2022-05-18T15:49:00Z</dcterms:modified>
</cp:coreProperties>
</file>