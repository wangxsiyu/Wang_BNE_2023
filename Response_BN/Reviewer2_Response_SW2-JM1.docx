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B806" w14:textId="40BB27C9" w:rsidR="00DA729B"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t>Reviewer #2: (Please distinguish between essential and non-essential revisions, as indicated in instructions at the top of this page, and please do not indicate whether or not paper should be published.)</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The effects of time horizon and guided choices on explore-exploit decisions in rodents</w:t>
      </w:r>
      <w:r w:rsidRPr="00DA7169">
        <w:rPr>
          <w:rFonts w:ascii="Times New Roman" w:eastAsia="Times New Roman" w:hAnsi="Times New Roman" w:cs="Times New Roman"/>
          <w:color w:val="222222"/>
          <w:lang w:eastAsia="zh-CN"/>
        </w:rPr>
        <w:br/>
        <w:t>Wang / Gerken / Wieland / Wilson / Fellous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In this manuscript, the authors translate an elegant exploration/exploitation task originally developed for humans to rats. They find that rats show different effects of time horizon than humans do. While I applaud the goal of this project and both versions of the task (human and rodent) are elegant, there are too many differences between the tasks and the subjects to draw the conclusions they want to.</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Overview: I think this could be an absolutely excellent and groundbreaking study. But doing so requires additional experimentation and additional analyses. In the manuscript's current form the data is inadequate to draw conclusions from.</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Comments: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[ESSENTIAL REVISION] Sex of the subjects. The experiment was done with 6 (very small n!) of only male rats. The human studies were done with 45 psychology undergraduates (14m, 31f). Given that we know there are sex differences in both human and non-animals on exploration/exploitation choices (for example, the cited study by Chen…Grissom), it is inadequate to compare 6 male rats to a human distribution that is 70% female. (Note that I don't have a problem with using undergraduates as the human model species. It's probably an appropriate comparison to the laboratory rat.) [However, isn't it NIH policy now that all non-human animal experiments *must* include both male and female animals unless a scientific reason can be given for limiting it? Nevertheless, whatever the NIH policy is, the rat cohort is simply too small and limited for the conclusions.]</w:t>
      </w:r>
    </w:p>
    <w:p w14:paraId="0A6572B7" w14:textId="77777777" w:rsidR="00F52465" w:rsidRPr="00F52465" w:rsidRDefault="00F52465" w:rsidP="00F52465">
      <w:pPr>
        <w:spacing w:before="100" w:beforeAutospacing="1" w:after="100" w:afterAutospacing="1"/>
        <w:rPr>
          <w:rFonts w:ascii="Times New Roman" w:eastAsia="Times New Roman" w:hAnsi="Times New Roman" w:cs="Times New Roman"/>
          <w:color w:val="0070C0"/>
          <w:lang w:eastAsia="zh-CN"/>
        </w:rPr>
      </w:pPr>
      <w:r w:rsidRPr="00F52465">
        <w:rPr>
          <w:rFonts w:ascii="Times New Roman" w:eastAsia="Times New Roman" w:hAnsi="Times New Roman" w:cs="Times New Roman"/>
          <w:color w:val="0070C0"/>
          <w:lang w:eastAsia="zh-CN"/>
        </w:rPr>
        <w:t>We thank the reviewer for raising the question about gender differences.</w:t>
      </w:r>
    </w:p>
    <w:p w14:paraId="270A5CC0" w14:textId="1DF8B29E" w:rsidR="0030106D" w:rsidRDefault="00F52465" w:rsidP="0030106D">
      <w:pPr>
        <w:pStyle w:val="ListParagraph"/>
        <w:numPr>
          <w:ilvl w:val="0"/>
          <w:numId w:val="8"/>
        </w:numPr>
        <w:rPr>
          <w:rFonts w:ascii="Times New Roman" w:eastAsia="Times New Roman" w:hAnsi="Times New Roman" w:cs="Times New Roman"/>
          <w:color w:val="0070C0"/>
          <w:lang w:eastAsia="zh-CN"/>
        </w:rPr>
      </w:pPr>
      <w:r w:rsidRPr="006837E7">
        <w:rPr>
          <w:rFonts w:ascii="Times New Roman" w:eastAsia="Times New Roman" w:hAnsi="Times New Roman" w:cs="Times New Roman"/>
          <w:color w:val="0070C0"/>
          <w:lang w:eastAsia="zh-CN"/>
        </w:rPr>
        <w:t xml:space="preserve">We agree that the issue of </w:t>
      </w:r>
      <w:r w:rsidR="005A0FEB">
        <w:rPr>
          <w:rFonts w:ascii="Times New Roman" w:eastAsia="Times New Roman" w:hAnsi="Times New Roman" w:cs="Times New Roman"/>
          <w:color w:val="0070C0"/>
          <w:lang w:eastAsia="zh-CN"/>
        </w:rPr>
        <w:t>sex</w:t>
      </w:r>
      <w:r w:rsidR="005A0FEB" w:rsidRPr="006837E7">
        <w:rPr>
          <w:rFonts w:ascii="Times New Roman" w:eastAsia="Times New Roman" w:hAnsi="Times New Roman" w:cs="Times New Roman"/>
          <w:color w:val="0070C0"/>
          <w:lang w:eastAsia="zh-CN"/>
        </w:rPr>
        <w:t xml:space="preserve"> </w:t>
      </w:r>
      <w:r w:rsidRPr="006837E7">
        <w:rPr>
          <w:rFonts w:ascii="Times New Roman" w:eastAsia="Times New Roman" w:hAnsi="Times New Roman" w:cs="Times New Roman"/>
          <w:color w:val="0070C0"/>
          <w:lang w:eastAsia="zh-CN"/>
        </w:rPr>
        <w:t xml:space="preserve">differences is important, but we </w:t>
      </w:r>
      <w:r w:rsidR="005A0FEB">
        <w:rPr>
          <w:rFonts w:ascii="Times New Roman" w:eastAsia="Times New Roman" w:hAnsi="Times New Roman" w:cs="Times New Roman"/>
          <w:color w:val="0070C0"/>
          <w:lang w:eastAsia="zh-CN"/>
        </w:rPr>
        <w:t>do not propose or formulate any hypothesis about sex differences in this task</w:t>
      </w:r>
      <w:r w:rsidRPr="006837E7">
        <w:rPr>
          <w:rFonts w:ascii="Times New Roman" w:eastAsia="Times New Roman" w:hAnsi="Times New Roman" w:cs="Times New Roman"/>
          <w:color w:val="0070C0"/>
          <w:lang w:eastAsia="zh-CN"/>
        </w:rPr>
        <w:t xml:space="preserve">.  </w:t>
      </w:r>
      <w:r w:rsidR="005A0FEB">
        <w:rPr>
          <w:rFonts w:ascii="Times New Roman" w:eastAsia="Times New Roman" w:hAnsi="Times New Roman" w:cs="Times New Roman"/>
          <w:color w:val="0070C0"/>
          <w:lang w:eastAsia="zh-CN"/>
        </w:rPr>
        <w:t>Recent published work</w:t>
      </w:r>
      <w:r w:rsidRPr="006837E7">
        <w:rPr>
          <w:rFonts w:ascii="Times New Roman" w:eastAsia="Times New Roman" w:hAnsi="Times New Roman" w:cs="Times New Roman"/>
          <w:color w:val="0070C0"/>
          <w:lang w:eastAsia="zh-CN"/>
        </w:rPr>
        <w:t xml:space="preserve"> using similar task designs to ours reported no </w:t>
      </w:r>
      <w:r w:rsidR="005A0FEB">
        <w:rPr>
          <w:rFonts w:ascii="Times New Roman" w:eastAsia="Times New Roman" w:hAnsi="Times New Roman" w:cs="Times New Roman"/>
          <w:color w:val="0070C0"/>
          <w:lang w:eastAsia="zh-CN"/>
        </w:rPr>
        <w:t>sex</w:t>
      </w:r>
      <w:r w:rsidR="005A0FEB" w:rsidRPr="006837E7">
        <w:rPr>
          <w:rFonts w:ascii="Times New Roman" w:eastAsia="Times New Roman" w:hAnsi="Times New Roman" w:cs="Times New Roman"/>
          <w:color w:val="0070C0"/>
          <w:lang w:eastAsia="zh-CN"/>
        </w:rPr>
        <w:t xml:space="preserve"> </w:t>
      </w:r>
      <w:r w:rsidRPr="006837E7">
        <w:rPr>
          <w:rFonts w:ascii="Times New Roman" w:eastAsia="Times New Roman" w:hAnsi="Times New Roman" w:cs="Times New Roman"/>
          <w:color w:val="0070C0"/>
          <w:lang w:eastAsia="zh-CN"/>
        </w:rPr>
        <w:t>differences in either directed or random exploration measures (Smith et al 2021). Also</w:t>
      </w:r>
      <w:r w:rsidR="006837E7" w:rsidRPr="006837E7">
        <w:rPr>
          <w:rFonts w:ascii="Times New Roman" w:eastAsia="Times New Roman" w:hAnsi="Times New Roman" w:cs="Times New Roman"/>
          <w:color w:val="0070C0"/>
          <w:lang w:eastAsia="zh-CN"/>
        </w:rPr>
        <w:t>,</w:t>
      </w:r>
      <w:r w:rsidRPr="006837E7">
        <w:rPr>
          <w:rFonts w:ascii="Times New Roman" w:eastAsia="Times New Roman" w:hAnsi="Times New Roman" w:cs="Times New Roman"/>
          <w:color w:val="0070C0"/>
          <w:lang w:eastAsia="zh-CN"/>
        </w:rPr>
        <w:t xml:space="preserve"> in our own </w:t>
      </w:r>
      <w:r w:rsidR="005A0FEB">
        <w:rPr>
          <w:rFonts w:ascii="Times New Roman" w:eastAsia="Times New Roman" w:hAnsi="Times New Roman" w:cs="Times New Roman"/>
          <w:color w:val="0070C0"/>
          <w:lang w:eastAsia="zh-CN"/>
        </w:rPr>
        <w:t xml:space="preserve">human </w:t>
      </w:r>
      <w:r w:rsidRPr="006837E7">
        <w:rPr>
          <w:rFonts w:ascii="Times New Roman" w:eastAsia="Times New Roman" w:hAnsi="Times New Roman" w:cs="Times New Roman"/>
          <w:color w:val="0070C0"/>
          <w:lang w:eastAsia="zh-CN"/>
        </w:rPr>
        <w:t xml:space="preserve">data for Experiment 4, a Two-way ANOVA (horizon by gender) analysis showed a significant main effect for horizon (p &lt; 0.001) and </w:t>
      </w:r>
      <w:r w:rsidR="006837E7" w:rsidRPr="006837E7">
        <w:rPr>
          <w:rFonts w:ascii="Times New Roman" w:eastAsia="Times New Roman" w:hAnsi="Times New Roman" w:cs="Times New Roman"/>
          <w:color w:val="0070C0"/>
          <w:lang w:eastAsia="zh-CN"/>
        </w:rPr>
        <w:t xml:space="preserve">a </w:t>
      </w:r>
      <w:r w:rsidRPr="006837E7">
        <w:rPr>
          <w:rFonts w:ascii="Times New Roman" w:eastAsia="Times New Roman" w:hAnsi="Times New Roman" w:cs="Times New Roman"/>
          <w:color w:val="0070C0"/>
          <w:lang w:eastAsia="zh-CN"/>
        </w:rPr>
        <w:t>no</w:t>
      </w:r>
      <w:r w:rsidR="006837E7" w:rsidRPr="006837E7">
        <w:rPr>
          <w:rFonts w:ascii="Times New Roman" w:eastAsia="Times New Roman" w:hAnsi="Times New Roman" w:cs="Times New Roman"/>
          <w:color w:val="0070C0"/>
          <w:lang w:eastAsia="zh-CN"/>
        </w:rPr>
        <w:t>n-</w:t>
      </w:r>
      <w:r w:rsidRPr="006837E7">
        <w:rPr>
          <w:rFonts w:ascii="Times New Roman" w:eastAsia="Times New Roman" w:hAnsi="Times New Roman" w:cs="Times New Roman"/>
          <w:color w:val="0070C0"/>
          <w:lang w:eastAsia="zh-CN"/>
        </w:rPr>
        <w:t xml:space="preserve">significant effect </w:t>
      </w:r>
      <w:r w:rsidR="005A0FEB">
        <w:rPr>
          <w:rFonts w:ascii="Times New Roman" w:eastAsia="Times New Roman" w:hAnsi="Times New Roman" w:cs="Times New Roman"/>
          <w:color w:val="0070C0"/>
          <w:lang w:eastAsia="zh-CN"/>
        </w:rPr>
        <w:t>of sex</w:t>
      </w:r>
      <w:r w:rsidRPr="006837E7">
        <w:rPr>
          <w:rFonts w:ascii="Times New Roman" w:eastAsia="Times New Roman" w:hAnsi="Times New Roman" w:cs="Times New Roman"/>
          <w:color w:val="0070C0"/>
          <w:lang w:eastAsia="zh-CN"/>
        </w:rPr>
        <w:t xml:space="preserve"> (p = 0.59). </w:t>
      </w:r>
    </w:p>
    <w:p w14:paraId="0477FC17" w14:textId="72928549" w:rsidR="007B58CB" w:rsidRDefault="007B58CB" w:rsidP="00F52465">
      <w:pPr>
        <w:pStyle w:val="ListParagraph"/>
        <w:numPr>
          <w:ilvl w:val="0"/>
          <w:numId w:val="8"/>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To properly study how female rats might </w:t>
      </w:r>
      <w:r w:rsidR="005A0FEB">
        <w:rPr>
          <w:rFonts w:ascii="Times New Roman" w:eastAsia="Times New Roman" w:hAnsi="Times New Roman" w:cs="Times New Roman"/>
          <w:color w:val="0070C0"/>
          <w:lang w:eastAsia="zh-CN"/>
        </w:rPr>
        <w:t xml:space="preserve">behave </w:t>
      </w:r>
      <w:r>
        <w:rPr>
          <w:rFonts w:ascii="Times New Roman" w:eastAsia="Times New Roman" w:hAnsi="Times New Roman" w:cs="Times New Roman"/>
          <w:color w:val="0070C0"/>
          <w:lang w:eastAsia="zh-CN"/>
        </w:rPr>
        <w:t xml:space="preserve">differently using our design </w:t>
      </w:r>
      <w:r w:rsidR="006837E7">
        <w:rPr>
          <w:rFonts w:ascii="Times New Roman" w:eastAsia="Times New Roman" w:hAnsi="Times New Roman" w:cs="Times New Roman"/>
          <w:color w:val="0070C0"/>
          <w:lang w:eastAsia="zh-CN"/>
        </w:rPr>
        <w:t xml:space="preserve">would </w:t>
      </w:r>
      <w:r w:rsidR="000E6D5D">
        <w:rPr>
          <w:rFonts w:ascii="Times New Roman" w:eastAsia="Times New Roman" w:hAnsi="Times New Roman" w:cs="Times New Roman"/>
          <w:color w:val="0070C0"/>
          <w:lang w:eastAsia="zh-CN"/>
        </w:rPr>
        <w:t xml:space="preserve">require an assessment of their estrous cycles, and possibly the inclusion of </w:t>
      </w:r>
      <w:ins w:id="0" w:author="Wang Siyu" w:date="2022-05-18T12:06:00Z">
        <w:r w:rsidR="00237632" w:rsidRPr="00237632">
          <w:rPr>
            <w:rFonts w:ascii="Times New Roman" w:eastAsia="Times New Roman" w:hAnsi="Times New Roman" w:cs="Times New Roman"/>
            <w:color w:val="0070C0"/>
            <w:lang w:eastAsia="zh-CN"/>
          </w:rPr>
          <w:t>ovariectomized</w:t>
        </w:r>
        <w:r w:rsidR="00237632" w:rsidRPr="00237632" w:rsidDel="00237632">
          <w:rPr>
            <w:rFonts w:ascii="Times New Roman" w:eastAsia="Times New Roman" w:hAnsi="Times New Roman" w:cs="Times New Roman"/>
            <w:color w:val="0070C0"/>
            <w:lang w:eastAsia="zh-CN"/>
          </w:rPr>
          <w:t xml:space="preserve"> </w:t>
        </w:r>
      </w:ins>
      <w:del w:id="1" w:author="Wang Siyu" w:date="2022-05-18T12:06:00Z">
        <w:r w:rsidR="000E6D5D" w:rsidDel="00237632">
          <w:rPr>
            <w:rFonts w:ascii="Times New Roman" w:eastAsia="Times New Roman" w:hAnsi="Times New Roman" w:cs="Times New Roman"/>
            <w:color w:val="0070C0"/>
            <w:lang w:eastAsia="zh-CN"/>
          </w:rPr>
          <w:delText xml:space="preserve">ovarectomized </w:delText>
        </w:r>
      </w:del>
      <w:r w:rsidR="000E6D5D">
        <w:rPr>
          <w:rFonts w:ascii="Times New Roman" w:eastAsia="Times New Roman" w:hAnsi="Times New Roman" w:cs="Times New Roman"/>
          <w:color w:val="0070C0"/>
          <w:lang w:eastAsia="zh-CN"/>
        </w:rPr>
        <w:t xml:space="preserve">animals. This work, which is not funded by our current grants, would </w:t>
      </w:r>
      <w:r w:rsidR="006837E7">
        <w:rPr>
          <w:rFonts w:ascii="Times New Roman" w:eastAsia="Times New Roman" w:hAnsi="Times New Roman" w:cs="Times New Roman"/>
          <w:color w:val="0070C0"/>
          <w:lang w:eastAsia="zh-CN"/>
        </w:rPr>
        <w:t xml:space="preserve">add 2 years of </w:t>
      </w:r>
      <w:r w:rsidR="000E6D5D">
        <w:rPr>
          <w:rFonts w:ascii="Times New Roman" w:eastAsia="Times New Roman" w:hAnsi="Times New Roman" w:cs="Times New Roman"/>
          <w:color w:val="0070C0"/>
          <w:lang w:eastAsia="zh-CN"/>
        </w:rPr>
        <w:t xml:space="preserve">additional </w:t>
      </w:r>
      <w:r w:rsidR="006837E7">
        <w:rPr>
          <w:rFonts w:ascii="Times New Roman" w:eastAsia="Times New Roman" w:hAnsi="Times New Roman" w:cs="Times New Roman"/>
          <w:color w:val="0070C0"/>
          <w:lang w:eastAsia="zh-CN"/>
        </w:rPr>
        <w:t>work</w:t>
      </w:r>
      <w:r w:rsidR="000E6D5D">
        <w:rPr>
          <w:rFonts w:ascii="Times New Roman" w:eastAsia="Times New Roman" w:hAnsi="Times New Roman" w:cs="Times New Roman"/>
          <w:color w:val="0070C0"/>
          <w:lang w:eastAsia="zh-CN"/>
        </w:rPr>
        <w:t>. Again, acknowledging the need for more work on female animals,</w:t>
      </w:r>
      <w:r w:rsidR="006837E7">
        <w:rPr>
          <w:rFonts w:ascii="Times New Roman" w:eastAsia="Times New Roman" w:hAnsi="Times New Roman" w:cs="Times New Roman"/>
          <w:color w:val="0070C0"/>
          <w:lang w:eastAsia="zh-CN"/>
        </w:rPr>
        <w:t xml:space="preserve"> we leave </w:t>
      </w:r>
      <w:r w:rsidR="000E6D5D">
        <w:rPr>
          <w:rFonts w:ascii="Times New Roman" w:eastAsia="Times New Roman" w:hAnsi="Times New Roman" w:cs="Times New Roman"/>
          <w:color w:val="0070C0"/>
          <w:lang w:eastAsia="zh-CN"/>
        </w:rPr>
        <w:t xml:space="preserve">such work </w:t>
      </w:r>
      <w:r w:rsidR="006837E7">
        <w:rPr>
          <w:rFonts w:ascii="Times New Roman" w:eastAsia="Times New Roman" w:hAnsi="Times New Roman" w:cs="Times New Roman"/>
          <w:color w:val="0070C0"/>
          <w:lang w:eastAsia="zh-CN"/>
        </w:rPr>
        <w:t>for future stud</w:t>
      </w:r>
      <w:r w:rsidR="000E6D5D">
        <w:rPr>
          <w:rFonts w:ascii="Times New Roman" w:eastAsia="Times New Roman" w:hAnsi="Times New Roman" w:cs="Times New Roman"/>
          <w:color w:val="0070C0"/>
          <w:lang w:eastAsia="zh-CN"/>
        </w:rPr>
        <w:t>ies</w:t>
      </w:r>
      <w:r w:rsidR="006837E7">
        <w:rPr>
          <w:rFonts w:ascii="Times New Roman" w:eastAsia="Times New Roman" w:hAnsi="Times New Roman" w:cs="Times New Roman"/>
          <w:color w:val="0070C0"/>
          <w:lang w:eastAsia="zh-CN"/>
        </w:rPr>
        <w:t>.</w:t>
      </w:r>
    </w:p>
    <w:p w14:paraId="5F280E32" w14:textId="140DDB99" w:rsidR="00F52465" w:rsidRPr="007B58CB" w:rsidRDefault="00F52465" w:rsidP="00F52465">
      <w:pPr>
        <w:pStyle w:val="ListParagraph"/>
        <w:numPr>
          <w:ilvl w:val="0"/>
          <w:numId w:val="8"/>
        </w:numPr>
        <w:rPr>
          <w:rFonts w:ascii="Times New Roman" w:eastAsia="Times New Roman" w:hAnsi="Times New Roman" w:cs="Times New Roman"/>
          <w:color w:val="0070C0"/>
          <w:lang w:eastAsia="zh-CN"/>
        </w:rPr>
      </w:pPr>
      <w:r w:rsidRPr="007B58CB">
        <w:rPr>
          <w:rFonts w:ascii="Times New Roman" w:eastAsia="Times New Roman" w:hAnsi="Times New Roman" w:cs="Times New Roman"/>
          <w:color w:val="0070C0"/>
          <w:lang w:eastAsia="zh-CN"/>
        </w:rPr>
        <w:t xml:space="preserve">The rodent </w:t>
      </w:r>
      <w:r w:rsidR="00840A24">
        <w:rPr>
          <w:rFonts w:ascii="Times New Roman" w:eastAsia="Times New Roman" w:hAnsi="Times New Roman" w:cs="Times New Roman"/>
          <w:color w:val="0070C0"/>
          <w:lang w:eastAsia="zh-CN"/>
        </w:rPr>
        <w:t>portion</w:t>
      </w:r>
      <w:r w:rsidR="00840A24" w:rsidRPr="007B58CB">
        <w:rPr>
          <w:rFonts w:ascii="Times New Roman" w:eastAsia="Times New Roman" w:hAnsi="Times New Roman" w:cs="Times New Roman"/>
          <w:color w:val="0070C0"/>
          <w:lang w:eastAsia="zh-CN"/>
        </w:rPr>
        <w:t xml:space="preserve"> </w:t>
      </w:r>
      <w:r w:rsidRPr="007B58CB">
        <w:rPr>
          <w:rFonts w:ascii="Times New Roman" w:eastAsia="Times New Roman" w:hAnsi="Times New Roman" w:cs="Times New Roman"/>
          <w:color w:val="0070C0"/>
          <w:lang w:eastAsia="zh-CN"/>
        </w:rPr>
        <w:t>of our study is not a NIH funded study</w:t>
      </w:r>
      <w:r w:rsidR="005A0FEB">
        <w:rPr>
          <w:rFonts w:ascii="Times New Roman" w:eastAsia="Times New Roman" w:hAnsi="Times New Roman" w:cs="Times New Roman"/>
          <w:color w:val="0070C0"/>
          <w:lang w:eastAsia="zh-CN"/>
        </w:rPr>
        <w:t>, and is n</w:t>
      </w:r>
      <w:ins w:id="2" w:author="Wang Siyu" w:date="2022-05-18T11:42:00Z">
        <w:r w:rsidR="00E32CEB">
          <w:rPr>
            <w:rFonts w:ascii="Times New Roman" w:eastAsia="Times New Roman" w:hAnsi="Times New Roman" w:cs="Times New Roman"/>
            <w:color w:val="0070C0"/>
            <w:lang w:eastAsia="zh-CN"/>
          </w:rPr>
          <w:t>o</w:t>
        </w:r>
      </w:ins>
      <w:r w:rsidR="005A0FEB">
        <w:rPr>
          <w:rFonts w:ascii="Times New Roman" w:eastAsia="Times New Roman" w:hAnsi="Times New Roman" w:cs="Times New Roman"/>
          <w:color w:val="0070C0"/>
          <w:lang w:eastAsia="zh-CN"/>
        </w:rPr>
        <w:t>t subject to any requirement regarding sex-balance</w:t>
      </w:r>
      <w:r w:rsidR="00855D28">
        <w:rPr>
          <w:rFonts w:ascii="Times New Roman" w:eastAsia="Times New Roman" w:hAnsi="Times New Roman" w:cs="Times New Roman"/>
          <w:color w:val="0070C0"/>
          <w:lang w:eastAsia="zh-CN"/>
        </w:rPr>
        <w:t>.</w:t>
      </w:r>
      <w:r w:rsidR="005A0FEB">
        <w:rPr>
          <w:rFonts w:ascii="Times New Roman" w:eastAsia="Times New Roman" w:hAnsi="Times New Roman" w:cs="Times New Roman"/>
          <w:color w:val="0070C0"/>
          <w:lang w:eastAsia="zh-CN"/>
        </w:rPr>
        <w:t xml:space="preserve"> Our emphasis is on developing and characterizing a new rodent model of the explore-exploit task compatible with </w:t>
      </w:r>
      <w:r w:rsidR="00840A24">
        <w:rPr>
          <w:rFonts w:ascii="Times New Roman" w:eastAsia="Times New Roman" w:hAnsi="Times New Roman" w:cs="Times New Roman"/>
          <w:color w:val="0070C0"/>
          <w:lang w:eastAsia="zh-CN"/>
        </w:rPr>
        <w:t xml:space="preserve">a </w:t>
      </w:r>
      <w:r w:rsidR="005A0FEB">
        <w:rPr>
          <w:rFonts w:ascii="Times New Roman" w:eastAsia="Times New Roman" w:hAnsi="Times New Roman" w:cs="Times New Roman"/>
          <w:color w:val="0070C0"/>
          <w:lang w:eastAsia="zh-CN"/>
        </w:rPr>
        <w:t>human task.</w:t>
      </w:r>
      <w:r w:rsidR="00840A24">
        <w:rPr>
          <w:rFonts w:ascii="Times New Roman" w:eastAsia="Times New Roman" w:hAnsi="Times New Roman" w:cs="Times New Roman"/>
          <w:color w:val="0070C0"/>
          <w:lang w:eastAsia="zh-CN"/>
        </w:rPr>
        <w:t xml:space="preserve"> Study of </w:t>
      </w:r>
      <w:r w:rsidR="00840A24">
        <w:rPr>
          <w:rFonts w:ascii="Times New Roman" w:eastAsia="Times New Roman" w:hAnsi="Times New Roman" w:cs="Times New Roman"/>
          <w:color w:val="0070C0"/>
          <w:lang w:eastAsia="zh-CN"/>
        </w:rPr>
        <w:lastRenderedPageBreak/>
        <w:t>how populations characteristics (e.g. sex, age), while certainly important, are left for future work.</w:t>
      </w:r>
      <w:r w:rsidR="007B58CB">
        <w:rPr>
          <w:rFonts w:ascii="Times New Roman" w:eastAsia="Times New Roman" w:hAnsi="Times New Roman" w:cs="Times New Roman"/>
          <w:color w:val="0070C0"/>
          <w:lang w:eastAsia="zh-CN"/>
        </w:rPr>
        <w:t xml:space="preserve"> </w:t>
      </w:r>
    </w:p>
    <w:p w14:paraId="51EBD3C5" w14:textId="77777777" w:rsidR="00F52465" w:rsidRPr="00F52465" w:rsidRDefault="00F52465" w:rsidP="00F52465">
      <w:pPr>
        <w:rPr>
          <w:rFonts w:ascii="Times New Roman" w:eastAsia="Times New Roman" w:hAnsi="Times New Roman" w:cs="Times New Roman"/>
          <w:color w:val="0070C0"/>
          <w:lang w:eastAsia="zh-CN"/>
        </w:rPr>
      </w:pPr>
    </w:p>
    <w:p w14:paraId="4E709BD7" w14:textId="274F0FF5" w:rsidR="00DA729B" w:rsidRDefault="00855D28" w:rsidP="00F52465">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raising the concern about our sample size.</w:t>
      </w:r>
      <w:r w:rsidR="00555B89">
        <w:rPr>
          <w:rFonts w:ascii="Times New Roman" w:eastAsia="Times New Roman" w:hAnsi="Times New Roman" w:cs="Times New Roman"/>
          <w:color w:val="0070C0"/>
          <w:lang w:eastAsia="zh-CN"/>
        </w:rPr>
        <w:t xml:space="preserve"> </w:t>
      </w:r>
    </w:p>
    <w:p w14:paraId="05166D62" w14:textId="07AD9CD5" w:rsidR="008C5E0A" w:rsidRPr="00E77620" w:rsidRDefault="00077B12" w:rsidP="00E7762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Despite having small number of rats (6), w</w:t>
      </w:r>
      <w:r w:rsidRPr="00077B12">
        <w:rPr>
          <w:rFonts w:ascii="Times New Roman" w:eastAsia="Times New Roman" w:hAnsi="Times New Roman" w:cs="Times New Roman"/>
          <w:color w:val="0070C0"/>
          <w:lang w:eastAsia="zh-CN"/>
        </w:rPr>
        <w:t xml:space="preserve">e have a very large </w:t>
      </w:r>
      <w:r w:rsidR="00840A24">
        <w:rPr>
          <w:rFonts w:ascii="Times New Roman" w:eastAsia="Times New Roman" w:hAnsi="Times New Roman" w:cs="Times New Roman"/>
          <w:color w:val="0070C0"/>
          <w:lang w:eastAsia="zh-CN"/>
        </w:rPr>
        <w:t>number</w:t>
      </w:r>
      <w:r w:rsidR="00840A24" w:rsidRPr="00077B12">
        <w:rPr>
          <w:rFonts w:ascii="Times New Roman" w:eastAsia="Times New Roman" w:hAnsi="Times New Roman" w:cs="Times New Roman"/>
          <w:color w:val="0070C0"/>
          <w:lang w:eastAsia="zh-CN"/>
        </w:rPr>
        <w:t xml:space="preserve"> </w:t>
      </w:r>
      <w:r w:rsidRPr="00077B12">
        <w:rPr>
          <w:rFonts w:ascii="Times New Roman" w:eastAsia="Times New Roman" w:hAnsi="Times New Roman" w:cs="Times New Roman"/>
          <w:color w:val="0070C0"/>
          <w:lang w:eastAsia="zh-CN"/>
        </w:rPr>
        <w:t xml:space="preserve">of games from each rat. </w:t>
      </w:r>
      <w:r>
        <w:rPr>
          <w:rFonts w:ascii="Times New Roman" w:eastAsia="Times New Roman" w:hAnsi="Times New Roman" w:cs="Times New Roman"/>
          <w:color w:val="0070C0"/>
          <w:lang w:eastAsia="zh-CN"/>
        </w:rPr>
        <w:t xml:space="preserve">Excluding pretraining, we collected a total of </w:t>
      </w:r>
      <w:r w:rsidRPr="00077B12">
        <w:rPr>
          <w:rFonts w:ascii="Times New Roman" w:eastAsia="Times New Roman" w:hAnsi="Times New Roman" w:cs="Times New Roman"/>
          <w:color w:val="0070C0"/>
          <w:lang w:eastAsia="zh-CN"/>
        </w:rPr>
        <w:t>5</w:t>
      </w:r>
      <w:r w:rsidR="006306CD">
        <w:rPr>
          <w:rFonts w:ascii="Times New Roman" w:eastAsia="Times New Roman" w:hAnsi="Times New Roman" w:cs="Times New Roman"/>
          <w:color w:val="0070C0"/>
          <w:lang w:eastAsia="zh-CN"/>
        </w:rPr>
        <w:t>3</w:t>
      </w:r>
      <w:r w:rsidRPr="00077B12">
        <w:rPr>
          <w:rFonts w:ascii="Times New Roman" w:eastAsia="Times New Roman" w:hAnsi="Times New Roman" w:cs="Times New Roman"/>
          <w:color w:val="0070C0"/>
          <w:lang w:eastAsia="zh-CN"/>
        </w:rPr>
        <w:t>0 session</w:t>
      </w:r>
      <w:r>
        <w:rPr>
          <w:rFonts w:ascii="Times New Roman" w:eastAsia="Times New Roman" w:hAnsi="Times New Roman" w:cs="Times New Roman"/>
          <w:color w:val="0070C0"/>
          <w:lang w:eastAsia="zh-CN"/>
        </w:rPr>
        <w:t>s</w:t>
      </w:r>
      <w:r w:rsidRPr="00077B12">
        <w:rPr>
          <w:rFonts w:ascii="Times New Roman" w:eastAsia="Times New Roman" w:hAnsi="Times New Roman" w:cs="Times New Roman"/>
          <w:color w:val="0070C0"/>
          <w:lang w:eastAsia="zh-CN"/>
        </w:rPr>
        <w:t>, 6</w:t>
      </w:r>
      <w:r w:rsidR="006306CD">
        <w:rPr>
          <w:rFonts w:ascii="Times New Roman" w:eastAsia="Times New Roman" w:hAnsi="Times New Roman" w:cs="Times New Roman"/>
          <w:color w:val="0070C0"/>
          <w:lang w:eastAsia="zh-CN"/>
        </w:rPr>
        <w:t>7781</w:t>
      </w:r>
      <w:r w:rsidRPr="00077B12">
        <w:rPr>
          <w:rFonts w:ascii="Times New Roman" w:eastAsia="Times New Roman" w:hAnsi="Times New Roman" w:cs="Times New Roman"/>
          <w:color w:val="0070C0"/>
          <w:lang w:eastAsia="zh-CN"/>
        </w:rPr>
        <w:t xml:space="preserve"> trials for </w:t>
      </w:r>
      <w:r w:rsidR="006306CD">
        <w:rPr>
          <w:rFonts w:ascii="Times New Roman" w:eastAsia="Times New Roman" w:hAnsi="Times New Roman" w:cs="Times New Roman"/>
          <w:color w:val="0070C0"/>
          <w:lang w:eastAsia="zh-CN"/>
        </w:rPr>
        <w:t xml:space="preserve">our rat experiments. </w:t>
      </w:r>
      <w:r w:rsidR="008C5E0A">
        <w:rPr>
          <w:rFonts w:ascii="Times New Roman" w:eastAsia="Times New Roman" w:hAnsi="Times New Roman" w:cs="Times New Roman"/>
          <w:color w:val="0070C0"/>
          <w:lang w:eastAsia="zh-CN"/>
        </w:rPr>
        <w:t xml:space="preserve">Our human study has a total of 70400 trials which is similar and comparable to </w:t>
      </w:r>
      <w:r w:rsidR="00840A24">
        <w:rPr>
          <w:rFonts w:ascii="Times New Roman" w:eastAsia="Times New Roman" w:hAnsi="Times New Roman" w:cs="Times New Roman"/>
          <w:color w:val="0070C0"/>
          <w:lang w:eastAsia="zh-CN"/>
        </w:rPr>
        <w:t xml:space="preserve">that of </w:t>
      </w:r>
      <w:r w:rsidR="008C5E0A">
        <w:rPr>
          <w:rFonts w:ascii="Times New Roman" w:eastAsia="Times New Roman" w:hAnsi="Times New Roman" w:cs="Times New Roman"/>
          <w:color w:val="0070C0"/>
          <w:lang w:eastAsia="zh-CN"/>
        </w:rPr>
        <w:t>our rats.</w:t>
      </w:r>
      <w:r w:rsidRPr="00077B12">
        <w:rPr>
          <w:rFonts w:ascii="Times New Roman" w:eastAsia="Times New Roman" w:hAnsi="Times New Roman" w:cs="Times New Roman"/>
          <w:color w:val="0070C0"/>
          <w:lang w:eastAsia="zh-CN"/>
        </w:rPr>
        <w:t xml:space="preserve"> </w:t>
      </w:r>
      <w:r w:rsidR="00840A24">
        <w:rPr>
          <w:rFonts w:ascii="Times New Roman" w:eastAsia="Times New Roman" w:hAnsi="Times New Roman" w:cs="Times New Roman"/>
          <w:color w:val="0070C0"/>
          <w:lang w:eastAsia="zh-CN"/>
        </w:rPr>
        <w:t xml:space="preserve">The number of trials are matched. </w:t>
      </w:r>
      <w:r w:rsidR="008C5E0A">
        <w:rPr>
          <w:rFonts w:ascii="Times New Roman" w:eastAsia="Times New Roman" w:hAnsi="Times New Roman" w:cs="Times New Roman"/>
          <w:color w:val="0070C0"/>
          <w:lang w:eastAsia="zh-CN"/>
        </w:rPr>
        <w:t xml:space="preserve">Through hierarchical Bayesian modeling (which pools all trials from all subjects in model fitting), we believe our human/rat comparison was carried out in a fair way. </w:t>
      </w:r>
    </w:p>
    <w:p w14:paraId="3D864EC3" w14:textId="3071F356" w:rsidR="00077B12" w:rsidRDefault="00077B12" w:rsidP="0008322E">
      <w:pPr>
        <w:pStyle w:val="ListParagraph"/>
        <w:numPr>
          <w:ilvl w:val="0"/>
          <w:numId w:val="10"/>
        </w:numPr>
        <w:rPr>
          <w:rFonts w:ascii="Times New Roman" w:eastAsia="Times New Roman" w:hAnsi="Times New Roman" w:cs="Times New Roman"/>
          <w:color w:val="0070C0"/>
          <w:lang w:eastAsia="zh-CN"/>
        </w:rPr>
      </w:pPr>
      <w:r w:rsidRPr="00077B12">
        <w:rPr>
          <w:rFonts w:ascii="Times New Roman" w:eastAsia="Times New Roman" w:hAnsi="Times New Roman" w:cs="Times New Roman"/>
          <w:color w:val="0070C0"/>
          <w:lang w:eastAsia="zh-CN"/>
        </w:rPr>
        <w:t xml:space="preserve">For Experiment 1 and 2, we have </w:t>
      </w:r>
      <w:r w:rsidR="008C5E0A">
        <w:rPr>
          <w:rFonts w:ascii="Times New Roman" w:eastAsia="Times New Roman" w:hAnsi="Times New Roman" w:cs="Times New Roman"/>
          <w:color w:val="0070C0"/>
          <w:lang w:eastAsia="zh-CN"/>
        </w:rPr>
        <w:t xml:space="preserve">over </w:t>
      </w:r>
      <w:r w:rsidRPr="00077B12">
        <w:rPr>
          <w:rFonts w:ascii="Times New Roman" w:eastAsia="Times New Roman" w:hAnsi="Times New Roman" w:cs="Times New Roman"/>
          <w:color w:val="0070C0"/>
          <w:lang w:eastAsia="zh-CN"/>
        </w:rPr>
        <w:t>30000 trials in each experiment</w:t>
      </w:r>
      <w:r w:rsidR="008C5E0A">
        <w:rPr>
          <w:rFonts w:ascii="Times New Roman" w:eastAsia="Times New Roman" w:hAnsi="Times New Roman" w:cs="Times New Roman"/>
          <w:color w:val="0070C0"/>
          <w:lang w:eastAsia="zh-CN"/>
        </w:rPr>
        <w:t xml:space="preserve">. </w:t>
      </w:r>
      <w:r w:rsidR="00840A24">
        <w:rPr>
          <w:rFonts w:ascii="Times New Roman" w:eastAsia="Times New Roman" w:hAnsi="Times New Roman" w:cs="Times New Roman"/>
          <w:color w:val="0070C0"/>
          <w:lang w:eastAsia="zh-CN"/>
        </w:rPr>
        <w:t>This number</w:t>
      </w:r>
      <w:r w:rsidR="008C5E0A">
        <w:rPr>
          <w:rFonts w:ascii="Times New Roman" w:eastAsia="Times New Roman" w:hAnsi="Times New Roman" w:cs="Times New Roman"/>
          <w:color w:val="0070C0"/>
          <w:lang w:eastAsia="zh-CN"/>
        </w:rPr>
        <w:t xml:space="preserve"> is comparable to the trial sizes used in the literature. </w:t>
      </w:r>
      <w:r w:rsidRPr="0008322E">
        <w:rPr>
          <w:rFonts w:ascii="Times New Roman" w:eastAsia="Times New Roman" w:hAnsi="Times New Roman" w:cs="Times New Roman"/>
          <w:color w:val="0070C0"/>
          <w:lang w:eastAsia="zh-CN"/>
        </w:rPr>
        <w:t>Here</w:t>
      </w:r>
      <w:r w:rsidR="007250B4">
        <w:rPr>
          <w:rFonts w:ascii="Times New Roman" w:eastAsia="Times New Roman" w:hAnsi="Times New Roman" w:cs="Times New Roman"/>
          <w:color w:val="0070C0"/>
          <w:lang w:eastAsia="zh-CN"/>
        </w:rPr>
        <w:t xml:space="preserve"> we</w:t>
      </w:r>
      <w:r w:rsidRPr="0008322E">
        <w:rPr>
          <w:rFonts w:ascii="Times New Roman" w:eastAsia="Times New Roman" w:hAnsi="Times New Roman" w:cs="Times New Roman"/>
          <w:color w:val="0070C0"/>
          <w:lang w:eastAsia="zh-CN"/>
        </w:rPr>
        <w:t xml:space="preserve"> list of the number of animals/trials used in previous explore-exploit rodent studies. </w:t>
      </w:r>
    </w:p>
    <w:p w14:paraId="616C2EC1" w14:textId="77777777" w:rsidR="00FF5726" w:rsidRPr="0008322E" w:rsidRDefault="00FF5726" w:rsidP="00E32CEB">
      <w:pPr>
        <w:pStyle w:val="ListParagraph"/>
        <w:rPr>
          <w:rFonts w:ascii="Times New Roman" w:eastAsia="Times New Roman" w:hAnsi="Times New Roman" w:cs="Times New Roman"/>
          <w:color w:val="0070C0"/>
          <w:lang w:eastAsia="zh-CN"/>
        </w:rPr>
      </w:pPr>
    </w:p>
    <w:tbl>
      <w:tblPr>
        <w:tblStyle w:val="TableGrid"/>
        <w:tblW w:w="0" w:type="auto"/>
        <w:tblInd w:w="720" w:type="dxa"/>
        <w:tblLayout w:type="fixed"/>
        <w:tblLook w:val="04A0" w:firstRow="1" w:lastRow="0" w:firstColumn="1" w:lastColumn="0" w:noHBand="0" w:noVBand="1"/>
      </w:tblPr>
      <w:tblGrid>
        <w:gridCol w:w="1975"/>
        <w:gridCol w:w="900"/>
        <w:gridCol w:w="1260"/>
        <w:gridCol w:w="1440"/>
        <w:gridCol w:w="1620"/>
        <w:gridCol w:w="1435"/>
      </w:tblGrid>
      <w:tr w:rsidR="0078178C" w:rsidRPr="00F52465" w14:paraId="19FDF3A1" w14:textId="77777777" w:rsidTr="0012166C">
        <w:tc>
          <w:tcPr>
            <w:tcW w:w="1975" w:type="dxa"/>
          </w:tcPr>
          <w:p w14:paraId="64887377" w14:textId="77777777" w:rsidR="00077B12" w:rsidRPr="00107673" w:rsidRDefault="00077B12" w:rsidP="000F5848">
            <w:pPr>
              <w:rPr>
                <w:rFonts w:ascii="Times New Roman" w:eastAsia="Times New Roman" w:hAnsi="Times New Roman" w:cs="Times New Roman"/>
                <w:color w:val="0070C0"/>
                <w:lang w:eastAsia="zh-CN"/>
              </w:rPr>
            </w:pPr>
          </w:p>
        </w:tc>
        <w:tc>
          <w:tcPr>
            <w:tcW w:w="900" w:type="dxa"/>
          </w:tcPr>
          <w:p w14:paraId="61C29A42" w14:textId="627CBF62"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 or Box</w:t>
            </w:r>
          </w:p>
        </w:tc>
        <w:tc>
          <w:tcPr>
            <w:tcW w:w="1260" w:type="dxa"/>
          </w:tcPr>
          <w:p w14:paraId="01A4C3C0" w14:textId="30354107"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Number of rodents </w:t>
            </w:r>
          </w:p>
        </w:tc>
        <w:tc>
          <w:tcPr>
            <w:tcW w:w="1440" w:type="dxa"/>
          </w:tcPr>
          <w:p w14:paraId="28F65433" w14:textId="1ADF2372"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Number of sessions</w:t>
            </w:r>
          </w:p>
        </w:tc>
        <w:tc>
          <w:tcPr>
            <w:tcW w:w="1620" w:type="dxa"/>
          </w:tcPr>
          <w:p w14:paraId="0D08EBE4" w14:textId="0EF15E90"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Total </w:t>
            </w:r>
            <w:r w:rsidR="00845E9F">
              <w:rPr>
                <w:rFonts w:ascii="Times New Roman" w:eastAsia="Times New Roman" w:hAnsi="Times New Roman" w:cs="Times New Roman"/>
                <w:color w:val="0070C0"/>
                <w:lang w:eastAsia="zh-CN"/>
              </w:rPr>
              <w:t xml:space="preserve">running </w:t>
            </w:r>
            <w:r>
              <w:rPr>
                <w:rFonts w:ascii="Times New Roman" w:eastAsia="Times New Roman" w:hAnsi="Times New Roman" w:cs="Times New Roman"/>
                <w:color w:val="0070C0"/>
                <w:lang w:eastAsia="zh-CN"/>
              </w:rPr>
              <w:t>time</w:t>
            </w:r>
          </w:p>
        </w:tc>
        <w:tc>
          <w:tcPr>
            <w:tcW w:w="1435" w:type="dxa"/>
          </w:tcPr>
          <w:p w14:paraId="2A4E541F"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Number of trials</w:t>
            </w:r>
          </w:p>
        </w:tc>
      </w:tr>
      <w:tr w:rsidR="00664B62" w:rsidRPr="00F52465" w14:paraId="25053377" w14:textId="77777777" w:rsidTr="0012166C">
        <w:tc>
          <w:tcPr>
            <w:tcW w:w="1975" w:type="dxa"/>
          </w:tcPr>
          <w:p w14:paraId="53947F65" w14:textId="428047C7" w:rsidR="00107673" w:rsidRPr="00107673" w:rsidRDefault="00107673"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Our study</w:t>
            </w:r>
          </w:p>
        </w:tc>
        <w:tc>
          <w:tcPr>
            <w:tcW w:w="900" w:type="dxa"/>
          </w:tcPr>
          <w:p w14:paraId="02E8290D" w14:textId="4ACC2A7D"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w:t>
            </w:r>
          </w:p>
        </w:tc>
        <w:tc>
          <w:tcPr>
            <w:tcW w:w="1260" w:type="dxa"/>
          </w:tcPr>
          <w:p w14:paraId="1F7B85A8" w14:textId="1586D348"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6</w:t>
            </w:r>
          </w:p>
        </w:tc>
        <w:tc>
          <w:tcPr>
            <w:tcW w:w="1440" w:type="dxa"/>
          </w:tcPr>
          <w:p w14:paraId="04A1E464" w14:textId="77777777" w:rsidR="00973EA2"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530 </w:t>
            </w:r>
          </w:p>
          <w:p w14:paraId="60C33EC5" w14:textId="48DC3586"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53336E">
              <w:rPr>
                <w:rFonts w:ascii="Times New Roman" w:eastAsia="Times New Roman" w:hAnsi="Times New Roman" w:cs="Times New Roman"/>
                <w:color w:val="0070C0"/>
                <w:lang w:eastAsia="zh-CN"/>
              </w:rPr>
              <w:t>200+</w:t>
            </w:r>
            <w:r w:rsidR="00664B62">
              <w:rPr>
                <w:rFonts w:ascii="Times New Roman" w:eastAsia="Times New Roman" w:hAnsi="Times New Roman" w:cs="Times New Roman"/>
                <w:color w:val="0070C0"/>
                <w:lang w:eastAsia="zh-CN"/>
              </w:rPr>
              <w:t xml:space="preserve"> per</w:t>
            </w:r>
            <w:r w:rsidR="0053336E">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experiment)</w:t>
            </w:r>
          </w:p>
        </w:tc>
        <w:tc>
          <w:tcPr>
            <w:tcW w:w="1620" w:type="dxa"/>
          </w:tcPr>
          <w:p w14:paraId="63F5AA0C" w14:textId="77777777" w:rsidR="00107673" w:rsidRDefault="00845E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~530 hours</w:t>
            </w:r>
          </w:p>
          <w:p w14:paraId="3D4BFA03" w14:textId="38361CFF" w:rsidR="00845E9F" w:rsidRPr="00107673" w:rsidRDefault="00845E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w:t>
            </w:r>
            <w:r w:rsidR="0012166C">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2 hours</w:t>
            </w:r>
            <w:r w:rsidR="00E5694E">
              <w:rPr>
                <w:rFonts w:ascii="Times New Roman" w:eastAsia="Times New Roman" w:hAnsi="Times New Roman" w:cs="Times New Roman"/>
                <w:color w:val="0070C0"/>
                <w:lang w:eastAsia="zh-CN"/>
              </w:rPr>
              <w:t>/session</w:t>
            </w:r>
            <w:r>
              <w:rPr>
                <w:rFonts w:ascii="Times New Roman" w:eastAsia="Times New Roman" w:hAnsi="Times New Roman" w:cs="Times New Roman"/>
                <w:color w:val="0070C0"/>
                <w:lang w:eastAsia="zh-CN"/>
              </w:rPr>
              <w:t>)</w:t>
            </w:r>
          </w:p>
        </w:tc>
        <w:tc>
          <w:tcPr>
            <w:tcW w:w="1435" w:type="dxa"/>
          </w:tcPr>
          <w:p w14:paraId="26C314E4" w14:textId="37954120" w:rsidR="00107673" w:rsidRPr="00107673" w:rsidRDefault="0078178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67781 total (30000+ per</w:t>
            </w:r>
            <w:r w:rsidR="00E860CA">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experiment)</w:t>
            </w:r>
          </w:p>
        </w:tc>
      </w:tr>
      <w:tr w:rsidR="0078178C" w:rsidRPr="00F52465" w14:paraId="4CE6E3AD" w14:textId="77777777" w:rsidTr="0012166C">
        <w:tc>
          <w:tcPr>
            <w:tcW w:w="1975" w:type="dxa"/>
          </w:tcPr>
          <w:p w14:paraId="3E7838D3" w14:textId="0FDC6131"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Beeler</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2010</w:t>
            </w:r>
          </w:p>
        </w:tc>
        <w:tc>
          <w:tcPr>
            <w:tcW w:w="900" w:type="dxa"/>
          </w:tcPr>
          <w:p w14:paraId="2528C3DE" w14:textId="3547C02F" w:rsidR="00077B12" w:rsidRPr="00107673" w:rsidRDefault="00D42D3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Box</w:t>
            </w:r>
          </w:p>
        </w:tc>
        <w:tc>
          <w:tcPr>
            <w:tcW w:w="1260" w:type="dxa"/>
          </w:tcPr>
          <w:p w14:paraId="5F687FCE" w14:textId="77777777" w:rsidR="00077B12" w:rsidRDefault="00C7144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10 </w:t>
            </w:r>
          </w:p>
          <w:p w14:paraId="27EEE947" w14:textId="5968F8BF" w:rsidR="00E546E3"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p>
        </w:tc>
        <w:tc>
          <w:tcPr>
            <w:tcW w:w="1440" w:type="dxa"/>
          </w:tcPr>
          <w:p w14:paraId="1378032A" w14:textId="35A7FA21" w:rsidR="00714633" w:rsidRPr="00107673" w:rsidRDefault="0071463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130 </w:t>
            </w:r>
            <w:del w:id="3" w:author="Wang Siyu" w:date="2022-05-18T11:43:00Z">
              <w:r w:rsidDel="00E32CEB">
                <w:rPr>
                  <w:rFonts w:ascii="Times New Roman" w:eastAsia="Times New Roman" w:hAnsi="Times New Roman" w:cs="Times New Roman"/>
                  <w:color w:val="0070C0"/>
                  <w:lang w:eastAsia="zh-CN"/>
                </w:rPr>
                <w:delText>total</w:delText>
              </w:r>
            </w:del>
          </w:p>
        </w:tc>
        <w:tc>
          <w:tcPr>
            <w:tcW w:w="1620" w:type="dxa"/>
          </w:tcPr>
          <w:p w14:paraId="7E1E28D6" w14:textId="085B6373" w:rsidR="00077B12"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66119DFD" w14:textId="6EF3C4E0" w:rsidR="006929EB" w:rsidRPr="00107673" w:rsidRDefault="006929EB" w:rsidP="001922A3">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68096 </w:t>
            </w:r>
          </w:p>
        </w:tc>
      </w:tr>
      <w:tr w:rsidR="0078178C" w:rsidRPr="00F52465" w14:paraId="22FFFD0E" w14:textId="77777777" w:rsidTr="0012166C">
        <w:tc>
          <w:tcPr>
            <w:tcW w:w="1975" w:type="dxa"/>
          </w:tcPr>
          <w:p w14:paraId="50B94BD9"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Laskowski et al.,</w:t>
            </w:r>
          </w:p>
          <w:p w14:paraId="6F9FA22A"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2016</w:t>
            </w:r>
          </w:p>
        </w:tc>
        <w:tc>
          <w:tcPr>
            <w:tcW w:w="900" w:type="dxa"/>
          </w:tcPr>
          <w:p w14:paraId="5A1D1965" w14:textId="581398F0" w:rsidR="00077B12" w:rsidRPr="00107673" w:rsidRDefault="00DA0D6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w:t>
            </w:r>
          </w:p>
        </w:tc>
        <w:tc>
          <w:tcPr>
            <w:tcW w:w="1260" w:type="dxa"/>
          </w:tcPr>
          <w:p w14:paraId="4E299A19" w14:textId="11D42BAE" w:rsidR="00DA0D6E" w:rsidRDefault="009B411B"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22</w:t>
            </w:r>
          </w:p>
          <w:p w14:paraId="29642683" w14:textId="139C6251" w:rsidR="00077B12"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r w:rsidR="00DA0D6E">
              <w:rPr>
                <w:rFonts w:ascii="Times New Roman" w:eastAsia="Times New Roman" w:hAnsi="Times New Roman" w:cs="Times New Roman"/>
                <w:color w:val="0070C0"/>
                <w:lang w:eastAsia="zh-CN"/>
              </w:rPr>
              <w:t>)</w:t>
            </w:r>
          </w:p>
        </w:tc>
        <w:tc>
          <w:tcPr>
            <w:tcW w:w="1440" w:type="dxa"/>
          </w:tcPr>
          <w:p w14:paraId="02263BDF" w14:textId="355429AE" w:rsidR="00EB3DB7" w:rsidRPr="00107673" w:rsidRDefault="009B411B"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352</w:t>
            </w:r>
          </w:p>
        </w:tc>
        <w:tc>
          <w:tcPr>
            <w:tcW w:w="1620" w:type="dxa"/>
          </w:tcPr>
          <w:p w14:paraId="07D1FC5A" w14:textId="37390D67" w:rsidR="005002DD" w:rsidRDefault="00C034FA"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w:t>
            </w:r>
            <w:r w:rsidR="00BE095D">
              <w:rPr>
                <w:rFonts w:ascii="Times New Roman" w:eastAsia="Times New Roman" w:hAnsi="Times New Roman" w:cs="Times New Roman"/>
                <w:color w:val="0070C0"/>
                <w:lang w:eastAsia="zh-CN"/>
              </w:rPr>
              <w:t>2</w:t>
            </w:r>
            <w:r w:rsidR="00875B86">
              <w:rPr>
                <w:rFonts w:ascii="Times New Roman" w:eastAsia="Times New Roman" w:hAnsi="Times New Roman" w:cs="Times New Roman"/>
                <w:color w:val="0070C0"/>
                <w:lang w:eastAsia="zh-CN"/>
              </w:rPr>
              <w:t>0</w:t>
            </w:r>
            <w:r>
              <w:rPr>
                <w:rFonts w:ascii="Times New Roman" w:eastAsia="Times New Roman" w:hAnsi="Times New Roman" w:cs="Times New Roman"/>
                <w:color w:val="0070C0"/>
                <w:lang w:eastAsia="zh-CN"/>
              </w:rPr>
              <w:t xml:space="preserve"> hours</w:t>
            </w:r>
          </w:p>
          <w:p w14:paraId="0FD38A0B" w14:textId="38F0C568" w:rsidR="00077B12" w:rsidRPr="00107673" w:rsidRDefault="005002DD"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077B12" w:rsidRPr="00107673">
              <w:rPr>
                <w:rFonts w:ascii="Times New Roman" w:eastAsia="Times New Roman" w:hAnsi="Times New Roman" w:cs="Times New Roman"/>
                <w:color w:val="0070C0"/>
                <w:lang w:eastAsia="zh-CN"/>
              </w:rPr>
              <w:t>20 min/session</w:t>
            </w:r>
            <w:r>
              <w:rPr>
                <w:rFonts w:ascii="Times New Roman" w:eastAsia="Times New Roman" w:hAnsi="Times New Roman" w:cs="Times New Roman"/>
                <w:color w:val="0070C0"/>
                <w:lang w:eastAsia="zh-CN"/>
              </w:rPr>
              <w:t>)</w:t>
            </w:r>
          </w:p>
        </w:tc>
        <w:tc>
          <w:tcPr>
            <w:tcW w:w="1435" w:type="dxa"/>
          </w:tcPr>
          <w:p w14:paraId="41638C09" w14:textId="18D4BB77" w:rsidR="00B76EDC" w:rsidRPr="00107673" w:rsidRDefault="004B2DC9" w:rsidP="001922A3">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~29300</w:t>
            </w:r>
            <w:r w:rsidR="00077B12" w:rsidRPr="00107673">
              <w:rPr>
                <w:rFonts w:ascii="Times New Roman" w:eastAsia="Times New Roman" w:hAnsi="Times New Roman" w:cs="Times New Roman"/>
                <w:color w:val="0070C0"/>
                <w:lang w:eastAsia="zh-CN"/>
              </w:rPr>
              <w:t xml:space="preserve"> </w:t>
            </w:r>
          </w:p>
        </w:tc>
      </w:tr>
      <w:tr w:rsidR="0078178C" w:rsidRPr="00F52465" w14:paraId="331B8FD5" w14:textId="77777777" w:rsidTr="0012166C">
        <w:tc>
          <w:tcPr>
            <w:tcW w:w="1975" w:type="dxa"/>
          </w:tcPr>
          <w:p w14:paraId="5DA26635" w14:textId="24D17B50" w:rsidR="00077B12" w:rsidRPr="00107673" w:rsidRDefault="00077B12" w:rsidP="00D97AAB">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Chen</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2021</w:t>
            </w:r>
          </w:p>
        </w:tc>
        <w:tc>
          <w:tcPr>
            <w:tcW w:w="900" w:type="dxa"/>
          </w:tcPr>
          <w:p w14:paraId="3A37E648"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Box</w:t>
            </w:r>
          </w:p>
        </w:tc>
        <w:tc>
          <w:tcPr>
            <w:tcW w:w="1260" w:type="dxa"/>
          </w:tcPr>
          <w:p w14:paraId="3F985C36" w14:textId="77777777" w:rsidR="00077B12" w:rsidRDefault="00493A0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32</w:t>
            </w:r>
          </w:p>
          <w:p w14:paraId="0D8A28A2" w14:textId="617846DB" w:rsidR="00493A0E" w:rsidRPr="00107673" w:rsidRDefault="00493A0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p>
        </w:tc>
        <w:tc>
          <w:tcPr>
            <w:tcW w:w="1440" w:type="dxa"/>
          </w:tcPr>
          <w:p w14:paraId="0845857A" w14:textId="2BB4E9A5" w:rsidR="00077B12" w:rsidRPr="00107673" w:rsidRDefault="002C61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256</w:t>
            </w:r>
          </w:p>
        </w:tc>
        <w:tc>
          <w:tcPr>
            <w:tcW w:w="1620" w:type="dxa"/>
          </w:tcPr>
          <w:p w14:paraId="2744660E" w14:textId="77777777" w:rsidR="00077B12" w:rsidRDefault="000F0B60"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512 hours</w:t>
            </w:r>
          </w:p>
          <w:p w14:paraId="6E1E5CC1" w14:textId="5557ABE9" w:rsidR="00EB4C4D" w:rsidRPr="00107673" w:rsidRDefault="00EB4C4D"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2472ED">
              <w:rPr>
                <w:rFonts w:ascii="Times New Roman" w:eastAsia="Times New Roman" w:hAnsi="Times New Roman" w:cs="Times New Roman"/>
                <w:color w:val="0070C0"/>
                <w:lang w:eastAsia="zh-CN"/>
              </w:rPr>
              <w:t>up to</w:t>
            </w:r>
            <w:r w:rsidR="009B60CC">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2</w:t>
            </w:r>
            <w:r w:rsidR="00A46819">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hours/session)</w:t>
            </w:r>
          </w:p>
        </w:tc>
        <w:tc>
          <w:tcPr>
            <w:tcW w:w="1435" w:type="dxa"/>
          </w:tcPr>
          <w:p w14:paraId="1DD9443D" w14:textId="342881E6"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70656 </w:t>
            </w:r>
          </w:p>
        </w:tc>
      </w:tr>
      <w:tr w:rsidR="0078178C" w:rsidRPr="00F52465" w14:paraId="49B93665" w14:textId="77777777" w:rsidTr="0012166C">
        <w:tc>
          <w:tcPr>
            <w:tcW w:w="1975" w:type="dxa"/>
          </w:tcPr>
          <w:p w14:paraId="4369B6A5"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Cinotti et al., 2019</w:t>
            </w:r>
          </w:p>
        </w:tc>
        <w:tc>
          <w:tcPr>
            <w:tcW w:w="900" w:type="dxa"/>
          </w:tcPr>
          <w:p w14:paraId="4990B0BB" w14:textId="32D4215C"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Box</w:t>
            </w:r>
          </w:p>
        </w:tc>
        <w:tc>
          <w:tcPr>
            <w:tcW w:w="1260" w:type="dxa"/>
          </w:tcPr>
          <w:p w14:paraId="4ED8D923" w14:textId="242E4377" w:rsidR="00547342" w:rsidRPr="00107673" w:rsidRDefault="00077B12" w:rsidP="00547342">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23 </w:t>
            </w:r>
          </w:p>
        </w:tc>
        <w:tc>
          <w:tcPr>
            <w:tcW w:w="1440" w:type="dxa"/>
          </w:tcPr>
          <w:p w14:paraId="700F006F" w14:textId="5A57685A" w:rsidR="00077B12" w:rsidRPr="00107673" w:rsidRDefault="00385C7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184</w:t>
            </w:r>
            <w:r w:rsidR="00077B12" w:rsidRPr="00107673">
              <w:rPr>
                <w:rFonts w:ascii="Times New Roman" w:eastAsia="Times New Roman" w:hAnsi="Times New Roman" w:cs="Times New Roman"/>
                <w:color w:val="0070C0"/>
                <w:lang w:eastAsia="zh-CN"/>
              </w:rPr>
              <w:t xml:space="preserve"> </w:t>
            </w:r>
          </w:p>
        </w:tc>
        <w:tc>
          <w:tcPr>
            <w:tcW w:w="1620" w:type="dxa"/>
          </w:tcPr>
          <w:p w14:paraId="0A9091AC" w14:textId="0AC5971B" w:rsidR="00077B12" w:rsidRPr="00107673" w:rsidRDefault="00C43D50"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673123F6" w14:textId="110C1AD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52992 </w:t>
            </w:r>
          </w:p>
          <w:p w14:paraId="633D8236" w14:textId="5942AE97" w:rsidR="00077B12" w:rsidRPr="00107673" w:rsidRDefault="00077B12" w:rsidP="000F5848">
            <w:pPr>
              <w:rPr>
                <w:rFonts w:ascii="Times New Roman" w:eastAsia="Times New Roman" w:hAnsi="Times New Roman" w:cs="Times New Roman"/>
                <w:color w:val="0070C0"/>
                <w:lang w:eastAsia="zh-CN"/>
              </w:rPr>
            </w:pPr>
          </w:p>
        </w:tc>
      </w:tr>
      <w:tr w:rsidR="0078178C" w:rsidRPr="00F52465" w14:paraId="33D1DF7E" w14:textId="77777777" w:rsidTr="0012166C">
        <w:tc>
          <w:tcPr>
            <w:tcW w:w="1975" w:type="dxa"/>
          </w:tcPr>
          <w:p w14:paraId="06C070C7" w14:textId="7C5FB27A" w:rsidR="00077B12" w:rsidRPr="00107673" w:rsidRDefault="00077B12" w:rsidP="00D97AAB">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Verharen</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xml:space="preserve"> 2020</w:t>
            </w:r>
          </w:p>
        </w:tc>
        <w:tc>
          <w:tcPr>
            <w:tcW w:w="900" w:type="dxa"/>
          </w:tcPr>
          <w:p w14:paraId="1FB33A7E" w14:textId="5E169627" w:rsidR="00077B12" w:rsidRPr="00107673" w:rsidRDefault="003F40AA"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Box</w:t>
            </w:r>
          </w:p>
        </w:tc>
        <w:tc>
          <w:tcPr>
            <w:tcW w:w="1260" w:type="dxa"/>
          </w:tcPr>
          <w:p w14:paraId="39D7B017" w14:textId="1DDEE7F3"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60 </w:t>
            </w:r>
          </w:p>
        </w:tc>
        <w:tc>
          <w:tcPr>
            <w:tcW w:w="1440" w:type="dxa"/>
          </w:tcPr>
          <w:p w14:paraId="228B44AA" w14:textId="664B2FC4"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196 </w:t>
            </w:r>
          </w:p>
        </w:tc>
        <w:tc>
          <w:tcPr>
            <w:tcW w:w="1620" w:type="dxa"/>
          </w:tcPr>
          <w:p w14:paraId="53D5ED39" w14:textId="06F9FCEF" w:rsidR="00077B12" w:rsidRPr="00107673" w:rsidRDefault="005A21D2"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50FA77C7" w14:textId="186E6C1F"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w:t>
            </w:r>
            <w:r w:rsidR="00262210">
              <w:rPr>
                <w:rFonts w:ascii="Times New Roman" w:eastAsia="Times New Roman" w:hAnsi="Times New Roman" w:cs="Times New Roman"/>
                <w:color w:val="0070C0"/>
                <w:lang w:eastAsia="zh-CN"/>
              </w:rPr>
              <w:t xml:space="preserve">49000 </w:t>
            </w:r>
          </w:p>
        </w:tc>
      </w:tr>
    </w:tbl>
    <w:p w14:paraId="1126DD08" w14:textId="77777777" w:rsidR="00840A24" w:rsidRDefault="00840A24" w:rsidP="007B3D6C">
      <w:pPr>
        <w:ind w:left="720"/>
        <w:rPr>
          <w:rFonts w:ascii="Times New Roman" w:eastAsia="Times New Roman" w:hAnsi="Times New Roman" w:cs="Times New Roman"/>
          <w:color w:val="0070C0"/>
          <w:lang w:eastAsia="zh-CN"/>
        </w:rPr>
      </w:pPr>
    </w:p>
    <w:p w14:paraId="77744B71" w14:textId="652DF2C7" w:rsidR="00077B12" w:rsidRPr="00107673" w:rsidRDefault="00D73494" w:rsidP="007B3D6C">
      <w:pPr>
        <w:ind w:left="72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Although our number of subjects </w:t>
      </w:r>
      <w:r w:rsidR="00840A24">
        <w:rPr>
          <w:rFonts w:ascii="Times New Roman" w:eastAsia="Times New Roman" w:hAnsi="Times New Roman" w:cs="Times New Roman"/>
          <w:color w:val="0070C0"/>
          <w:lang w:eastAsia="zh-CN"/>
        </w:rPr>
        <w:t>is 6</w:t>
      </w:r>
      <w:r>
        <w:rPr>
          <w:rFonts w:ascii="Times New Roman" w:eastAsia="Times New Roman" w:hAnsi="Times New Roman" w:cs="Times New Roman"/>
          <w:color w:val="0070C0"/>
          <w:lang w:eastAsia="zh-CN"/>
        </w:rPr>
        <w:t xml:space="preserve">, our number of trials </w:t>
      </w:r>
      <w:r w:rsidR="00840A24">
        <w:rPr>
          <w:rFonts w:ascii="Times New Roman" w:eastAsia="Times New Roman" w:hAnsi="Times New Roman" w:cs="Times New Roman"/>
          <w:color w:val="0070C0"/>
          <w:lang w:eastAsia="zh-CN"/>
        </w:rPr>
        <w:t xml:space="preserve">is </w:t>
      </w:r>
      <w:r>
        <w:rPr>
          <w:rFonts w:ascii="Times New Roman" w:eastAsia="Times New Roman" w:hAnsi="Times New Roman" w:cs="Times New Roman"/>
          <w:color w:val="0070C0"/>
          <w:lang w:eastAsia="zh-CN"/>
        </w:rPr>
        <w:t xml:space="preserve">comparable to </w:t>
      </w:r>
      <w:r w:rsidR="00FF5726">
        <w:rPr>
          <w:rFonts w:ascii="Times New Roman" w:eastAsia="Times New Roman" w:hAnsi="Times New Roman" w:cs="Times New Roman"/>
          <w:color w:val="0070C0"/>
          <w:lang w:eastAsia="zh-CN"/>
        </w:rPr>
        <w:t xml:space="preserve">that of </w:t>
      </w:r>
      <w:r>
        <w:rPr>
          <w:rFonts w:ascii="Times New Roman" w:eastAsia="Times New Roman" w:hAnsi="Times New Roman" w:cs="Times New Roman"/>
          <w:color w:val="0070C0"/>
          <w:lang w:eastAsia="zh-CN"/>
        </w:rPr>
        <w:t xml:space="preserve">other rodent explore-exploit studies (especially the Laskowski paper that also uses a </w:t>
      </w:r>
      <w:r w:rsidR="00840A24">
        <w:rPr>
          <w:rFonts w:ascii="Times New Roman" w:eastAsia="Times New Roman" w:hAnsi="Times New Roman" w:cs="Times New Roman"/>
          <w:color w:val="0070C0"/>
          <w:lang w:eastAsia="zh-CN"/>
        </w:rPr>
        <w:t xml:space="preserve">spatial </w:t>
      </w:r>
      <w:r>
        <w:rPr>
          <w:rFonts w:ascii="Times New Roman" w:eastAsia="Times New Roman" w:hAnsi="Times New Roman" w:cs="Times New Roman"/>
          <w:color w:val="0070C0"/>
          <w:lang w:eastAsia="zh-CN"/>
        </w:rPr>
        <w:t>maze design).</w:t>
      </w:r>
      <w:r w:rsidR="007B3D6C">
        <w:rPr>
          <w:rFonts w:ascii="Times New Roman" w:eastAsia="Times New Roman" w:hAnsi="Times New Roman" w:cs="Times New Roman"/>
          <w:color w:val="0070C0"/>
          <w:lang w:eastAsia="zh-CN"/>
        </w:rPr>
        <w:t xml:space="preserve"> </w:t>
      </w:r>
      <w:r w:rsidR="00840A24">
        <w:rPr>
          <w:rFonts w:ascii="Times New Roman" w:eastAsia="Times New Roman" w:hAnsi="Times New Roman" w:cs="Times New Roman"/>
          <w:color w:val="0070C0"/>
          <w:lang w:eastAsia="zh-CN"/>
        </w:rPr>
        <w:t>Also note that</w:t>
      </w:r>
      <w:r w:rsidR="00965A53">
        <w:rPr>
          <w:rFonts w:ascii="Times New Roman" w:eastAsia="Times New Roman" w:hAnsi="Times New Roman" w:cs="Times New Roman"/>
          <w:color w:val="0070C0"/>
          <w:lang w:eastAsia="zh-CN"/>
        </w:rPr>
        <w:t xml:space="preserve"> we reported another 70000 trials in humans in our study. </w:t>
      </w:r>
      <w:r w:rsidR="00840A24">
        <w:rPr>
          <w:rFonts w:ascii="Times New Roman" w:eastAsia="Times New Roman" w:hAnsi="Times New Roman" w:cs="Times New Roman"/>
          <w:color w:val="0070C0"/>
          <w:lang w:eastAsia="zh-CN"/>
        </w:rPr>
        <w:t>S</w:t>
      </w:r>
      <w:r w:rsidR="007B3D6C">
        <w:rPr>
          <w:rFonts w:ascii="Times New Roman" w:eastAsia="Times New Roman" w:hAnsi="Times New Roman" w:cs="Times New Roman"/>
          <w:color w:val="0070C0"/>
          <w:lang w:eastAsia="zh-CN"/>
        </w:rPr>
        <w:t>ince our design compares H = 1 and H = 6 within subjects, we only need</w:t>
      </w:r>
      <w:r w:rsidR="00FF5726">
        <w:rPr>
          <w:rFonts w:ascii="Times New Roman" w:eastAsia="Times New Roman" w:hAnsi="Times New Roman" w:cs="Times New Roman"/>
          <w:color w:val="0070C0"/>
          <w:lang w:eastAsia="zh-CN"/>
        </w:rPr>
        <w:t>ed</w:t>
      </w:r>
      <w:r w:rsidR="007B3D6C">
        <w:rPr>
          <w:rFonts w:ascii="Times New Roman" w:eastAsia="Times New Roman" w:hAnsi="Times New Roman" w:cs="Times New Roman"/>
          <w:color w:val="0070C0"/>
          <w:lang w:eastAsia="zh-CN"/>
        </w:rPr>
        <w:t xml:space="preserve"> half as many rats as in a between-subject design study. </w:t>
      </w:r>
    </w:p>
    <w:p w14:paraId="1F23F037" w14:textId="1E904CFA" w:rsidR="00555B89" w:rsidRDefault="00555B89" w:rsidP="004612F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are minimizing the use of animals as per IACUC rules. We </w:t>
      </w:r>
      <w:r w:rsidR="00077B12">
        <w:rPr>
          <w:rFonts w:ascii="Times New Roman" w:eastAsia="Times New Roman" w:hAnsi="Times New Roman" w:cs="Times New Roman"/>
          <w:color w:val="0070C0"/>
          <w:lang w:eastAsia="zh-CN"/>
        </w:rPr>
        <w:t>did not report claims in our results based on a trend, all our main results are statistically significant.</w:t>
      </w:r>
    </w:p>
    <w:p w14:paraId="20E5C6F9" w14:textId="3D6A2AF0" w:rsidR="005528D4" w:rsidRPr="00555B89" w:rsidRDefault="00FF5726" w:rsidP="004612F0">
      <w:pPr>
        <w:pStyle w:val="ListParagraph"/>
        <w:numPr>
          <w:ilvl w:val="0"/>
          <w:numId w:val="10"/>
        </w:numPr>
        <w:rPr>
          <w:rFonts w:ascii="Times New Roman" w:eastAsia="Times New Roman" w:hAnsi="Times New Roman" w:cs="Times New Roman"/>
          <w:color w:val="0070C0"/>
          <w:lang w:eastAsia="zh-CN"/>
        </w:rPr>
      </w:pPr>
      <w:del w:id="4" w:author="Wang Siyu" w:date="2022-05-18T11:45:00Z">
        <w:r w:rsidDel="00E32CEB">
          <w:rPr>
            <w:rFonts w:ascii="Times New Roman" w:eastAsia="Times New Roman" w:hAnsi="Times New Roman" w:cs="Times New Roman"/>
            <w:color w:val="0070C0"/>
            <w:lang w:eastAsia="zh-CN"/>
          </w:rPr>
          <w:delText>W</w:delText>
        </w:r>
        <w:r w:rsidR="005528D4" w:rsidDel="00E32CEB">
          <w:rPr>
            <w:rFonts w:ascii="Times New Roman" w:eastAsia="Times New Roman" w:hAnsi="Times New Roman" w:cs="Times New Roman"/>
            <w:color w:val="0070C0"/>
            <w:lang w:eastAsia="zh-CN"/>
          </w:rPr>
          <w:delText xml:space="preserve">e removed </w:delText>
        </w:r>
        <w:r w:rsidDel="00E32CEB">
          <w:rPr>
            <w:rFonts w:ascii="Times New Roman" w:eastAsia="Times New Roman" w:hAnsi="Times New Roman" w:cs="Times New Roman"/>
            <w:color w:val="0070C0"/>
            <w:lang w:eastAsia="zh-CN"/>
          </w:rPr>
          <w:delText xml:space="preserve">Experiment 3 </w:delText>
        </w:r>
        <w:r w:rsidR="005528D4" w:rsidDel="00E32CEB">
          <w:rPr>
            <w:rFonts w:ascii="Times New Roman" w:eastAsia="Times New Roman" w:hAnsi="Times New Roman" w:cs="Times New Roman"/>
            <w:color w:val="0070C0"/>
            <w:lang w:eastAsia="zh-CN"/>
          </w:rPr>
          <w:delText xml:space="preserve"> from the results section and only use it for discussion purposes.</w:delText>
        </w:r>
      </w:del>
      <w:ins w:id="5" w:author="Wang Siyu" w:date="2022-05-18T11:45:00Z">
        <w:r w:rsidR="00E32CEB">
          <w:rPr>
            <w:rFonts w:ascii="Times New Roman" w:eastAsia="Times New Roman" w:hAnsi="Times New Roman" w:cs="Times New Roman"/>
            <w:color w:val="0070C0"/>
            <w:lang w:eastAsia="zh-CN"/>
          </w:rPr>
          <w:t xml:space="preserve">We acknowledge that </w:t>
        </w:r>
      </w:ins>
      <w:ins w:id="6" w:author="Wang Siyu" w:date="2022-05-18T11:50:00Z">
        <w:r w:rsidR="006824DD">
          <w:rPr>
            <w:rFonts w:ascii="Times New Roman" w:eastAsia="Times New Roman" w:hAnsi="Times New Roman" w:cs="Times New Roman"/>
            <w:color w:val="0070C0"/>
            <w:lang w:eastAsia="zh-CN"/>
          </w:rPr>
          <w:t xml:space="preserve">our Experiment 3 should be considered preliminary. </w:t>
        </w:r>
      </w:ins>
      <w:ins w:id="7" w:author="Wang Siyu" w:date="2022-05-18T11:51:00Z">
        <w:r w:rsidR="00664AD7">
          <w:rPr>
            <w:rFonts w:ascii="Times New Roman" w:eastAsia="Times New Roman" w:hAnsi="Times New Roman" w:cs="Times New Roman"/>
            <w:color w:val="0070C0"/>
            <w:lang w:eastAsia="zh-CN"/>
          </w:rPr>
          <w:t>However, Experiment 3</w:t>
        </w:r>
      </w:ins>
      <w:del w:id="8" w:author="Wang Siyu" w:date="2022-05-18T11:50:00Z">
        <w:r w:rsidR="005528D4" w:rsidDel="006824DD">
          <w:rPr>
            <w:rFonts w:ascii="Times New Roman" w:eastAsia="Times New Roman" w:hAnsi="Times New Roman" w:cs="Times New Roman"/>
            <w:color w:val="0070C0"/>
            <w:lang w:eastAsia="zh-CN"/>
          </w:rPr>
          <w:delText xml:space="preserve"> Experiment 3</w:delText>
        </w:r>
      </w:del>
      <w:r w:rsidR="005528D4">
        <w:rPr>
          <w:rFonts w:ascii="Times New Roman" w:eastAsia="Times New Roman" w:hAnsi="Times New Roman" w:cs="Times New Roman"/>
          <w:color w:val="0070C0"/>
          <w:lang w:eastAsia="zh-CN"/>
        </w:rPr>
        <w:t xml:space="preserve"> is not essential to the conclusions of this study.</w:t>
      </w:r>
    </w:p>
    <w:p w14:paraId="0577160B" w14:textId="77777777" w:rsidR="00DA729B" w:rsidRPr="00F52465" w:rsidRDefault="00DA729B" w:rsidP="00F52465">
      <w:pPr>
        <w:rPr>
          <w:rFonts w:ascii="Times New Roman" w:eastAsia="Times New Roman" w:hAnsi="Times New Roman" w:cs="Times New Roman"/>
          <w:color w:val="0070C0"/>
          <w:lang w:eastAsia="zh-CN"/>
        </w:rPr>
      </w:pPr>
    </w:p>
    <w:p w14:paraId="12849EB7" w14:textId="04162164" w:rsidR="00DA729B" w:rsidRDefault="00DA729B" w:rsidP="00F52465">
      <w:pPr>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 [ESSENTIAL REVISION] The rat experiment starts with a subset of cued responses. It is not clear whether the rats treated the cued responses and the uncued as part of the same "condition". </w:t>
      </w:r>
      <w:r w:rsidRPr="00DA7169">
        <w:rPr>
          <w:rFonts w:ascii="Times New Roman" w:eastAsia="Times New Roman" w:hAnsi="Times New Roman" w:cs="Times New Roman"/>
          <w:color w:val="222222"/>
          <w:lang w:eastAsia="zh-CN"/>
        </w:rPr>
        <w:lastRenderedPageBreak/>
        <w:t xml:space="preserve">I don't know how to fix this, but it needs to be considered. The authors do acknowledge that the rats may have been </w:t>
      </w:r>
      <w:r w:rsidRPr="00B87D9C">
        <w:rPr>
          <w:rFonts w:ascii="Times New Roman" w:eastAsia="Times New Roman" w:hAnsi="Times New Roman" w:cs="Times New Roman"/>
          <w:color w:val="222222"/>
          <w:lang w:eastAsia="zh-CN"/>
        </w:rPr>
        <w:t>making some decisions based on overall volatility rather than the actual time-horizon experiment desired, but they do not disprove this hypothesis. I think it is necessary for the authors to directly test these alternative theories (using Bayesian model fits?) and show that these alternate explanations are not as good explanations as their intended experimental logic.</w:t>
      </w:r>
    </w:p>
    <w:p w14:paraId="2ADF1061" w14:textId="0B3724D3" w:rsidR="000E698B" w:rsidRPr="000E698B" w:rsidRDefault="00FF5726" w:rsidP="000E698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w:t>
      </w:r>
      <w:r w:rsidR="000E698B">
        <w:rPr>
          <w:rFonts w:ascii="Times New Roman" w:eastAsia="Times New Roman" w:hAnsi="Times New Roman" w:cs="Times New Roman"/>
          <w:color w:val="0070C0"/>
          <w:lang w:eastAsia="zh-CN"/>
        </w:rPr>
        <w:t>e do</w:t>
      </w:r>
      <w:r>
        <w:rPr>
          <w:rFonts w:ascii="Times New Roman" w:eastAsia="Times New Roman" w:hAnsi="Times New Roman" w:cs="Times New Roman"/>
          <w:color w:val="0070C0"/>
          <w:lang w:eastAsia="zh-CN"/>
        </w:rPr>
        <w:t xml:space="preserve"> not</w:t>
      </w:r>
      <w:r w:rsidR="000E698B">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believe the “cued” and “uncued” conditions </w:t>
      </w:r>
      <w:r w:rsidR="000E698B">
        <w:rPr>
          <w:rFonts w:ascii="Times New Roman" w:eastAsia="Times New Roman" w:hAnsi="Times New Roman" w:cs="Times New Roman"/>
          <w:color w:val="0070C0"/>
          <w:lang w:eastAsia="zh-CN"/>
        </w:rPr>
        <w:t>affect the validity of our results</w:t>
      </w:r>
      <w:r>
        <w:rPr>
          <w:rFonts w:ascii="Times New Roman" w:eastAsia="Times New Roman" w:hAnsi="Times New Roman" w:cs="Times New Roman"/>
          <w:color w:val="0070C0"/>
          <w:lang w:eastAsia="zh-CN"/>
        </w:rPr>
        <w:t xml:space="preserve"> for the following reasons</w:t>
      </w:r>
      <w:r w:rsidR="000E698B">
        <w:rPr>
          <w:rFonts w:ascii="Times New Roman" w:eastAsia="Times New Roman" w:hAnsi="Times New Roman" w:cs="Times New Roman"/>
          <w:color w:val="0070C0"/>
          <w:lang w:eastAsia="zh-CN"/>
        </w:rPr>
        <w:t>.</w:t>
      </w:r>
    </w:p>
    <w:p w14:paraId="7680E162" w14:textId="7AAA90FA" w:rsidR="00B87D9C" w:rsidRDefault="00B87D9C" w:rsidP="000E698B">
      <w:pPr>
        <w:pStyle w:val="ListParagraph"/>
        <w:numPr>
          <w:ilvl w:val="0"/>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There are no “uncued” conditions in our design. In the guided trials, light at one of the two feeders is on and the rat is guided to visit that feeder. In the unguided trials, both lights are on at the two feeders. </w:t>
      </w:r>
      <w:r w:rsidR="000E698B">
        <w:rPr>
          <w:rFonts w:ascii="Times New Roman" w:eastAsia="Times New Roman" w:hAnsi="Times New Roman" w:cs="Times New Roman"/>
          <w:color w:val="0070C0"/>
          <w:lang w:eastAsia="zh-CN"/>
        </w:rPr>
        <w:t>Rats are pretrained to understand that they are allowed to travel to either feeder locations with lights on to obtain rewards.</w:t>
      </w:r>
      <w:r w:rsidR="00192C66">
        <w:rPr>
          <w:rFonts w:ascii="Times New Roman" w:eastAsia="Times New Roman" w:hAnsi="Times New Roman" w:cs="Times New Roman"/>
          <w:color w:val="0070C0"/>
          <w:lang w:eastAsia="zh-CN"/>
        </w:rPr>
        <w:t xml:space="preserve"> Blinking the light is a necessary step to draw the attention of the rat to those two feeders that are active (there are 6 other inactive feeders at the periphery). We have </w:t>
      </w:r>
      <w:r w:rsidR="0005138E">
        <w:rPr>
          <w:rFonts w:ascii="Times New Roman" w:eastAsia="Times New Roman" w:hAnsi="Times New Roman" w:cs="Times New Roman"/>
          <w:color w:val="0070C0"/>
          <w:lang w:eastAsia="zh-CN"/>
        </w:rPr>
        <w:t xml:space="preserve">revised and </w:t>
      </w:r>
      <w:r w:rsidR="00192C66">
        <w:rPr>
          <w:rFonts w:ascii="Times New Roman" w:eastAsia="Times New Roman" w:hAnsi="Times New Roman" w:cs="Times New Roman"/>
          <w:color w:val="0070C0"/>
          <w:lang w:eastAsia="zh-CN"/>
        </w:rPr>
        <w:t>expanded the method section to clarify this point.</w:t>
      </w:r>
    </w:p>
    <w:p w14:paraId="04C990F9" w14:textId="673F0972" w:rsidR="00DA729B" w:rsidRDefault="00DA729B" w:rsidP="00DA729B">
      <w:pPr>
        <w:pStyle w:val="ListParagraph"/>
        <w:numPr>
          <w:ilvl w:val="0"/>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fact that rats adapted the percent</w:t>
      </w:r>
      <w:r w:rsidR="000E698B">
        <w:rPr>
          <w:rFonts w:ascii="Times New Roman" w:eastAsia="Times New Roman" w:hAnsi="Times New Roman" w:cs="Times New Roman"/>
          <w:color w:val="0070C0"/>
          <w:lang w:eastAsia="zh-CN"/>
        </w:rPr>
        <w:t>age</w:t>
      </w:r>
      <w:r>
        <w:rPr>
          <w:rFonts w:ascii="Times New Roman" w:eastAsia="Times New Roman" w:hAnsi="Times New Roman" w:cs="Times New Roman"/>
          <w:color w:val="0070C0"/>
          <w:lang w:eastAsia="zh-CN"/>
        </w:rPr>
        <w:t xml:space="preserve"> of switching in the first “uncued” choice based on </w:t>
      </w:r>
      <w:r w:rsidR="00192C66">
        <w:rPr>
          <w:rFonts w:ascii="Times New Roman" w:eastAsia="Times New Roman" w:hAnsi="Times New Roman" w:cs="Times New Roman"/>
          <w:color w:val="0070C0"/>
          <w:lang w:eastAsia="zh-CN"/>
        </w:rPr>
        <w:t xml:space="preserve">the </w:t>
      </w:r>
      <w:r>
        <w:rPr>
          <w:rFonts w:ascii="Times New Roman" w:eastAsia="Times New Roman" w:hAnsi="Times New Roman" w:cs="Times New Roman"/>
          <w:color w:val="0070C0"/>
          <w:lang w:eastAsia="zh-CN"/>
        </w:rPr>
        <w:t xml:space="preserve">rewards gained in the “cued” responses, </w:t>
      </w:r>
      <w:r w:rsidR="000E698B">
        <w:rPr>
          <w:rFonts w:ascii="Times New Roman" w:eastAsia="Times New Roman" w:hAnsi="Times New Roman" w:cs="Times New Roman"/>
          <w:color w:val="0070C0"/>
          <w:lang w:eastAsia="zh-CN"/>
        </w:rPr>
        <w:t>shows</w:t>
      </w:r>
      <w:r>
        <w:rPr>
          <w:rFonts w:ascii="Times New Roman" w:eastAsia="Times New Roman" w:hAnsi="Times New Roman" w:cs="Times New Roman"/>
          <w:color w:val="0070C0"/>
          <w:lang w:eastAsia="zh-CN"/>
        </w:rPr>
        <w:t xml:space="preserve"> that rats </w:t>
      </w:r>
      <w:del w:id="9" w:author="Wang Siyu" w:date="2022-05-18T11:52:00Z">
        <w:r w:rsidR="00192C66" w:rsidDel="00664AD7">
          <w:rPr>
            <w:rFonts w:ascii="Times New Roman" w:eastAsia="Times New Roman" w:hAnsi="Times New Roman" w:cs="Times New Roman"/>
            <w:color w:val="0070C0"/>
            <w:lang w:eastAsia="zh-CN"/>
          </w:rPr>
          <w:delText xml:space="preserve"> </w:delText>
        </w:r>
      </w:del>
      <w:r w:rsidR="00192C66">
        <w:rPr>
          <w:rFonts w:ascii="Times New Roman" w:eastAsia="Times New Roman" w:hAnsi="Times New Roman" w:cs="Times New Roman"/>
          <w:color w:val="0070C0"/>
          <w:lang w:eastAsia="zh-CN"/>
        </w:rPr>
        <w:t xml:space="preserve">seemingly transferred </w:t>
      </w:r>
      <w:r>
        <w:rPr>
          <w:rFonts w:ascii="Times New Roman" w:eastAsia="Times New Roman" w:hAnsi="Times New Roman" w:cs="Times New Roman"/>
          <w:color w:val="0070C0"/>
          <w:lang w:eastAsia="zh-CN"/>
        </w:rPr>
        <w:t xml:space="preserve">the learned value from the “cued” phase to the “uncued” phase. This </w:t>
      </w:r>
      <w:r w:rsidR="00192C66">
        <w:rPr>
          <w:rFonts w:ascii="Times New Roman" w:eastAsia="Times New Roman" w:hAnsi="Times New Roman" w:cs="Times New Roman"/>
          <w:color w:val="0070C0"/>
          <w:lang w:eastAsia="zh-CN"/>
        </w:rPr>
        <w:t xml:space="preserve">shows </w:t>
      </w:r>
      <w:r>
        <w:rPr>
          <w:rFonts w:ascii="Times New Roman" w:eastAsia="Times New Roman" w:hAnsi="Times New Roman" w:cs="Times New Roman"/>
          <w:color w:val="0070C0"/>
          <w:lang w:eastAsia="zh-CN"/>
        </w:rPr>
        <w:t xml:space="preserve">that rats did not treat them as </w:t>
      </w:r>
      <w:r w:rsidR="000E698B">
        <w:rPr>
          <w:rFonts w:ascii="Times New Roman" w:eastAsia="Times New Roman" w:hAnsi="Times New Roman" w:cs="Times New Roman"/>
          <w:color w:val="0070C0"/>
          <w:lang w:eastAsia="zh-CN"/>
        </w:rPr>
        <w:t>different conditions.</w:t>
      </w:r>
      <w:r>
        <w:rPr>
          <w:rFonts w:ascii="Times New Roman" w:eastAsia="Times New Roman" w:hAnsi="Times New Roman" w:cs="Times New Roman"/>
          <w:color w:val="0070C0"/>
          <w:lang w:eastAsia="zh-CN"/>
        </w:rPr>
        <w:t xml:space="preserve"> </w:t>
      </w:r>
    </w:p>
    <w:p w14:paraId="1AA7161B" w14:textId="6757C431" w:rsidR="000E698B" w:rsidRDefault="00C42C9D" w:rsidP="000E698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w:t>
      </w:r>
      <w:r w:rsidR="00192C66">
        <w:rPr>
          <w:rFonts w:ascii="Times New Roman" w:eastAsia="Times New Roman" w:hAnsi="Times New Roman" w:cs="Times New Roman"/>
          <w:color w:val="0070C0"/>
          <w:lang w:eastAsia="zh-CN"/>
        </w:rPr>
        <w:t>about the issue of</w:t>
      </w:r>
      <w:r>
        <w:rPr>
          <w:rFonts w:ascii="Times New Roman" w:eastAsia="Times New Roman" w:hAnsi="Times New Roman" w:cs="Times New Roman"/>
          <w:color w:val="0070C0"/>
          <w:lang w:eastAsia="zh-CN"/>
        </w:rPr>
        <w:t xml:space="preserve"> the effect of volatility on exploratory behavior. </w:t>
      </w:r>
    </w:p>
    <w:p w14:paraId="612A84F0" w14:textId="3C79B0E3" w:rsidR="002558D7" w:rsidRDefault="005F3623" w:rsidP="00412083">
      <w:pPr>
        <w:pStyle w:val="ListParagraph"/>
        <w:numPr>
          <w:ilvl w:val="0"/>
          <w:numId w:val="15"/>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Our results actually suggested that the horizon difference can not be accounted for by volatility alone. In Experiment 3, our results showed that increase volatility in the task (the random condition) increased both directed and random exploration. Since only directed exploration and not random exploration </w:t>
      </w:r>
      <w:r w:rsidR="002558D7">
        <w:rPr>
          <w:rFonts w:ascii="Times New Roman" w:eastAsia="Times New Roman" w:hAnsi="Times New Roman" w:cs="Times New Roman"/>
          <w:color w:val="0070C0"/>
          <w:lang w:eastAsia="zh-CN"/>
        </w:rPr>
        <w:t xml:space="preserve">selectively </w:t>
      </w:r>
      <w:r>
        <w:rPr>
          <w:rFonts w:ascii="Times New Roman" w:eastAsia="Times New Roman" w:hAnsi="Times New Roman" w:cs="Times New Roman"/>
          <w:color w:val="0070C0"/>
          <w:lang w:eastAsia="zh-CN"/>
        </w:rPr>
        <w:t>changed between horizons</w:t>
      </w:r>
      <w:r w:rsidR="002558D7">
        <w:rPr>
          <w:rFonts w:ascii="Times New Roman" w:eastAsia="Times New Roman" w:hAnsi="Times New Roman" w:cs="Times New Roman"/>
          <w:color w:val="0070C0"/>
          <w:lang w:eastAsia="zh-CN"/>
        </w:rPr>
        <w:t xml:space="preserve"> in rats</w:t>
      </w:r>
      <w:r>
        <w:rPr>
          <w:rFonts w:ascii="Times New Roman" w:eastAsia="Times New Roman" w:hAnsi="Times New Roman" w:cs="Times New Roman"/>
          <w:color w:val="0070C0"/>
          <w:lang w:eastAsia="zh-CN"/>
        </w:rPr>
        <w:t xml:space="preserve">, </w:t>
      </w:r>
      <w:r w:rsidR="00F82C83">
        <w:rPr>
          <w:rFonts w:ascii="Times New Roman" w:eastAsia="Times New Roman" w:hAnsi="Times New Roman" w:cs="Times New Roman"/>
          <w:color w:val="0070C0"/>
          <w:lang w:eastAsia="zh-CN"/>
        </w:rPr>
        <w:t xml:space="preserve">volatility does not account for the horizon difference we observed in Experiment 2. </w:t>
      </w:r>
    </w:p>
    <w:p w14:paraId="282CF408" w14:textId="6854CF8F" w:rsidR="00286A70" w:rsidRDefault="00FA4E0E" w:rsidP="00412083">
      <w:pPr>
        <w:pStyle w:val="ListParagraph"/>
        <w:numPr>
          <w:ilvl w:val="0"/>
          <w:numId w:val="15"/>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have </w:t>
      </w:r>
      <w:r w:rsidR="002558D7">
        <w:rPr>
          <w:rFonts w:ascii="Times New Roman" w:eastAsia="Times New Roman" w:hAnsi="Times New Roman" w:cs="Times New Roman"/>
          <w:color w:val="0070C0"/>
          <w:lang w:eastAsia="zh-CN"/>
        </w:rPr>
        <w:t>modified both the results and the discussion section of the paper to emphasize the above point</w:t>
      </w:r>
      <w:r>
        <w:rPr>
          <w:rFonts w:ascii="Times New Roman" w:eastAsia="Times New Roman" w:hAnsi="Times New Roman" w:cs="Times New Roman"/>
          <w:color w:val="0070C0"/>
          <w:lang w:eastAsia="zh-CN"/>
        </w:rPr>
        <w:t>.</w:t>
      </w:r>
    </w:p>
    <w:p w14:paraId="6DD12D52" w14:textId="373A77C5" w:rsidR="00DA729B" w:rsidRDefault="00DA729B" w:rsidP="00250C75">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[ESSENTIAL REVISION] The rat experiments used the same 6 rats for all experiments. This is a major problem as the rats are almost certainly going to come to the subsequent experiments with learned expectations from the previous ones. The authors should, instead, identify the number of rats needed for each cohort and do a separate experiment with each group of rats naïve to the experimental paradigm, so that they all have the same training experience.</w:t>
      </w:r>
    </w:p>
    <w:p w14:paraId="239EC93F" w14:textId="0CC10F6C" w:rsidR="00186C47" w:rsidRDefault="00186C47" w:rsidP="00186C47">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the question about the carry-over effect across experiments. </w:t>
      </w:r>
    </w:p>
    <w:p w14:paraId="65796598" w14:textId="3A889888" w:rsidR="00186C47" w:rsidRDefault="00186C47" w:rsidP="00186C47">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From a training perspective, in order to teach a rat to learn Experiment 2, </w:t>
      </w:r>
      <w:r w:rsidR="0005138E">
        <w:rPr>
          <w:rFonts w:ascii="Times New Roman" w:eastAsia="Times New Roman" w:hAnsi="Times New Roman" w:cs="Times New Roman"/>
          <w:color w:val="0070C0"/>
          <w:lang w:eastAsia="zh-CN"/>
        </w:rPr>
        <w:t xml:space="preserve">it is </w:t>
      </w:r>
      <w:r>
        <w:rPr>
          <w:rFonts w:ascii="Times New Roman" w:eastAsia="Times New Roman" w:hAnsi="Times New Roman" w:cs="Times New Roman"/>
          <w:color w:val="0070C0"/>
          <w:lang w:eastAsia="zh-CN"/>
        </w:rPr>
        <w:t xml:space="preserve">actually </w:t>
      </w:r>
      <w:r w:rsidR="0005138E">
        <w:rPr>
          <w:rFonts w:ascii="Times New Roman" w:eastAsia="Times New Roman" w:hAnsi="Times New Roman" w:cs="Times New Roman"/>
          <w:color w:val="0070C0"/>
          <w:lang w:eastAsia="zh-CN"/>
        </w:rPr>
        <w:t xml:space="preserve">necessary </w:t>
      </w:r>
      <w:r>
        <w:rPr>
          <w:rFonts w:ascii="Times New Roman" w:eastAsia="Times New Roman" w:hAnsi="Times New Roman" w:cs="Times New Roman"/>
          <w:color w:val="0070C0"/>
          <w:lang w:eastAsia="zh-CN"/>
        </w:rPr>
        <w:t xml:space="preserve">that they </w:t>
      </w:r>
      <w:r w:rsidR="0005138E">
        <w:rPr>
          <w:rFonts w:ascii="Times New Roman" w:eastAsia="Times New Roman" w:hAnsi="Times New Roman" w:cs="Times New Roman"/>
          <w:color w:val="0070C0"/>
          <w:lang w:eastAsia="zh-CN"/>
        </w:rPr>
        <w:t xml:space="preserve">perform </w:t>
      </w:r>
      <w:r>
        <w:rPr>
          <w:rFonts w:ascii="Times New Roman" w:eastAsia="Times New Roman" w:hAnsi="Times New Roman" w:cs="Times New Roman"/>
          <w:color w:val="0070C0"/>
          <w:lang w:eastAsia="zh-CN"/>
        </w:rPr>
        <w:t xml:space="preserve">Experiment 1 first. For all our rats, they first learned how to perform the task in a fixed horizon condition (Experiment 1), then we introduced both </w:t>
      </w:r>
      <w:r w:rsidR="00C13F8F">
        <w:rPr>
          <w:rFonts w:ascii="Times New Roman" w:eastAsia="Times New Roman" w:hAnsi="Times New Roman" w:cs="Times New Roman"/>
          <w:color w:val="0070C0"/>
          <w:lang w:eastAsia="zh-CN"/>
        </w:rPr>
        <w:lastRenderedPageBreak/>
        <w:t>horizon</w:t>
      </w:r>
      <w:r>
        <w:rPr>
          <w:rFonts w:ascii="Times New Roman" w:eastAsia="Times New Roman" w:hAnsi="Times New Roman" w:cs="Times New Roman"/>
          <w:color w:val="0070C0"/>
          <w:lang w:eastAsia="zh-CN"/>
        </w:rPr>
        <w:t xml:space="preserve"> conditions within each session (Experiment 2). </w:t>
      </w:r>
      <w:r w:rsidR="00BD2B98">
        <w:rPr>
          <w:rFonts w:ascii="Times New Roman" w:eastAsia="Times New Roman" w:hAnsi="Times New Roman" w:cs="Times New Roman"/>
          <w:color w:val="0070C0"/>
          <w:lang w:eastAsia="zh-CN"/>
        </w:rPr>
        <w:t xml:space="preserve">Naïve rats are </w:t>
      </w:r>
      <w:r w:rsidR="0005138E">
        <w:rPr>
          <w:rFonts w:ascii="Times New Roman" w:eastAsia="Times New Roman" w:hAnsi="Times New Roman" w:cs="Times New Roman"/>
          <w:color w:val="0070C0"/>
          <w:lang w:eastAsia="zh-CN"/>
        </w:rPr>
        <w:t>in our hands incapable of doing</w:t>
      </w:r>
      <w:r w:rsidR="00BD2B98">
        <w:rPr>
          <w:rFonts w:ascii="Times New Roman" w:eastAsia="Times New Roman" w:hAnsi="Times New Roman" w:cs="Times New Roman"/>
          <w:color w:val="0070C0"/>
          <w:lang w:eastAsia="zh-CN"/>
        </w:rPr>
        <w:t xml:space="preserve"> Experiment 2 without going through Experiment 1</w:t>
      </w:r>
      <w:r w:rsidR="0005138E">
        <w:rPr>
          <w:rFonts w:ascii="Times New Roman" w:eastAsia="Times New Roman" w:hAnsi="Times New Roman" w:cs="Times New Roman"/>
          <w:color w:val="0070C0"/>
          <w:lang w:eastAsia="zh-CN"/>
        </w:rPr>
        <w:t xml:space="preserve"> first</w:t>
      </w:r>
      <w:r w:rsidR="00BD2B98">
        <w:rPr>
          <w:rFonts w:ascii="Times New Roman" w:eastAsia="Times New Roman" w:hAnsi="Times New Roman" w:cs="Times New Roman"/>
          <w:color w:val="0070C0"/>
          <w:lang w:eastAsia="zh-CN"/>
        </w:rPr>
        <w:t>.</w:t>
      </w:r>
    </w:p>
    <w:p w14:paraId="67322810" w14:textId="6519C101" w:rsidR="00186C47" w:rsidRPr="00687555" w:rsidRDefault="002634D6" w:rsidP="00687555">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Any carry-over effects from Experiment 1 to Experiment 2 should affect both horizon conditions equally in Experiment 2. </w:t>
      </w:r>
      <w:r w:rsidR="00DB5E6D">
        <w:rPr>
          <w:rFonts w:ascii="Times New Roman" w:eastAsia="Times New Roman" w:hAnsi="Times New Roman" w:cs="Times New Roman"/>
          <w:color w:val="0070C0"/>
          <w:lang w:eastAsia="zh-CN"/>
        </w:rPr>
        <w:t xml:space="preserve">The horizon difference we observed in Experiment 2 </w:t>
      </w:r>
      <w:r w:rsidR="00DB5E6D" w:rsidRPr="00687555">
        <w:rPr>
          <w:rFonts w:ascii="Times New Roman" w:eastAsia="Times New Roman" w:hAnsi="Times New Roman" w:cs="Times New Roman"/>
          <w:color w:val="0070C0"/>
          <w:lang w:eastAsia="zh-CN"/>
        </w:rPr>
        <w:t xml:space="preserve">cannot arise from previous </w:t>
      </w:r>
      <w:r w:rsidR="0005138E">
        <w:rPr>
          <w:rFonts w:ascii="Times New Roman" w:eastAsia="Times New Roman" w:hAnsi="Times New Roman" w:cs="Times New Roman"/>
          <w:color w:val="0070C0"/>
          <w:lang w:eastAsia="zh-CN"/>
        </w:rPr>
        <w:t>Experiment</w:t>
      </w:r>
      <w:del w:id="10" w:author="Wang Siyu" w:date="2022-05-18T11:53:00Z">
        <w:r w:rsidR="0005138E" w:rsidDel="00664AD7">
          <w:rPr>
            <w:rFonts w:ascii="Times New Roman" w:eastAsia="Times New Roman" w:hAnsi="Times New Roman" w:cs="Times New Roman"/>
            <w:color w:val="0070C0"/>
            <w:lang w:eastAsia="zh-CN"/>
          </w:rPr>
          <w:delText xml:space="preserve"> 2</w:delText>
        </w:r>
      </w:del>
      <w:ins w:id="11" w:author="Wang Siyu" w:date="2022-05-18T11:53:00Z">
        <w:r w:rsidR="00664AD7">
          <w:rPr>
            <w:rFonts w:ascii="Times New Roman" w:eastAsia="Times New Roman" w:hAnsi="Times New Roman" w:cs="Times New Roman"/>
            <w:color w:val="0070C0"/>
            <w:lang w:eastAsia="zh-CN"/>
          </w:rPr>
          <w:t xml:space="preserve"> 1</w:t>
        </w:r>
      </w:ins>
      <w:r w:rsidR="0005138E">
        <w:rPr>
          <w:rFonts w:ascii="Times New Roman" w:eastAsia="Times New Roman" w:hAnsi="Times New Roman" w:cs="Times New Roman"/>
          <w:color w:val="0070C0"/>
          <w:lang w:eastAsia="zh-CN"/>
        </w:rPr>
        <w:t xml:space="preserve"> </w:t>
      </w:r>
      <w:r w:rsidR="00DB5E6D" w:rsidRPr="00687555">
        <w:rPr>
          <w:rFonts w:ascii="Times New Roman" w:eastAsia="Times New Roman" w:hAnsi="Times New Roman" w:cs="Times New Roman"/>
          <w:color w:val="0070C0"/>
          <w:lang w:eastAsia="zh-CN"/>
        </w:rPr>
        <w:t xml:space="preserve">exposures, </w:t>
      </w:r>
      <w:r w:rsidR="0005138E">
        <w:rPr>
          <w:rFonts w:ascii="Times New Roman" w:eastAsia="Times New Roman" w:hAnsi="Times New Roman" w:cs="Times New Roman"/>
          <w:color w:val="0070C0"/>
          <w:lang w:eastAsia="zh-CN"/>
        </w:rPr>
        <w:t>because</w:t>
      </w:r>
      <w:r w:rsidR="0005138E" w:rsidRPr="00687555">
        <w:rPr>
          <w:rFonts w:ascii="Times New Roman" w:eastAsia="Times New Roman" w:hAnsi="Times New Roman" w:cs="Times New Roman"/>
          <w:color w:val="0070C0"/>
          <w:lang w:eastAsia="zh-CN"/>
        </w:rPr>
        <w:t xml:space="preserve"> </w:t>
      </w:r>
      <w:r w:rsidR="00DB5E6D" w:rsidRPr="00687555">
        <w:rPr>
          <w:rFonts w:ascii="Times New Roman" w:eastAsia="Times New Roman" w:hAnsi="Times New Roman" w:cs="Times New Roman"/>
          <w:color w:val="0070C0"/>
          <w:lang w:eastAsia="zh-CN"/>
        </w:rPr>
        <w:t>we randomly assigned the 2 horizon conditions to the 2 homebases each day.</w:t>
      </w:r>
      <w:r w:rsidR="0005138E">
        <w:rPr>
          <w:rFonts w:ascii="Times New Roman" w:eastAsia="Times New Roman" w:hAnsi="Times New Roman" w:cs="Times New Roman"/>
          <w:color w:val="0070C0"/>
          <w:lang w:eastAsia="zh-CN"/>
        </w:rPr>
        <w:t xml:space="preserve"> This has now been indicated in the method section.</w:t>
      </w:r>
    </w:p>
    <w:p w14:paraId="380FA66A" w14:textId="1FA536B7" w:rsidR="00DA729B" w:rsidRPr="0029291C" w:rsidRDefault="00DA729B" w:rsidP="0029291C">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sidRPr="00687555">
        <w:rPr>
          <w:rFonts w:ascii="Times New Roman" w:eastAsia="Times New Roman" w:hAnsi="Times New Roman" w:cs="Times New Roman"/>
          <w:color w:val="0070C0"/>
          <w:lang w:eastAsia="zh-CN"/>
        </w:rPr>
        <w:t xml:space="preserve">Experiment 3 </w:t>
      </w:r>
      <w:r w:rsidR="0005138E">
        <w:rPr>
          <w:rFonts w:ascii="Times New Roman" w:eastAsia="Times New Roman" w:hAnsi="Times New Roman" w:cs="Times New Roman"/>
          <w:color w:val="0070C0"/>
          <w:lang w:eastAsia="zh-CN"/>
        </w:rPr>
        <w:t xml:space="preserve">may have some </w:t>
      </w:r>
      <w:r w:rsidR="0029291C">
        <w:rPr>
          <w:rFonts w:ascii="Times New Roman" w:eastAsia="Times New Roman" w:hAnsi="Times New Roman" w:cs="Times New Roman"/>
          <w:color w:val="0070C0"/>
          <w:lang w:eastAsia="zh-CN"/>
        </w:rPr>
        <w:t xml:space="preserve">carry-over effects from Experiment 1 and 2. </w:t>
      </w:r>
      <w:r w:rsidR="0005138E">
        <w:rPr>
          <w:rFonts w:ascii="Times New Roman" w:eastAsia="Times New Roman" w:hAnsi="Times New Roman" w:cs="Times New Roman"/>
          <w:color w:val="0070C0"/>
          <w:lang w:eastAsia="zh-CN"/>
        </w:rPr>
        <w:t>We do not think it is</w:t>
      </w:r>
      <w:r w:rsidR="0029291C">
        <w:rPr>
          <w:rFonts w:ascii="Times New Roman" w:eastAsia="Times New Roman" w:hAnsi="Times New Roman" w:cs="Times New Roman"/>
          <w:color w:val="0070C0"/>
          <w:lang w:eastAsia="zh-CN"/>
        </w:rPr>
        <w:t xml:space="preserve"> necessary to run Experiment 3 in naïve rats</w:t>
      </w:r>
      <w:r w:rsidR="0005138E">
        <w:rPr>
          <w:rFonts w:ascii="Times New Roman" w:eastAsia="Times New Roman" w:hAnsi="Times New Roman" w:cs="Times New Roman"/>
          <w:color w:val="0070C0"/>
          <w:lang w:eastAsia="zh-CN"/>
        </w:rPr>
        <w:t>, however</w:t>
      </w:r>
      <w:r w:rsidR="0029291C">
        <w:rPr>
          <w:rFonts w:ascii="Times New Roman" w:eastAsia="Times New Roman" w:hAnsi="Times New Roman" w:cs="Times New Roman"/>
          <w:color w:val="0070C0"/>
          <w:lang w:eastAsia="zh-CN"/>
        </w:rPr>
        <w:t xml:space="preserve">. First, Experiment 3 is not essential to the main </w:t>
      </w:r>
      <w:r w:rsidR="0005138E">
        <w:rPr>
          <w:rFonts w:ascii="Times New Roman" w:eastAsia="Times New Roman" w:hAnsi="Times New Roman" w:cs="Times New Roman"/>
          <w:color w:val="0070C0"/>
          <w:lang w:eastAsia="zh-CN"/>
        </w:rPr>
        <w:t xml:space="preserve">conclusions </w:t>
      </w:r>
      <w:r w:rsidR="0029291C">
        <w:rPr>
          <w:rFonts w:ascii="Times New Roman" w:eastAsia="Times New Roman" w:hAnsi="Times New Roman" w:cs="Times New Roman"/>
          <w:color w:val="0070C0"/>
          <w:lang w:eastAsia="zh-CN"/>
        </w:rPr>
        <w:t>of the paper</w:t>
      </w:r>
      <w:r w:rsidRPr="0029291C">
        <w:rPr>
          <w:rFonts w:ascii="Times New Roman" w:eastAsia="Times New Roman" w:hAnsi="Times New Roman" w:cs="Times New Roman"/>
          <w:color w:val="0070C0"/>
          <w:lang w:eastAsia="zh-CN"/>
        </w:rPr>
        <w:t xml:space="preserve">. </w:t>
      </w:r>
      <w:r w:rsidR="0029291C">
        <w:rPr>
          <w:rFonts w:ascii="Times New Roman" w:eastAsia="Times New Roman" w:hAnsi="Times New Roman" w:cs="Times New Roman"/>
          <w:color w:val="0070C0"/>
          <w:lang w:eastAsia="zh-CN"/>
        </w:rPr>
        <w:t xml:space="preserve">We acknowledged that exposure to Experiment 1 and 2 may contribute to the high threshold (more switching) in Experiment 3, but </w:t>
      </w:r>
      <w:r w:rsidR="00D96855">
        <w:rPr>
          <w:rFonts w:ascii="Times New Roman" w:eastAsia="Times New Roman" w:hAnsi="Times New Roman" w:cs="Times New Roman"/>
          <w:color w:val="0070C0"/>
          <w:lang w:eastAsia="zh-CN"/>
        </w:rPr>
        <w:t>it</w:t>
      </w:r>
      <w:r w:rsidR="0005138E">
        <w:rPr>
          <w:rFonts w:ascii="Times New Roman" w:eastAsia="Times New Roman" w:hAnsi="Times New Roman" w:cs="Times New Roman"/>
          <w:color w:val="0070C0"/>
          <w:lang w:eastAsia="zh-CN"/>
        </w:rPr>
        <w:t xml:space="preserve"> is</w:t>
      </w:r>
      <w:r w:rsidR="00D96855">
        <w:rPr>
          <w:rFonts w:ascii="Times New Roman" w:eastAsia="Times New Roman" w:hAnsi="Times New Roman" w:cs="Times New Roman"/>
          <w:color w:val="0070C0"/>
          <w:lang w:eastAsia="zh-CN"/>
        </w:rPr>
        <w:t xml:space="preserve"> unlikely that the high decision noise parameter arises from any carry-over effects from Experiment 1 and 2. Since increasing volatility increases decision noise, </w:t>
      </w:r>
      <w:r w:rsidR="0001008C">
        <w:rPr>
          <w:rFonts w:ascii="Times New Roman" w:eastAsia="Times New Roman" w:hAnsi="Times New Roman" w:cs="Times New Roman"/>
          <w:color w:val="0070C0"/>
          <w:lang w:eastAsia="zh-CN"/>
        </w:rPr>
        <w:t>it still hold</w:t>
      </w:r>
      <w:ins w:id="12" w:author="Wang Siyu" w:date="2022-05-18T11:54:00Z">
        <w:r w:rsidR="00664AD7">
          <w:rPr>
            <w:rFonts w:ascii="Times New Roman" w:eastAsia="Times New Roman" w:hAnsi="Times New Roman" w:cs="Times New Roman"/>
            <w:color w:val="0070C0"/>
            <w:lang w:eastAsia="zh-CN"/>
          </w:rPr>
          <w:t>s</w:t>
        </w:r>
      </w:ins>
      <w:r w:rsidR="0001008C">
        <w:rPr>
          <w:rFonts w:ascii="Times New Roman" w:eastAsia="Times New Roman" w:hAnsi="Times New Roman" w:cs="Times New Roman"/>
          <w:color w:val="0070C0"/>
          <w:lang w:eastAsia="zh-CN"/>
        </w:rPr>
        <w:t xml:space="preserve"> from Experiment 3 that volatility itself does not account for the horizon differences we observed in rats.</w:t>
      </w:r>
      <w:r w:rsidRPr="0029291C">
        <w:rPr>
          <w:rFonts w:ascii="Times New Roman" w:eastAsia="Times New Roman" w:hAnsi="Times New Roman" w:cs="Times New Roman"/>
          <w:color w:val="0070C0"/>
          <w:lang w:eastAsia="zh-CN"/>
        </w:rPr>
        <w:t xml:space="preserve"> </w:t>
      </w:r>
      <w:r w:rsidR="00380F91">
        <w:rPr>
          <w:rFonts w:ascii="Times New Roman" w:eastAsia="Times New Roman" w:hAnsi="Times New Roman" w:cs="Times New Roman"/>
          <w:color w:val="0070C0"/>
          <w:lang w:eastAsia="zh-CN"/>
        </w:rPr>
        <w:t>We made this clearer in the text.</w:t>
      </w:r>
      <w:r w:rsidRPr="0029291C">
        <w:rPr>
          <w:rFonts w:ascii="Times New Roman" w:eastAsia="Times New Roman" w:hAnsi="Times New Roman" w:cs="Times New Roman"/>
          <w:color w:val="0070C0"/>
          <w:lang w:eastAsia="zh-CN"/>
        </w:rPr>
        <w:br/>
      </w:r>
    </w:p>
    <w:p w14:paraId="4B7013F0" w14:textId="461FDD33" w:rsidR="00DA729B"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There remain some real differences between the tasks. In particular, the human rewards are not consumed in the present, and thus form an amortized goal that can only be used (can they? were the points used for anything? That was unclear) in total. In contrast, the rats are receiving a reward with direct intrinsic value (sugar water). This means that the rewards are both immediate and biologically necessary for the rats, but neither for the humans. It would be better to try to match these if possible. That being said, I am not as concerned about the physical differences between tasks. I agree that rats treat space and levers differently, as do humans. The real question is whether the authors can show somehow that the computational algorithms *necessary* to solve these tasks are equivalent or whether alternative computational algorithms are possible. If there are alternative computational algorithms possible, then the authors need to show that they do not match with the observed behavior.</w:t>
      </w:r>
    </w:p>
    <w:p w14:paraId="37703E9A" w14:textId="2AC2AEE1" w:rsidR="004B2A26" w:rsidRDefault="004B2A26" w:rsidP="004B2A26">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the question regarding the differences across tasks. </w:t>
      </w:r>
    </w:p>
    <w:p w14:paraId="18037210" w14:textId="5FE35458" w:rsidR="00A92F55" w:rsidRDefault="004B2A26" w:rsidP="00612AF2">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agree with the reviewer that there are differences between the rat and human version of the task (e.g. juice for rats &amp; points for humans). </w:t>
      </w:r>
      <w:r w:rsidR="007404B6">
        <w:rPr>
          <w:rFonts w:ascii="Times New Roman" w:eastAsia="Times New Roman" w:hAnsi="Times New Roman" w:cs="Times New Roman"/>
          <w:color w:val="0070C0"/>
          <w:lang w:eastAsia="zh-CN"/>
        </w:rPr>
        <w:t>Despite the physical differences, w</w:t>
      </w:r>
      <w:r w:rsidR="007E064B">
        <w:rPr>
          <w:rFonts w:ascii="Times New Roman" w:eastAsia="Times New Roman" w:hAnsi="Times New Roman" w:cs="Times New Roman"/>
          <w:color w:val="0070C0"/>
          <w:lang w:eastAsia="zh-CN"/>
        </w:rPr>
        <w:t xml:space="preserve">e want to highlight that the underlying structure of the two tasks are identical. </w:t>
      </w:r>
      <w:r w:rsidR="007E064B" w:rsidRPr="00723D61">
        <w:rPr>
          <w:rFonts w:ascii="Times New Roman" w:eastAsia="Times New Roman" w:hAnsi="Times New Roman" w:cs="Times New Roman"/>
          <w:color w:val="0070C0"/>
          <w:lang w:eastAsia="zh-CN"/>
        </w:rPr>
        <w:t>So computationally, any algorithm that can solve the human version of the task, can identically solve the rodent version of the task.</w:t>
      </w:r>
      <w:r w:rsidR="00723D61">
        <w:rPr>
          <w:rFonts w:ascii="Times New Roman" w:eastAsia="Times New Roman" w:hAnsi="Times New Roman" w:cs="Times New Roman"/>
          <w:color w:val="0070C0"/>
          <w:lang w:eastAsia="zh-CN"/>
        </w:rPr>
        <w:t xml:space="preserve"> </w:t>
      </w:r>
      <w:r w:rsidR="007404B6">
        <w:rPr>
          <w:rFonts w:ascii="Times New Roman" w:eastAsia="Times New Roman" w:hAnsi="Times New Roman" w:cs="Times New Roman"/>
          <w:color w:val="0070C0"/>
          <w:lang w:eastAsia="zh-CN"/>
        </w:rPr>
        <w:t>Many researchers have worked on comparing various computational models in various explore-exploit tasks (</w:t>
      </w:r>
      <w:r w:rsidR="00003DFA">
        <w:rPr>
          <w:rFonts w:ascii="Times New Roman" w:eastAsia="Times New Roman" w:hAnsi="Times New Roman" w:cs="Times New Roman"/>
          <w:color w:val="0070C0"/>
          <w:lang w:eastAsia="zh-CN"/>
        </w:rPr>
        <w:t xml:space="preserve">for example, see </w:t>
      </w:r>
      <w:r w:rsidR="007404B6">
        <w:rPr>
          <w:rFonts w:ascii="Times New Roman" w:eastAsia="Times New Roman" w:hAnsi="Times New Roman" w:cs="Times New Roman"/>
          <w:color w:val="0070C0"/>
          <w:lang w:eastAsia="zh-CN"/>
        </w:rPr>
        <w:t xml:space="preserve">Gershman et. al, 2018). </w:t>
      </w:r>
      <w:r w:rsidR="00723D61">
        <w:rPr>
          <w:rFonts w:ascii="Times New Roman" w:eastAsia="Times New Roman" w:hAnsi="Times New Roman" w:cs="Times New Roman"/>
          <w:color w:val="0070C0"/>
          <w:lang w:eastAsia="zh-CN"/>
        </w:rPr>
        <w:t xml:space="preserve"> In the human version of </w:t>
      </w:r>
      <w:r w:rsidR="00003DFA">
        <w:rPr>
          <w:rFonts w:ascii="Times New Roman" w:eastAsia="Times New Roman" w:hAnsi="Times New Roman" w:cs="Times New Roman"/>
          <w:color w:val="0070C0"/>
          <w:lang w:eastAsia="zh-CN"/>
        </w:rPr>
        <w:t>our</w:t>
      </w:r>
      <w:r w:rsidR="00723D61">
        <w:rPr>
          <w:rFonts w:ascii="Times New Roman" w:eastAsia="Times New Roman" w:hAnsi="Times New Roman" w:cs="Times New Roman"/>
          <w:color w:val="0070C0"/>
          <w:lang w:eastAsia="zh-CN"/>
        </w:rPr>
        <w:t xml:space="preserve"> task, t</w:t>
      </w:r>
      <w:r w:rsidR="007E064B" w:rsidRPr="00723D61">
        <w:rPr>
          <w:rFonts w:ascii="Times New Roman" w:eastAsia="Times New Roman" w:hAnsi="Times New Roman" w:cs="Times New Roman"/>
          <w:color w:val="0070C0"/>
          <w:lang w:eastAsia="zh-CN"/>
        </w:rPr>
        <w:t xml:space="preserve">he computational model </w:t>
      </w:r>
      <w:r w:rsidR="00380F91">
        <w:rPr>
          <w:rFonts w:ascii="Times New Roman" w:eastAsia="Times New Roman" w:hAnsi="Times New Roman" w:cs="Times New Roman"/>
          <w:color w:val="0070C0"/>
          <w:lang w:eastAsia="zh-CN"/>
        </w:rPr>
        <w:t>that</w:t>
      </w:r>
      <w:r w:rsidR="00380F91" w:rsidRPr="00723D61">
        <w:rPr>
          <w:rFonts w:ascii="Times New Roman" w:eastAsia="Times New Roman" w:hAnsi="Times New Roman" w:cs="Times New Roman"/>
          <w:color w:val="0070C0"/>
          <w:lang w:eastAsia="zh-CN"/>
        </w:rPr>
        <w:t xml:space="preserve"> </w:t>
      </w:r>
      <w:r w:rsidR="007E064B" w:rsidRPr="00723D61">
        <w:rPr>
          <w:rFonts w:ascii="Times New Roman" w:eastAsia="Times New Roman" w:hAnsi="Times New Roman" w:cs="Times New Roman"/>
          <w:color w:val="0070C0"/>
          <w:lang w:eastAsia="zh-CN"/>
        </w:rPr>
        <w:t>separate</w:t>
      </w:r>
      <w:r w:rsidR="00380F91">
        <w:rPr>
          <w:rFonts w:ascii="Times New Roman" w:eastAsia="Times New Roman" w:hAnsi="Times New Roman" w:cs="Times New Roman"/>
          <w:color w:val="0070C0"/>
          <w:lang w:eastAsia="zh-CN"/>
        </w:rPr>
        <w:t>s</w:t>
      </w:r>
      <w:r w:rsidR="007E064B" w:rsidRPr="00723D61">
        <w:rPr>
          <w:rFonts w:ascii="Times New Roman" w:eastAsia="Times New Roman" w:hAnsi="Times New Roman" w:cs="Times New Roman"/>
          <w:color w:val="0070C0"/>
          <w:lang w:eastAsia="zh-CN"/>
        </w:rPr>
        <w:t xml:space="preserve"> directed vs random exploration </w:t>
      </w:r>
      <w:r w:rsidR="00003DFA">
        <w:rPr>
          <w:rFonts w:ascii="Times New Roman" w:eastAsia="Times New Roman" w:hAnsi="Times New Roman" w:cs="Times New Roman"/>
          <w:color w:val="0070C0"/>
          <w:lang w:eastAsia="zh-CN"/>
        </w:rPr>
        <w:t>has been well</w:t>
      </w:r>
      <w:r w:rsidR="007E064B" w:rsidRPr="00723D61">
        <w:rPr>
          <w:rFonts w:ascii="Times New Roman" w:eastAsia="Times New Roman" w:hAnsi="Times New Roman" w:cs="Times New Roman"/>
          <w:color w:val="0070C0"/>
          <w:lang w:eastAsia="zh-CN"/>
        </w:rPr>
        <w:t xml:space="preserve"> validated (Wilson et al., 2014). </w:t>
      </w:r>
      <w:r w:rsidR="00A92F55">
        <w:rPr>
          <w:rFonts w:ascii="Times New Roman" w:eastAsia="Times New Roman" w:hAnsi="Times New Roman" w:cs="Times New Roman"/>
          <w:color w:val="0070C0"/>
          <w:lang w:eastAsia="zh-CN"/>
        </w:rPr>
        <w:t xml:space="preserve">The interest of our paper is not to compare different explore-exploit algorithms, instead, </w:t>
      </w:r>
      <w:r w:rsidR="00612AF2">
        <w:rPr>
          <w:rFonts w:ascii="Times New Roman" w:eastAsia="Times New Roman" w:hAnsi="Times New Roman" w:cs="Times New Roman"/>
          <w:color w:val="0070C0"/>
          <w:lang w:eastAsia="zh-CN"/>
        </w:rPr>
        <w:t>we applied the</w:t>
      </w:r>
      <w:r w:rsidR="007D250B">
        <w:rPr>
          <w:rFonts w:ascii="Times New Roman" w:eastAsia="Times New Roman" w:hAnsi="Times New Roman" w:cs="Times New Roman"/>
          <w:color w:val="0070C0"/>
          <w:lang w:eastAsia="zh-CN"/>
        </w:rPr>
        <w:t xml:space="preserve"> established</w:t>
      </w:r>
      <w:r w:rsidR="00612AF2">
        <w:rPr>
          <w:rFonts w:ascii="Times New Roman" w:eastAsia="Times New Roman" w:hAnsi="Times New Roman" w:cs="Times New Roman"/>
          <w:color w:val="0070C0"/>
          <w:lang w:eastAsia="zh-CN"/>
        </w:rPr>
        <w:t xml:space="preserve"> model in Wilson et al. 2014 to estimate directed and random exploration in both humans and rats</w:t>
      </w:r>
      <w:r w:rsidR="007D250B">
        <w:rPr>
          <w:rFonts w:ascii="Times New Roman" w:eastAsia="Times New Roman" w:hAnsi="Times New Roman" w:cs="Times New Roman"/>
          <w:color w:val="0070C0"/>
          <w:lang w:eastAsia="zh-CN"/>
        </w:rPr>
        <w:t xml:space="preserve"> and compare how directed vs random exploration parameters differ across horizon conditions and between species</w:t>
      </w:r>
      <w:r w:rsidR="00612AF2">
        <w:rPr>
          <w:rFonts w:ascii="Times New Roman" w:eastAsia="Times New Roman" w:hAnsi="Times New Roman" w:cs="Times New Roman"/>
          <w:color w:val="0070C0"/>
          <w:lang w:eastAsia="zh-CN"/>
        </w:rPr>
        <w:t xml:space="preserve">. </w:t>
      </w:r>
      <w:r w:rsidR="00380F91">
        <w:rPr>
          <w:rFonts w:ascii="Times New Roman" w:eastAsia="Times New Roman" w:hAnsi="Times New Roman" w:cs="Times New Roman"/>
          <w:color w:val="0070C0"/>
          <w:lang w:eastAsia="zh-CN"/>
        </w:rPr>
        <w:t xml:space="preserve">We do find the suggestion of the reviewer that different algorithms might be worthy of study. In this work, we do not have any specific hypotheses on alternative </w:t>
      </w:r>
      <w:r w:rsidR="00380F91">
        <w:rPr>
          <w:rFonts w:ascii="Times New Roman" w:eastAsia="Times New Roman" w:hAnsi="Times New Roman" w:cs="Times New Roman"/>
          <w:color w:val="0070C0"/>
          <w:lang w:eastAsia="zh-CN"/>
        </w:rPr>
        <w:lastRenderedPageBreak/>
        <w:t>models however, so we did not explore those possibilities. They will be left for further work. We make a mention of the reviewer’s suggestion in the text.</w:t>
      </w:r>
    </w:p>
    <w:p w14:paraId="7922BAC1" w14:textId="77777777" w:rsidR="00612AF2" w:rsidRDefault="00612AF2" w:rsidP="00612AF2">
      <w:pPr>
        <w:pStyle w:val="ListParagraph"/>
        <w:spacing w:before="100" w:beforeAutospacing="1" w:after="100" w:afterAutospacing="1"/>
        <w:ind w:left="360"/>
        <w:rPr>
          <w:rFonts w:ascii="Times New Roman" w:eastAsia="Times New Roman" w:hAnsi="Times New Roman" w:cs="Times New Roman"/>
          <w:color w:val="0070C0"/>
          <w:lang w:eastAsia="zh-CN"/>
        </w:rPr>
      </w:pPr>
    </w:p>
    <w:p w14:paraId="4F9C1539" w14:textId="3696E262" w:rsidR="00003DFA" w:rsidRPr="00A92F55" w:rsidRDefault="00A92F55" w:rsidP="00A92F55">
      <w:pPr>
        <w:pStyle w:val="ListParagraph"/>
        <w:spacing w:before="100" w:beforeAutospacing="1" w:after="100" w:afterAutospacing="1"/>
        <w:ind w:left="36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References:</w:t>
      </w:r>
    </w:p>
    <w:p w14:paraId="2DF02E85" w14:textId="39E135DB" w:rsidR="00723D61" w:rsidRPr="00A92F55" w:rsidRDefault="00003DFA" w:rsidP="00723D61">
      <w:pPr>
        <w:pStyle w:val="ListParagraph"/>
        <w:spacing w:before="100" w:beforeAutospacing="1" w:after="100" w:afterAutospacing="1"/>
        <w:ind w:left="360"/>
        <w:rPr>
          <w:rFonts w:ascii="Times New Roman" w:eastAsia="Times New Roman" w:hAnsi="Times New Roman" w:cs="Times New Roman"/>
          <w:color w:val="0070C0"/>
          <w:sz w:val="22"/>
          <w:szCs w:val="22"/>
          <w:lang w:eastAsia="zh-CN"/>
        </w:rPr>
      </w:pPr>
      <w:r w:rsidRPr="00A92F55">
        <w:rPr>
          <w:rFonts w:ascii="Times New Roman" w:eastAsia="Times New Roman" w:hAnsi="Times New Roman" w:cs="Times New Roman"/>
          <w:color w:val="0070C0"/>
          <w:sz w:val="22"/>
          <w:szCs w:val="22"/>
          <w:lang w:eastAsia="zh-CN"/>
        </w:rPr>
        <w:t>Gershman SJ. Deconstructing the human algorithms for exploration. Cognition. 2018 Apr;173:34-42. doi: 10.1016/j.cognition.2017.12.014. Epub 2017 Dec 29. PMID: 29289795; PMCID: PMC5801139.</w:t>
      </w:r>
    </w:p>
    <w:p w14:paraId="0FDBDBB1" w14:textId="0FEE0023" w:rsidR="00CF5781" w:rsidRPr="00A92F55" w:rsidRDefault="00A92F55" w:rsidP="00A92F55">
      <w:pPr>
        <w:spacing w:before="100" w:beforeAutospacing="1" w:after="100" w:afterAutospacing="1"/>
        <w:ind w:left="360"/>
        <w:rPr>
          <w:rFonts w:ascii="Times New Roman" w:eastAsia="Times New Roman" w:hAnsi="Times New Roman" w:cs="Times New Roman"/>
          <w:color w:val="0070C0"/>
          <w:sz w:val="22"/>
          <w:szCs w:val="22"/>
          <w:lang w:eastAsia="zh-CN"/>
        </w:rPr>
      </w:pPr>
      <w:r w:rsidRPr="00A92F55">
        <w:rPr>
          <w:rFonts w:ascii="Times New Roman" w:eastAsia="Times New Roman" w:hAnsi="Times New Roman" w:cs="Times New Roman"/>
          <w:color w:val="0070C0"/>
          <w:sz w:val="22"/>
          <w:szCs w:val="22"/>
          <w:lang w:eastAsia="zh-CN"/>
        </w:rPr>
        <w:t>Wilson RC, Geana A, White JM, Ludvig EA, Cohen JD. Humans use directed and random exploration to solve the explore-exploit dilemma. J Exp Psychol Gen. 2014 Dec;143(6):2074-81. doi: 10.1037/a0038199. Epub 2014 Oct 27. PMID: 25347535; PMCID: PMC5635655.</w:t>
      </w:r>
    </w:p>
    <w:p w14:paraId="1AFAA86A" w14:textId="561C970A" w:rsidR="004B2A26" w:rsidRPr="00343E4C" w:rsidRDefault="004B2A26" w:rsidP="00343E4C">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sidRPr="00343E4C">
        <w:rPr>
          <w:rFonts w:ascii="Times New Roman" w:eastAsia="Times New Roman" w:hAnsi="Times New Roman" w:cs="Times New Roman"/>
          <w:color w:val="0070C0"/>
          <w:lang w:eastAsia="zh-CN"/>
        </w:rPr>
        <w:t xml:space="preserve">We agree that there is room to make the two tasks more identical </w:t>
      </w:r>
      <w:r w:rsidR="000E294C" w:rsidRPr="00343E4C">
        <w:rPr>
          <w:rFonts w:ascii="Times New Roman" w:eastAsia="Times New Roman" w:hAnsi="Times New Roman" w:cs="Times New Roman"/>
          <w:color w:val="0070C0"/>
          <w:lang w:eastAsia="zh-CN"/>
        </w:rPr>
        <w:t>in future studies</w:t>
      </w:r>
      <w:r w:rsidRPr="00343E4C">
        <w:rPr>
          <w:rFonts w:ascii="Times New Roman" w:eastAsia="Times New Roman" w:hAnsi="Times New Roman" w:cs="Times New Roman"/>
          <w:color w:val="0070C0"/>
          <w:lang w:eastAsia="zh-CN"/>
        </w:rPr>
        <w:t xml:space="preserve">. </w:t>
      </w:r>
      <w:r w:rsidR="00C10197">
        <w:rPr>
          <w:rFonts w:ascii="Times New Roman" w:eastAsia="Times New Roman" w:hAnsi="Times New Roman" w:cs="Times New Roman"/>
          <w:color w:val="0070C0"/>
          <w:lang w:eastAsia="zh-CN"/>
        </w:rPr>
        <w:t>We edited the discussion to raise this issue</w:t>
      </w:r>
      <w:del w:id="13" w:author="Wang Siyu" w:date="2022-05-18T13:04:00Z">
        <w:r w:rsidR="00C10197" w:rsidDel="00B24C11">
          <w:rPr>
            <w:rFonts w:ascii="Times New Roman" w:eastAsia="Times New Roman" w:hAnsi="Times New Roman" w:cs="Times New Roman"/>
            <w:color w:val="0070C0"/>
            <w:lang w:eastAsia="zh-CN"/>
          </w:rPr>
          <w:delText xml:space="preserve"> </w:delText>
        </w:r>
      </w:del>
      <w:r w:rsidR="00C10197">
        <w:rPr>
          <w:rFonts w:ascii="Times New Roman" w:eastAsia="Times New Roman" w:hAnsi="Times New Roman" w:cs="Times New Roman"/>
          <w:color w:val="0070C0"/>
          <w:lang w:eastAsia="zh-CN"/>
        </w:rPr>
        <w:t xml:space="preserve">. </w:t>
      </w:r>
      <w:r w:rsidR="00343E4C">
        <w:rPr>
          <w:rFonts w:ascii="Times New Roman" w:eastAsia="Times New Roman" w:hAnsi="Times New Roman" w:cs="Times New Roman"/>
          <w:color w:val="0070C0"/>
          <w:lang w:eastAsia="zh-CN"/>
        </w:rPr>
        <w:t xml:space="preserve">Since our research interest is in the change of exploration strategy with </w:t>
      </w:r>
      <w:r w:rsidR="002F5ADB">
        <w:rPr>
          <w:rFonts w:ascii="Times New Roman" w:eastAsia="Times New Roman" w:hAnsi="Times New Roman" w:cs="Times New Roman"/>
          <w:color w:val="0070C0"/>
          <w:lang w:eastAsia="zh-CN"/>
        </w:rPr>
        <w:t xml:space="preserve">time </w:t>
      </w:r>
      <w:r w:rsidR="00343E4C">
        <w:rPr>
          <w:rFonts w:ascii="Times New Roman" w:eastAsia="Times New Roman" w:hAnsi="Times New Roman" w:cs="Times New Roman"/>
          <w:color w:val="0070C0"/>
          <w:lang w:eastAsia="zh-CN"/>
        </w:rPr>
        <w:t xml:space="preserve">horizon, within each species, the differences in physical implementation of the task should affect both horizon condition equally and hence </w:t>
      </w:r>
      <w:r w:rsidR="006C5A27">
        <w:rPr>
          <w:rFonts w:ascii="Times New Roman" w:eastAsia="Times New Roman" w:hAnsi="Times New Roman" w:cs="Times New Roman"/>
          <w:color w:val="0070C0"/>
          <w:lang w:eastAsia="zh-CN"/>
        </w:rPr>
        <w:t xml:space="preserve">should have minimal impact on </w:t>
      </w:r>
      <w:r w:rsidR="00343E4C">
        <w:rPr>
          <w:rFonts w:ascii="Times New Roman" w:eastAsia="Times New Roman" w:hAnsi="Times New Roman" w:cs="Times New Roman"/>
          <w:color w:val="0070C0"/>
          <w:lang w:eastAsia="zh-CN"/>
        </w:rPr>
        <w:t>the differences in horizon adaptive exploration.</w:t>
      </w:r>
    </w:p>
    <w:p w14:paraId="5A7EB76B" w14:textId="77777777" w:rsidR="004B2A26" w:rsidRPr="004B2A26" w:rsidRDefault="004B2A26" w:rsidP="004B2A26">
      <w:pPr>
        <w:pStyle w:val="ListParagraph"/>
        <w:spacing w:before="100" w:beforeAutospacing="1" w:after="100" w:afterAutospacing="1"/>
        <w:ind w:left="2520"/>
        <w:rPr>
          <w:rFonts w:ascii="Times New Roman" w:eastAsia="Times New Roman" w:hAnsi="Times New Roman" w:cs="Times New Roman"/>
          <w:color w:val="0070C0"/>
          <w:lang w:eastAsia="zh-CN"/>
        </w:rPr>
      </w:pPr>
    </w:p>
    <w:p w14:paraId="3C3AE870" w14:textId="7247CE51" w:rsidR="004B2A26" w:rsidRPr="004B2A26" w:rsidRDefault="00470C2F" w:rsidP="004B2A26">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H</w:t>
      </w:r>
      <w:r w:rsidR="004B2A26">
        <w:rPr>
          <w:rFonts w:ascii="Times New Roman" w:eastAsia="Times New Roman" w:hAnsi="Times New Roman" w:cs="Times New Roman"/>
          <w:color w:val="0070C0"/>
          <w:lang w:eastAsia="zh-CN"/>
        </w:rPr>
        <w:t>uman</w:t>
      </w:r>
      <w:r w:rsidR="00FC5DF4">
        <w:rPr>
          <w:rFonts w:ascii="Times New Roman" w:eastAsia="Times New Roman" w:hAnsi="Times New Roman" w:cs="Times New Roman"/>
          <w:color w:val="0070C0"/>
          <w:lang w:eastAsia="zh-CN"/>
        </w:rPr>
        <w:t xml:space="preserve"> participant</w:t>
      </w:r>
      <w:r w:rsidR="004B2A26">
        <w:rPr>
          <w:rFonts w:ascii="Times New Roman" w:eastAsia="Times New Roman" w:hAnsi="Times New Roman" w:cs="Times New Roman"/>
          <w:color w:val="0070C0"/>
          <w:lang w:eastAsia="zh-CN"/>
        </w:rPr>
        <w:t xml:space="preserve">s, </w:t>
      </w:r>
      <w:r w:rsidR="001412D3">
        <w:rPr>
          <w:rFonts w:ascii="Times New Roman" w:eastAsia="Times New Roman" w:hAnsi="Times New Roman" w:cs="Times New Roman"/>
          <w:color w:val="0070C0"/>
          <w:lang w:eastAsia="zh-CN"/>
        </w:rPr>
        <w:t xml:space="preserve">receive research credits after completing the task. However, the points in the task do not convert to monetary or other forms of physical reward. </w:t>
      </w:r>
    </w:p>
    <w:p w14:paraId="53F58762" w14:textId="77777777" w:rsidR="00503428"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While the authors do acknowledge many of these caveats (not all) in the discussion, I think that the experiment itself is (in its current form) too damaged by these caveats for us to take their conclusions.</w:t>
      </w:r>
    </w:p>
    <w:p w14:paraId="5799D10A" w14:textId="47C2DD01" w:rsidR="00503428" w:rsidRPr="001E6E90" w:rsidRDefault="00C10197" w:rsidP="001E6E9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have substantially revised the interpretations of the results and added new figures. O</w:t>
      </w:r>
      <w:r w:rsidR="00503428" w:rsidRPr="001E6E90">
        <w:rPr>
          <w:rFonts w:ascii="Times New Roman" w:eastAsia="Times New Roman" w:hAnsi="Times New Roman" w:cs="Times New Roman"/>
          <w:color w:val="0070C0"/>
          <w:lang w:eastAsia="zh-CN"/>
        </w:rPr>
        <w:t>ur main contributions are:</w:t>
      </w:r>
    </w:p>
    <w:p w14:paraId="42F54306" w14:textId="0529FA2F"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developed a rodent task that </w:t>
      </w:r>
      <w:r w:rsidR="00C760CF">
        <w:rPr>
          <w:rFonts w:ascii="Times New Roman" w:eastAsia="Times New Roman" w:hAnsi="Times New Roman" w:cs="Times New Roman"/>
          <w:color w:val="0070C0"/>
          <w:lang w:eastAsia="zh-CN"/>
        </w:rPr>
        <w:t>addressed the limitation of reversal learning paradigms</w:t>
      </w:r>
      <w:r w:rsidR="00024DBA">
        <w:rPr>
          <w:rFonts w:ascii="Times New Roman" w:eastAsia="Times New Roman" w:hAnsi="Times New Roman" w:cs="Times New Roman"/>
          <w:color w:val="0070C0"/>
          <w:lang w:eastAsia="zh-CN"/>
        </w:rPr>
        <w:t xml:space="preserve"> (See introduction of the </w:t>
      </w:r>
      <w:r w:rsidR="00F61878">
        <w:rPr>
          <w:rFonts w:ascii="Times New Roman" w:eastAsia="Times New Roman" w:hAnsi="Times New Roman" w:cs="Times New Roman"/>
          <w:color w:val="0070C0"/>
          <w:lang w:eastAsia="zh-CN"/>
        </w:rPr>
        <w:t>manuscript</w:t>
      </w:r>
      <w:r w:rsidR="00024DBA">
        <w:rPr>
          <w:rFonts w:ascii="Times New Roman" w:eastAsia="Times New Roman" w:hAnsi="Times New Roman" w:cs="Times New Roman"/>
          <w:color w:val="0070C0"/>
          <w:lang w:eastAsia="zh-CN"/>
        </w:rPr>
        <w:t>)</w:t>
      </w:r>
      <w:r w:rsidR="00C760CF">
        <w:rPr>
          <w:rFonts w:ascii="Times New Roman" w:eastAsia="Times New Roman" w:hAnsi="Times New Roman" w:cs="Times New Roman"/>
          <w:color w:val="0070C0"/>
          <w:lang w:eastAsia="zh-CN"/>
        </w:rPr>
        <w:t xml:space="preserve"> and </w:t>
      </w:r>
      <w:r>
        <w:rPr>
          <w:rFonts w:ascii="Times New Roman" w:eastAsia="Times New Roman" w:hAnsi="Times New Roman" w:cs="Times New Roman"/>
          <w:color w:val="0070C0"/>
          <w:lang w:eastAsia="zh-CN"/>
        </w:rPr>
        <w:t xml:space="preserve">allows </w:t>
      </w:r>
      <w:r w:rsidR="00C10197">
        <w:rPr>
          <w:rFonts w:ascii="Times New Roman" w:eastAsia="Times New Roman" w:hAnsi="Times New Roman" w:cs="Times New Roman"/>
          <w:color w:val="0070C0"/>
          <w:lang w:eastAsia="zh-CN"/>
        </w:rPr>
        <w:t xml:space="preserve">for </w:t>
      </w:r>
      <w:r>
        <w:rPr>
          <w:rFonts w:ascii="Times New Roman" w:eastAsia="Times New Roman" w:hAnsi="Times New Roman" w:cs="Times New Roman"/>
          <w:color w:val="0070C0"/>
          <w:lang w:eastAsia="zh-CN"/>
        </w:rPr>
        <w:t xml:space="preserve">a separation between directed and random exploration. </w:t>
      </w:r>
    </w:p>
    <w:p w14:paraId="56192794" w14:textId="3E6EF50A"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showed that rats were able to use prior information to guide exploration</w:t>
      </w:r>
      <w:r w:rsidR="00EC4E10">
        <w:rPr>
          <w:rFonts w:ascii="Times New Roman" w:eastAsia="Times New Roman" w:hAnsi="Times New Roman" w:cs="Times New Roman"/>
          <w:color w:val="0070C0"/>
          <w:lang w:eastAsia="zh-CN"/>
        </w:rPr>
        <w:t xml:space="preserve"> (Figure </w:t>
      </w:r>
      <w:r w:rsidR="00DA164F">
        <w:rPr>
          <w:rFonts w:ascii="Times New Roman" w:eastAsia="Times New Roman" w:hAnsi="Times New Roman" w:cs="Times New Roman"/>
          <w:color w:val="0070C0"/>
          <w:lang w:eastAsia="zh-CN"/>
        </w:rPr>
        <w:t>4C trial #1, Figure 7C</w:t>
      </w:r>
      <w:r w:rsidR="00EC4E10">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w:t>
      </w:r>
    </w:p>
    <w:p w14:paraId="1E102FE9" w14:textId="0341C683"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assessed how rats explore</w:t>
      </w:r>
      <w:r w:rsidR="003D7E94">
        <w:rPr>
          <w:rFonts w:ascii="Times New Roman" w:eastAsia="Times New Roman" w:hAnsi="Times New Roman" w:cs="Times New Roman"/>
          <w:color w:val="0070C0"/>
          <w:lang w:eastAsia="zh-CN"/>
        </w:rPr>
        <w:t>d</w:t>
      </w:r>
      <w:r>
        <w:rPr>
          <w:rFonts w:ascii="Times New Roman" w:eastAsia="Times New Roman" w:hAnsi="Times New Roman" w:cs="Times New Roman"/>
          <w:color w:val="0070C0"/>
          <w:lang w:eastAsia="zh-CN"/>
        </w:rPr>
        <w:t xml:space="preserve"> under different time horizon</w:t>
      </w:r>
      <w:r w:rsidR="00B262C4">
        <w:rPr>
          <w:rFonts w:ascii="Times New Roman" w:eastAsia="Times New Roman" w:hAnsi="Times New Roman" w:cs="Times New Roman"/>
          <w:color w:val="0070C0"/>
          <w:lang w:eastAsia="zh-CN"/>
        </w:rPr>
        <w:t xml:space="preserve">. We found that unlike humans, rats </w:t>
      </w:r>
      <w:r w:rsidR="007071EA">
        <w:rPr>
          <w:rFonts w:ascii="Times New Roman" w:eastAsia="Times New Roman" w:hAnsi="Times New Roman" w:cs="Times New Roman"/>
          <w:color w:val="0070C0"/>
          <w:lang w:eastAsia="zh-CN"/>
        </w:rPr>
        <w:t>decrease</w:t>
      </w:r>
      <w:r w:rsidR="00B262C4">
        <w:rPr>
          <w:rFonts w:ascii="Times New Roman" w:eastAsia="Times New Roman" w:hAnsi="Times New Roman" w:cs="Times New Roman"/>
          <w:color w:val="0070C0"/>
          <w:lang w:eastAsia="zh-CN"/>
        </w:rPr>
        <w:t xml:space="preserve"> their decision threshold (which quantifies directed exploration) in longer horizon condition</w:t>
      </w:r>
      <w:r w:rsidR="00F15CE5">
        <w:rPr>
          <w:rFonts w:ascii="Times New Roman" w:eastAsia="Times New Roman" w:hAnsi="Times New Roman" w:cs="Times New Roman"/>
          <w:color w:val="0070C0"/>
          <w:lang w:eastAsia="zh-CN"/>
        </w:rPr>
        <w:t xml:space="preserve"> (Figure 9)</w:t>
      </w:r>
      <w:r w:rsidR="00B262C4">
        <w:rPr>
          <w:rFonts w:ascii="Times New Roman" w:eastAsia="Times New Roman" w:hAnsi="Times New Roman" w:cs="Times New Roman"/>
          <w:color w:val="0070C0"/>
          <w:lang w:eastAsia="zh-CN"/>
        </w:rPr>
        <w:t xml:space="preserve">. </w:t>
      </w:r>
    </w:p>
    <w:p w14:paraId="560C4E8C" w14:textId="27EAB96B" w:rsidR="00F112A3" w:rsidRDefault="00F112A3"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reported difference in decision thresholds between self-guided vs cue-guided exploration</w:t>
      </w:r>
      <w:r w:rsidR="0009141B">
        <w:rPr>
          <w:rFonts w:ascii="Times New Roman" w:eastAsia="Times New Roman" w:hAnsi="Times New Roman" w:cs="Times New Roman"/>
          <w:color w:val="0070C0"/>
          <w:lang w:eastAsia="zh-CN"/>
        </w:rPr>
        <w:t xml:space="preserve"> (</w:t>
      </w:r>
      <w:r w:rsidR="003725A4">
        <w:rPr>
          <w:rFonts w:ascii="Times New Roman" w:eastAsia="Times New Roman" w:hAnsi="Times New Roman" w:cs="Times New Roman"/>
          <w:color w:val="0070C0"/>
          <w:lang w:eastAsia="zh-CN"/>
        </w:rPr>
        <w:t>Figure 11, 12</w:t>
      </w:r>
      <w:r w:rsidR="0009141B">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t>
      </w:r>
    </w:p>
    <w:p w14:paraId="0F19F198" w14:textId="73BA69F1" w:rsidR="0042620F" w:rsidRDefault="001669B0" w:rsidP="00DA729B">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 xml:space="preserve"> We hope that the new figures, and re-write of the results clarify the conclusions, and make the caveats and limitations of the study more explicit</w:t>
      </w:r>
      <w:ins w:id="14" w:author="Wang Siyu" w:date="2022-05-18T11:57:00Z">
        <w:r w:rsidR="00F52585">
          <w:rPr>
            <w:rFonts w:ascii="Times New Roman" w:eastAsia="Times New Roman" w:hAnsi="Times New Roman" w:cs="Times New Roman"/>
            <w:color w:val="0070C0"/>
            <w:lang w:eastAsia="zh-CN"/>
          </w:rPr>
          <w:t>.</w:t>
        </w:r>
      </w:ins>
      <w:r w:rsidR="00DA729B" w:rsidRPr="00DA7169">
        <w:rPr>
          <w:rFonts w:ascii="Times New Roman" w:eastAsia="Times New Roman" w:hAnsi="Times New Roman" w:cs="Times New Roman"/>
          <w:color w:val="222222"/>
          <w:lang w:eastAsia="zh-CN"/>
        </w:rPr>
        <w:br/>
      </w:r>
      <w:r w:rsidR="00DA729B" w:rsidRPr="00DA7169">
        <w:rPr>
          <w:rFonts w:ascii="Times New Roman" w:eastAsia="Times New Roman" w:hAnsi="Times New Roman" w:cs="Times New Roman"/>
          <w:color w:val="222222"/>
          <w:lang w:eastAsia="zh-CN"/>
        </w:rPr>
        <w:br/>
        <w:t xml:space="preserve">- The description of the tasks is very poorly written. I did not understand the task as described in the experimental methods on my initial readthru and was only able to make sense of it as I read through the paper and kept coming to "wait, that doesn't work unless they did…" "oh, I see, yes, </w:t>
      </w:r>
      <w:r w:rsidR="00DA729B" w:rsidRPr="00DA7169">
        <w:rPr>
          <w:rFonts w:ascii="Times New Roman" w:eastAsia="Times New Roman" w:hAnsi="Times New Roman" w:cs="Times New Roman"/>
          <w:color w:val="222222"/>
          <w:lang w:eastAsia="zh-CN"/>
        </w:rPr>
        <w:lastRenderedPageBreak/>
        <w:t>OK, they did." All of the factors do seem to be in the methods, but it was very hard to understand on a first read through.</w:t>
      </w:r>
    </w:p>
    <w:p w14:paraId="23ACCB72" w14:textId="10A6FB11" w:rsidR="00F7112F" w:rsidRDefault="001669B0" w:rsidP="00DA729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apologize for the confusions, which likely to have subtended some of the comments above.</w:t>
      </w:r>
      <w:ins w:id="15" w:author="Wang Siyu" w:date="2022-05-18T11:57:00Z">
        <w:r w:rsidR="00F52585">
          <w:rPr>
            <w:rFonts w:ascii="Times New Roman" w:eastAsia="Times New Roman" w:hAnsi="Times New Roman" w:cs="Times New Roman"/>
            <w:color w:val="0070C0"/>
            <w:lang w:eastAsia="zh-CN"/>
          </w:rPr>
          <w:t xml:space="preserve"> </w:t>
        </w:r>
      </w:ins>
      <w:r w:rsidR="0042620F">
        <w:rPr>
          <w:rFonts w:ascii="Times New Roman" w:eastAsia="Times New Roman" w:hAnsi="Times New Roman" w:cs="Times New Roman"/>
          <w:color w:val="0070C0"/>
          <w:lang w:eastAsia="zh-CN"/>
        </w:rPr>
        <w:t xml:space="preserve">We have </w:t>
      </w:r>
      <w:r w:rsidR="00F7112F">
        <w:rPr>
          <w:rFonts w:ascii="Times New Roman" w:eastAsia="Times New Roman" w:hAnsi="Times New Roman" w:cs="Times New Roman"/>
          <w:color w:val="0070C0"/>
          <w:lang w:eastAsia="zh-CN"/>
        </w:rPr>
        <w:t>added a paragraph on a high-level description of the task before diving into the details in the methods section</w:t>
      </w:r>
      <w:r>
        <w:rPr>
          <w:rFonts w:ascii="Times New Roman" w:eastAsia="Times New Roman" w:hAnsi="Times New Roman" w:cs="Times New Roman"/>
          <w:color w:val="0070C0"/>
          <w:lang w:eastAsia="zh-CN"/>
        </w:rPr>
        <w:t>. We also have edited multiple sections of the manuscript to clarify.</w:t>
      </w:r>
      <w:r w:rsidR="00F7112F">
        <w:rPr>
          <w:rFonts w:ascii="Times New Roman" w:eastAsia="Times New Roman" w:hAnsi="Times New Roman" w:cs="Times New Roman"/>
          <w:color w:val="0070C0"/>
          <w:lang w:eastAsia="zh-CN"/>
        </w:rPr>
        <w:t xml:space="preserve"> we hope this </w:t>
      </w:r>
      <w:r>
        <w:rPr>
          <w:rFonts w:ascii="Times New Roman" w:eastAsia="Times New Roman" w:hAnsi="Times New Roman" w:cs="Times New Roman"/>
          <w:color w:val="0070C0"/>
          <w:lang w:eastAsia="zh-CN"/>
        </w:rPr>
        <w:t>has</w:t>
      </w:r>
      <w:r w:rsidR="00F7112F">
        <w:rPr>
          <w:rFonts w:ascii="Times New Roman" w:eastAsia="Times New Roman" w:hAnsi="Times New Roman" w:cs="Times New Roman"/>
          <w:color w:val="0070C0"/>
          <w:lang w:eastAsia="zh-CN"/>
        </w:rPr>
        <w:t xml:space="preserve"> improve</w:t>
      </w:r>
      <w:r>
        <w:rPr>
          <w:rFonts w:ascii="Times New Roman" w:eastAsia="Times New Roman" w:hAnsi="Times New Roman" w:cs="Times New Roman"/>
          <w:color w:val="0070C0"/>
          <w:lang w:eastAsia="zh-CN"/>
        </w:rPr>
        <w:t>d</w:t>
      </w:r>
      <w:r w:rsidR="00F7112F">
        <w:rPr>
          <w:rFonts w:ascii="Times New Roman" w:eastAsia="Times New Roman" w:hAnsi="Times New Roman" w:cs="Times New Roman"/>
          <w:color w:val="0070C0"/>
          <w:lang w:eastAsia="zh-CN"/>
        </w:rPr>
        <w:t xml:space="preserve"> the readability of our methods section.</w:t>
      </w:r>
    </w:p>
    <w:p w14:paraId="03AF9853" w14:textId="1856293A" w:rsidR="0048067F"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The Bayesian analysis of the tasks is very elegant, as is the separation of directed and random exploration.</w:t>
      </w:r>
    </w:p>
    <w:p w14:paraId="532D184D" w14:textId="4FDEC0C0" w:rsidR="00DA729B" w:rsidRPr="00C92F03" w:rsidRDefault="0048067F" w:rsidP="00DA729B">
      <w:pPr>
        <w:spacing w:before="100" w:beforeAutospacing="1" w:after="100" w:afterAutospacing="1"/>
        <w:rPr>
          <w:rFonts w:ascii="Times New Roman" w:eastAsia="Times New Roman" w:hAnsi="Times New Roman" w:cs="Times New Roman"/>
          <w:color w:val="0070C0"/>
          <w:lang w:eastAsia="zh-CN"/>
        </w:rPr>
      </w:pPr>
      <w:r w:rsidRPr="0048067F">
        <w:rPr>
          <w:rFonts w:ascii="Times New Roman" w:eastAsia="Times New Roman" w:hAnsi="Times New Roman" w:cs="Times New Roman"/>
          <w:color w:val="0070C0"/>
          <w:lang w:eastAsia="zh-CN"/>
        </w:rPr>
        <w:t>Thank you.</w:t>
      </w:r>
      <w:r w:rsidR="00DA729B" w:rsidRPr="00DA7169">
        <w:rPr>
          <w:rFonts w:ascii="Times New Roman" w:eastAsia="Times New Roman" w:hAnsi="Times New Roman" w:cs="Times New Roman"/>
          <w:color w:val="222222"/>
          <w:lang w:eastAsia="zh-CN"/>
        </w:rPr>
        <w:br/>
      </w:r>
      <w:r w:rsidR="00DA729B" w:rsidRPr="00DA7169">
        <w:rPr>
          <w:rFonts w:ascii="Times New Roman" w:eastAsia="Times New Roman" w:hAnsi="Times New Roman" w:cs="Times New Roman"/>
          <w:color w:val="222222"/>
          <w:lang w:eastAsia="zh-CN"/>
        </w:rPr>
        <w:br/>
        <w:t>- Figure 4 seems to show that there is no effect of horizon on the choices. I'm confused how this supports their conclusions. Figure 5 suggests that the choice is made less based on exploration than on whether the guided cue is near the boundary. (As the authors acknowledge, if the cue is near the boundary, then expected value of the other option is known to be higher [if guided is low] or lower [if guided is high].) Figure 5 seems to show that the entire effect is due to these boundary effects. Figure 7 argues that the humans are showing a subtle effect, but the rats are not [the decrease isn't significant, is it?]. Figures 8 and 9 seem to argue that there is an effect, particularly in the directed exploration parameter. How do all of these results fit together? How much of the difference is due to n(rats)=6 and n(humans)=45?</w:t>
      </w:r>
    </w:p>
    <w:p w14:paraId="4D78D18D" w14:textId="71D89C88" w:rsidR="00BF75DA" w:rsidRDefault="00931300" w:rsidP="00BF75DA">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bringing up these questions. </w:t>
      </w:r>
      <w:r w:rsidR="00407BBB">
        <w:rPr>
          <w:rFonts w:ascii="Times New Roman" w:eastAsia="Times New Roman" w:hAnsi="Times New Roman" w:cs="Times New Roman"/>
          <w:color w:val="0070C0"/>
          <w:lang w:eastAsia="zh-CN"/>
        </w:rPr>
        <w:t>We</w:t>
      </w:r>
      <w:ins w:id="16" w:author="Wang Siyu" w:date="2022-05-18T11:58:00Z">
        <w:r w:rsidR="00F52585">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answer them in order</w:t>
      </w:r>
      <w:r w:rsidR="00407BBB">
        <w:rPr>
          <w:rFonts w:ascii="Times New Roman" w:eastAsia="Times New Roman" w:hAnsi="Times New Roman" w:cs="Times New Roman"/>
          <w:color w:val="0070C0"/>
          <w:lang w:eastAsia="zh-CN"/>
        </w:rPr>
        <w:t xml:space="preserve"> below</w:t>
      </w:r>
      <w:r>
        <w:rPr>
          <w:rFonts w:ascii="Times New Roman" w:eastAsia="Times New Roman" w:hAnsi="Times New Roman" w:cs="Times New Roman"/>
          <w:color w:val="0070C0"/>
          <w:lang w:eastAsia="zh-CN"/>
        </w:rPr>
        <w:t>:</w:t>
      </w:r>
    </w:p>
    <w:p w14:paraId="3779F419" w14:textId="3FFEB3F7" w:rsidR="00931300" w:rsidRDefault="00931300" w:rsidP="00931300">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4 shows that both humans and rats have learned the task and performed well above chance, and that both humans and rats switched more on the 1</w:t>
      </w:r>
      <w:r w:rsidRPr="00931300">
        <w:rPr>
          <w:rFonts w:ascii="Times New Roman" w:eastAsia="Times New Roman" w:hAnsi="Times New Roman" w:cs="Times New Roman"/>
          <w:color w:val="0070C0"/>
          <w:vertAlign w:val="superscript"/>
          <w:lang w:eastAsia="zh-CN"/>
        </w:rPr>
        <w:t>st</w:t>
      </w:r>
      <w:r>
        <w:rPr>
          <w:rFonts w:ascii="Times New Roman" w:eastAsia="Times New Roman" w:hAnsi="Times New Roman" w:cs="Times New Roman"/>
          <w:color w:val="0070C0"/>
          <w:lang w:eastAsia="zh-CN"/>
        </w:rPr>
        <w:t xml:space="preserve"> free choice compared to later trials. Figure 4 </w:t>
      </w:r>
      <w:r w:rsidR="00407BBB">
        <w:rPr>
          <w:rFonts w:ascii="Times New Roman" w:eastAsia="Times New Roman" w:hAnsi="Times New Roman" w:cs="Times New Roman"/>
          <w:color w:val="0070C0"/>
          <w:lang w:eastAsia="zh-CN"/>
        </w:rPr>
        <w:t xml:space="preserve">does not show </w:t>
      </w:r>
      <w:r>
        <w:rPr>
          <w:rFonts w:ascii="Times New Roman" w:eastAsia="Times New Roman" w:hAnsi="Times New Roman" w:cs="Times New Roman"/>
          <w:color w:val="0070C0"/>
          <w:lang w:eastAsia="zh-CN"/>
        </w:rPr>
        <w:t xml:space="preserve">measures </w:t>
      </w:r>
      <w:r w:rsidR="00407BBB">
        <w:rPr>
          <w:rFonts w:ascii="Times New Roman" w:eastAsia="Times New Roman" w:hAnsi="Times New Roman" w:cs="Times New Roman"/>
          <w:color w:val="0070C0"/>
          <w:lang w:eastAsia="zh-CN"/>
        </w:rPr>
        <w:t xml:space="preserve">of </w:t>
      </w:r>
      <w:r>
        <w:rPr>
          <w:rFonts w:ascii="Times New Roman" w:eastAsia="Times New Roman" w:hAnsi="Times New Roman" w:cs="Times New Roman"/>
          <w:color w:val="0070C0"/>
          <w:lang w:eastAsia="zh-CN"/>
        </w:rPr>
        <w:t xml:space="preserve">exploration. Despite having similar accuracy, </w:t>
      </w:r>
      <w:r w:rsidR="00592D4C">
        <w:rPr>
          <w:rFonts w:ascii="Times New Roman" w:eastAsia="Times New Roman" w:hAnsi="Times New Roman" w:cs="Times New Roman"/>
          <w:color w:val="0070C0"/>
          <w:lang w:eastAsia="zh-CN"/>
        </w:rPr>
        <w:t xml:space="preserve">exploration strategies can </w:t>
      </w:r>
      <w:r w:rsidR="00712879">
        <w:rPr>
          <w:rFonts w:ascii="Times New Roman" w:eastAsia="Times New Roman" w:hAnsi="Times New Roman" w:cs="Times New Roman"/>
          <w:color w:val="0070C0"/>
          <w:lang w:eastAsia="zh-CN"/>
        </w:rPr>
        <w:t>be very different</w:t>
      </w:r>
      <w:r w:rsidR="00592D4C">
        <w:rPr>
          <w:rFonts w:ascii="Times New Roman" w:eastAsia="Times New Roman" w:hAnsi="Times New Roman" w:cs="Times New Roman"/>
          <w:color w:val="0070C0"/>
          <w:lang w:eastAsia="zh-CN"/>
        </w:rPr>
        <w:t xml:space="preserve">. </w:t>
      </w:r>
      <w:r w:rsidR="00712879">
        <w:rPr>
          <w:rFonts w:ascii="Times New Roman" w:eastAsia="Times New Roman" w:hAnsi="Times New Roman" w:cs="Times New Roman"/>
          <w:color w:val="0070C0"/>
          <w:lang w:eastAsia="zh-CN"/>
        </w:rPr>
        <w:t xml:space="preserve">In the literature for example, Chen et al. showed that male and female rats have different learning rates and decision noises despite achieving a similar level of accuracy (Chen et al., 2021). </w:t>
      </w:r>
      <w:r w:rsidR="00091B9A">
        <w:rPr>
          <w:rFonts w:ascii="Times New Roman" w:eastAsia="Times New Roman" w:hAnsi="Times New Roman" w:cs="Times New Roman"/>
          <w:color w:val="0070C0"/>
          <w:lang w:eastAsia="zh-CN"/>
        </w:rPr>
        <w:t xml:space="preserve">In our task, exploration strategies were quantified </w:t>
      </w:r>
      <w:r w:rsidR="00407BBB">
        <w:rPr>
          <w:rFonts w:ascii="Times New Roman" w:eastAsia="Times New Roman" w:hAnsi="Times New Roman" w:cs="Times New Roman"/>
          <w:color w:val="0070C0"/>
          <w:lang w:eastAsia="zh-CN"/>
        </w:rPr>
        <w:t xml:space="preserve">using </w:t>
      </w:r>
      <w:r w:rsidR="00592D4C">
        <w:rPr>
          <w:rFonts w:ascii="Times New Roman" w:eastAsia="Times New Roman" w:hAnsi="Times New Roman" w:cs="Times New Roman"/>
          <w:color w:val="0070C0"/>
          <w:lang w:eastAsia="zh-CN"/>
        </w:rPr>
        <w:t>two parameters</w:t>
      </w:r>
      <w:r w:rsidR="00407BBB">
        <w:rPr>
          <w:rFonts w:ascii="Times New Roman" w:eastAsia="Times New Roman" w:hAnsi="Times New Roman" w:cs="Times New Roman"/>
          <w:color w:val="0070C0"/>
          <w:lang w:eastAsia="zh-CN"/>
        </w:rPr>
        <w:t>:</w:t>
      </w:r>
      <w:r w:rsidR="00592D4C">
        <w:rPr>
          <w:rFonts w:ascii="Times New Roman" w:eastAsia="Times New Roman" w:hAnsi="Times New Roman" w:cs="Times New Roman"/>
          <w:color w:val="0070C0"/>
          <w:lang w:eastAsia="zh-CN"/>
        </w:rPr>
        <w:t xml:space="preserve"> “decision threshold” and “</w:t>
      </w:r>
      <w:r w:rsidR="00091B9A">
        <w:rPr>
          <w:rFonts w:ascii="Times New Roman" w:eastAsia="Times New Roman" w:hAnsi="Times New Roman" w:cs="Times New Roman"/>
          <w:color w:val="0070C0"/>
          <w:lang w:eastAsia="zh-CN"/>
        </w:rPr>
        <w:t xml:space="preserve">decision noise” using hierarchical Bayesian analysis. </w:t>
      </w:r>
      <w:r w:rsidR="009465BF">
        <w:rPr>
          <w:rFonts w:ascii="Times New Roman" w:eastAsia="Times New Roman" w:hAnsi="Times New Roman" w:cs="Times New Roman"/>
          <w:color w:val="0070C0"/>
          <w:lang w:eastAsia="zh-CN"/>
        </w:rPr>
        <w:t>The differences in exploration parameters were shown in Figure 8 and 9.</w:t>
      </w:r>
    </w:p>
    <w:p w14:paraId="56A84D5F" w14:textId="77777777" w:rsidR="00931300" w:rsidRPr="00931300" w:rsidRDefault="00931300" w:rsidP="00931300">
      <w:pPr>
        <w:pStyle w:val="ListParagraph"/>
        <w:spacing w:before="100" w:beforeAutospacing="1" w:after="100" w:afterAutospacing="1"/>
        <w:rPr>
          <w:rFonts w:ascii="Times New Roman" w:eastAsia="Times New Roman" w:hAnsi="Times New Roman" w:cs="Times New Roman"/>
          <w:color w:val="0070C0"/>
          <w:lang w:eastAsia="zh-CN"/>
        </w:rPr>
      </w:pPr>
    </w:p>
    <w:p w14:paraId="781B430C" w14:textId="360D8ACB" w:rsidR="00351F5E" w:rsidRDefault="00407BBB" w:rsidP="008F5F63">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have clarified</w:t>
      </w:r>
      <w:r w:rsidR="00D16DCE">
        <w:rPr>
          <w:rFonts w:ascii="Times New Roman" w:eastAsia="Times New Roman" w:hAnsi="Times New Roman" w:cs="Times New Roman"/>
          <w:color w:val="0070C0"/>
          <w:lang w:eastAsia="zh-CN"/>
        </w:rPr>
        <w:t xml:space="preserve"> Figure 5. The good vs bad option in Figure 5 </w:t>
      </w:r>
      <w:r w:rsidR="00BF2417">
        <w:rPr>
          <w:rFonts w:ascii="Times New Roman" w:eastAsia="Times New Roman" w:hAnsi="Times New Roman" w:cs="Times New Roman"/>
          <w:color w:val="0070C0"/>
          <w:lang w:eastAsia="zh-CN"/>
        </w:rPr>
        <w:t>is</w:t>
      </w:r>
      <w:r w:rsidR="00D16DCE">
        <w:rPr>
          <w:rFonts w:ascii="Times New Roman" w:eastAsia="Times New Roman" w:hAnsi="Times New Roman" w:cs="Times New Roman"/>
          <w:color w:val="0070C0"/>
          <w:lang w:eastAsia="zh-CN"/>
        </w:rPr>
        <w:t xml:space="preserve"> relative, for example, if rats were guided to 1 drop and the unguided option offer</w:t>
      </w:r>
      <w:r>
        <w:rPr>
          <w:rFonts w:ascii="Times New Roman" w:eastAsia="Times New Roman" w:hAnsi="Times New Roman" w:cs="Times New Roman"/>
          <w:color w:val="0070C0"/>
          <w:lang w:eastAsia="zh-CN"/>
        </w:rPr>
        <w:t>ed</w:t>
      </w:r>
      <w:r w:rsidR="00D16DCE">
        <w:rPr>
          <w:rFonts w:ascii="Times New Roman" w:eastAsia="Times New Roman" w:hAnsi="Times New Roman" w:cs="Times New Roman"/>
          <w:color w:val="0070C0"/>
          <w:lang w:eastAsia="zh-CN"/>
        </w:rPr>
        <w:t xml:space="preserve"> 0 drop, then we consider the 1 drop option to be </w:t>
      </w:r>
      <w:r>
        <w:rPr>
          <w:rFonts w:ascii="Times New Roman" w:eastAsia="Times New Roman" w:hAnsi="Times New Roman" w:cs="Times New Roman"/>
          <w:color w:val="0070C0"/>
          <w:lang w:eastAsia="zh-CN"/>
        </w:rPr>
        <w:t xml:space="preserve">the </w:t>
      </w:r>
      <w:r w:rsidR="00D16DCE">
        <w:rPr>
          <w:rFonts w:ascii="Times New Roman" w:eastAsia="Times New Roman" w:hAnsi="Times New Roman" w:cs="Times New Roman"/>
          <w:color w:val="0070C0"/>
          <w:lang w:eastAsia="zh-CN"/>
        </w:rPr>
        <w:t>good</w:t>
      </w:r>
      <w:r>
        <w:rPr>
          <w:rFonts w:ascii="Times New Roman" w:eastAsia="Times New Roman" w:hAnsi="Times New Roman" w:cs="Times New Roman"/>
          <w:color w:val="0070C0"/>
          <w:lang w:eastAsia="zh-CN"/>
        </w:rPr>
        <w:t xml:space="preserve"> option</w:t>
      </w:r>
      <w:r w:rsidR="00D16DCE">
        <w:rPr>
          <w:rFonts w:ascii="Times New Roman" w:eastAsia="Times New Roman" w:hAnsi="Times New Roman" w:cs="Times New Roman"/>
          <w:color w:val="0070C0"/>
          <w:lang w:eastAsia="zh-CN"/>
        </w:rPr>
        <w:t xml:space="preserve">, similarly if </w:t>
      </w:r>
      <w:r>
        <w:rPr>
          <w:rFonts w:ascii="Times New Roman" w:eastAsia="Times New Roman" w:hAnsi="Times New Roman" w:cs="Times New Roman"/>
          <w:color w:val="0070C0"/>
          <w:lang w:eastAsia="zh-CN"/>
        </w:rPr>
        <w:t xml:space="preserve">the </w:t>
      </w:r>
      <w:r w:rsidR="00D16DCE">
        <w:rPr>
          <w:rFonts w:ascii="Times New Roman" w:eastAsia="Times New Roman" w:hAnsi="Times New Roman" w:cs="Times New Roman"/>
          <w:color w:val="0070C0"/>
          <w:lang w:eastAsia="zh-CN"/>
        </w:rPr>
        <w:t>guided option has 4 drops but the unguided option has 5 drops, then the 4 drop</w:t>
      </w:r>
      <w:r w:rsidR="00DD29FF">
        <w:rPr>
          <w:rFonts w:ascii="Times New Roman" w:eastAsia="Times New Roman" w:hAnsi="Times New Roman" w:cs="Times New Roman"/>
          <w:color w:val="0070C0"/>
          <w:lang w:eastAsia="zh-CN"/>
        </w:rPr>
        <w:t>s</w:t>
      </w:r>
      <w:r w:rsidR="00D16DCE">
        <w:rPr>
          <w:rFonts w:ascii="Times New Roman" w:eastAsia="Times New Roman" w:hAnsi="Times New Roman" w:cs="Times New Roman"/>
          <w:color w:val="0070C0"/>
          <w:lang w:eastAsia="zh-CN"/>
        </w:rPr>
        <w:t xml:space="preserve"> option is considered a bad option. So, F</w:t>
      </w:r>
      <w:r w:rsidR="00DA729B" w:rsidRPr="00D16DCE">
        <w:rPr>
          <w:rFonts w:ascii="Times New Roman" w:eastAsia="Times New Roman" w:hAnsi="Times New Roman" w:cs="Times New Roman"/>
          <w:color w:val="0070C0"/>
          <w:lang w:eastAsia="zh-CN"/>
        </w:rPr>
        <w:t>igure 5 does not indicate</w:t>
      </w:r>
      <w:r w:rsidR="008E20FC">
        <w:rPr>
          <w:rFonts w:ascii="Times New Roman" w:eastAsia="Times New Roman" w:hAnsi="Times New Roman" w:cs="Times New Roman"/>
          <w:color w:val="0070C0"/>
          <w:lang w:eastAsia="zh-CN"/>
        </w:rPr>
        <w:t xml:space="preserve"> </w:t>
      </w:r>
      <w:r w:rsidR="00DA729B" w:rsidRPr="00D16DCE">
        <w:rPr>
          <w:rFonts w:ascii="Times New Roman" w:eastAsia="Times New Roman" w:hAnsi="Times New Roman" w:cs="Times New Roman"/>
          <w:color w:val="0070C0"/>
          <w:lang w:eastAsia="zh-CN"/>
        </w:rPr>
        <w:t>boundary effect</w:t>
      </w:r>
      <w:r w:rsidR="008E20FC">
        <w:rPr>
          <w:rFonts w:ascii="Times New Roman" w:eastAsia="Times New Roman" w:hAnsi="Times New Roman" w:cs="Times New Roman"/>
          <w:color w:val="0070C0"/>
          <w:lang w:eastAsia="zh-CN"/>
        </w:rPr>
        <w:t>s</w:t>
      </w:r>
      <w:r w:rsidR="00DA729B" w:rsidRPr="00D16DCE">
        <w:rPr>
          <w:rFonts w:ascii="Times New Roman" w:eastAsia="Times New Roman" w:hAnsi="Times New Roman" w:cs="Times New Roman"/>
          <w:color w:val="0070C0"/>
          <w:lang w:eastAsia="zh-CN"/>
        </w:rPr>
        <w:t>.</w:t>
      </w:r>
      <w:r w:rsidR="00BF138D">
        <w:rPr>
          <w:rFonts w:ascii="Times New Roman" w:eastAsia="Times New Roman" w:hAnsi="Times New Roman" w:cs="Times New Roman"/>
          <w:color w:val="0070C0"/>
          <w:lang w:eastAsia="zh-CN"/>
        </w:rPr>
        <w:t xml:space="preserve"> </w:t>
      </w:r>
      <w:r w:rsidR="00D16DCE" w:rsidRPr="00351F5E">
        <w:rPr>
          <w:rFonts w:ascii="Times New Roman" w:eastAsia="Times New Roman" w:hAnsi="Times New Roman" w:cs="Times New Roman"/>
          <w:color w:val="0070C0"/>
          <w:lang w:eastAsia="zh-CN"/>
        </w:rPr>
        <w:t>We have modified the manuscript accordingly to avoid the confusion.</w:t>
      </w:r>
    </w:p>
    <w:p w14:paraId="3E4C67FB" w14:textId="77777777" w:rsidR="009258B3" w:rsidRPr="009258B3" w:rsidRDefault="009258B3" w:rsidP="009258B3">
      <w:pPr>
        <w:pStyle w:val="ListParagraph"/>
        <w:rPr>
          <w:rFonts w:ascii="Times New Roman" w:eastAsia="Times New Roman" w:hAnsi="Times New Roman" w:cs="Times New Roman"/>
          <w:color w:val="0070C0"/>
          <w:lang w:eastAsia="zh-CN"/>
        </w:rPr>
      </w:pPr>
    </w:p>
    <w:p w14:paraId="360CA826" w14:textId="4B6059E1" w:rsidR="00377C68" w:rsidRDefault="00DD4658" w:rsidP="00377C68">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fact, if an agent (rat or human) acts completely based on boundary effects, then </w:t>
      </w:r>
      <w:r w:rsidR="00407BBB">
        <w:rPr>
          <w:rFonts w:ascii="Times New Roman" w:eastAsia="Times New Roman" w:hAnsi="Times New Roman" w:cs="Times New Roman"/>
          <w:color w:val="0070C0"/>
          <w:lang w:eastAsia="zh-CN"/>
        </w:rPr>
        <w:t xml:space="preserve">we </w:t>
      </w:r>
      <w:r>
        <w:rPr>
          <w:rFonts w:ascii="Times New Roman" w:eastAsia="Times New Roman" w:hAnsi="Times New Roman" w:cs="Times New Roman"/>
          <w:color w:val="0070C0"/>
          <w:lang w:eastAsia="zh-CN"/>
        </w:rPr>
        <w:t xml:space="preserve">would predict </w:t>
      </w:r>
      <w:r w:rsidR="00407BBB">
        <w:rPr>
          <w:rFonts w:ascii="Times New Roman" w:eastAsia="Times New Roman" w:hAnsi="Times New Roman" w:cs="Times New Roman"/>
          <w:color w:val="0070C0"/>
          <w:lang w:eastAsia="zh-CN"/>
        </w:rPr>
        <w:t xml:space="preserve">that </w:t>
      </w:r>
      <w:r>
        <w:rPr>
          <w:rFonts w:ascii="Times New Roman" w:eastAsia="Times New Roman" w:hAnsi="Times New Roman" w:cs="Times New Roman"/>
          <w:color w:val="0070C0"/>
          <w:lang w:eastAsia="zh-CN"/>
        </w:rPr>
        <w:t xml:space="preserve">the agent </w:t>
      </w:r>
      <w:r w:rsidR="00407BBB">
        <w:rPr>
          <w:rFonts w:ascii="Times New Roman" w:eastAsia="Times New Roman" w:hAnsi="Times New Roman" w:cs="Times New Roman"/>
          <w:color w:val="0070C0"/>
          <w:lang w:eastAsia="zh-CN"/>
        </w:rPr>
        <w:t xml:space="preserve">will </w:t>
      </w:r>
      <w:r>
        <w:rPr>
          <w:rFonts w:ascii="Times New Roman" w:eastAsia="Times New Roman" w:hAnsi="Times New Roman" w:cs="Times New Roman"/>
          <w:color w:val="0070C0"/>
          <w:lang w:eastAsia="zh-CN"/>
        </w:rPr>
        <w:t xml:space="preserve">choose identically in both horizon conditions, since </w:t>
      </w:r>
      <w:r w:rsidR="00407BBB">
        <w:rPr>
          <w:rFonts w:ascii="Times New Roman" w:eastAsia="Times New Roman" w:hAnsi="Times New Roman" w:cs="Times New Roman"/>
          <w:color w:val="0070C0"/>
          <w:lang w:eastAsia="zh-CN"/>
        </w:rPr>
        <w:t xml:space="preserve">a </w:t>
      </w:r>
      <w:r>
        <w:rPr>
          <w:rFonts w:ascii="Times New Roman" w:eastAsia="Times New Roman" w:hAnsi="Times New Roman" w:cs="Times New Roman"/>
          <w:color w:val="0070C0"/>
          <w:lang w:eastAsia="zh-CN"/>
        </w:rPr>
        <w:t xml:space="preserve">boundary effect does not change with horizon condition. The fact that we observed </w:t>
      </w:r>
      <w:r>
        <w:rPr>
          <w:rFonts w:ascii="Times New Roman" w:eastAsia="Times New Roman" w:hAnsi="Times New Roman" w:cs="Times New Roman"/>
          <w:color w:val="0070C0"/>
          <w:lang w:eastAsia="zh-CN"/>
        </w:rPr>
        <w:lastRenderedPageBreak/>
        <w:t xml:space="preserve">significant changes in decision thresholds across horizon conditions indicated that these choices </w:t>
      </w:r>
      <w:r w:rsidR="00A53FA5">
        <w:rPr>
          <w:rFonts w:ascii="Times New Roman" w:eastAsia="Times New Roman" w:hAnsi="Times New Roman" w:cs="Times New Roman"/>
          <w:color w:val="0070C0"/>
          <w:lang w:eastAsia="zh-CN"/>
        </w:rPr>
        <w:t>can</w:t>
      </w:r>
      <w:r>
        <w:rPr>
          <w:rFonts w:ascii="Times New Roman" w:eastAsia="Times New Roman" w:hAnsi="Times New Roman" w:cs="Times New Roman"/>
          <w:color w:val="0070C0"/>
          <w:lang w:eastAsia="zh-CN"/>
        </w:rPr>
        <w:t xml:space="preserve">not arise entirely from boundary effects. </w:t>
      </w:r>
    </w:p>
    <w:p w14:paraId="24CE2075" w14:textId="7BB215EE" w:rsidR="00DD4658" w:rsidRDefault="00DD4658" w:rsidP="00DD4658">
      <w:pPr>
        <w:pStyle w:val="ListParagraph"/>
        <w:spacing w:before="100" w:beforeAutospacing="1" w:after="100" w:afterAutospacing="1"/>
        <w:rPr>
          <w:rFonts w:ascii="Times New Roman" w:eastAsia="Times New Roman" w:hAnsi="Times New Roman" w:cs="Times New Roman"/>
          <w:color w:val="0070C0"/>
          <w:lang w:eastAsia="zh-CN"/>
        </w:rPr>
      </w:pPr>
    </w:p>
    <w:p w14:paraId="7A004F08" w14:textId="4963EA5A" w:rsidR="005B6355" w:rsidRDefault="00981137" w:rsidP="00DD4658">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7C shows how our rats use a more general form of such “boundary effects” in solving this task (It </w:t>
      </w:r>
      <w:r w:rsidR="00B91884">
        <w:rPr>
          <w:rFonts w:ascii="Times New Roman" w:eastAsia="Times New Roman" w:hAnsi="Times New Roman" w:cs="Times New Roman"/>
          <w:color w:val="0070C0"/>
          <w:lang w:eastAsia="zh-CN"/>
        </w:rPr>
        <w:t xml:space="preserve">is </w:t>
      </w:r>
      <w:r>
        <w:rPr>
          <w:rFonts w:ascii="Times New Roman" w:eastAsia="Times New Roman" w:hAnsi="Times New Roman" w:cs="Times New Roman"/>
          <w:color w:val="0070C0"/>
          <w:lang w:eastAsia="zh-CN"/>
        </w:rPr>
        <w:t xml:space="preserve">referred to as the </w:t>
      </w:r>
      <w:r w:rsidR="00B9188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win-stay lose-shift strategy</w:t>
      </w:r>
      <w:r w:rsidR="00B9188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in our </w:t>
      </w:r>
      <w:r w:rsidR="00B91884">
        <w:rPr>
          <w:rFonts w:ascii="Times New Roman" w:eastAsia="Times New Roman" w:hAnsi="Times New Roman" w:cs="Times New Roman"/>
          <w:color w:val="0070C0"/>
          <w:lang w:eastAsia="zh-CN"/>
        </w:rPr>
        <w:t>manuscript</w:t>
      </w:r>
      <w:r>
        <w:rPr>
          <w:rFonts w:ascii="Times New Roman" w:eastAsia="Times New Roman" w:hAnsi="Times New Roman" w:cs="Times New Roman"/>
          <w:color w:val="0070C0"/>
          <w:lang w:eastAsia="zh-CN"/>
        </w:rPr>
        <w:t xml:space="preserve">). </w:t>
      </w:r>
      <w:r w:rsidR="00572FFB">
        <w:rPr>
          <w:rFonts w:ascii="Times New Roman" w:eastAsia="Times New Roman" w:hAnsi="Times New Roman" w:cs="Times New Roman"/>
          <w:color w:val="0070C0"/>
          <w:lang w:eastAsia="zh-CN"/>
        </w:rPr>
        <w:t>Rats switch more when the guided reward is low</w:t>
      </w:r>
      <w:r w:rsidR="00E940A3">
        <w:rPr>
          <w:rFonts w:ascii="Times New Roman" w:eastAsia="Times New Roman" w:hAnsi="Times New Roman" w:cs="Times New Roman"/>
          <w:color w:val="0070C0"/>
          <w:lang w:eastAsia="zh-CN"/>
        </w:rPr>
        <w:t xml:space="preserve"> (so do humans)</w:t>
      </w:r>
      <w:r w:rsidR="00572FFB">
        <w:rPr>
          <w:rFonts w:ascii="Times New Roman" w:eastAsia="Times New Roman" w:hAnsi="Times New Roman" w:cs="Times New Roman"/>
          <w:color w:val="0070C0"/>
          <w:lang w:eastAsia="zh-CN"/>
        </w:rPr>
        <w:t xml:space="preserve">. But this does not contradict exploration for </w:t>
      </w:r>
      <w:r w:rsidR="00B91884">
        <w:rPr>
          <w:rFonts w:ascii="Times New Roman" w:eastAsia="Times New Roman" w:hAnsi="Times New Roman" w:cs="Times New Roman"/>
          <w:color w:val="0070C0"/>
          <w:lang w:eastAsia="zh-CN"/>
        </w:rPr>
        <w:t xml:space="preserve">the </w:t>
      </w:r>
      <w:r w:rsidR="00572FFB">
        <w:rPr>
          <w:rFonts w:ascii="Times New Roman" w:eastAsia="Times New Roman" w:hAnsi="Times New Roman" w:cs="Times New Roman"/>
          <w:color w:val="0070C0"/>
          <w:lang w:eastAsia="zh-CN"/>
        </w:rPr>
        <w:t xml:space="preserve">reasons </w:t>
      </w:r>
      <w:r w:rsidR="00B91884">
        <w:rPr>
          <w:rFonts w:ascii="Times New Roman" w:eastAsia="Times New Roman" w:hAnsi="Times New Roman" w:cs="Times New Roman"/>
          <w:color w:val="0070C0"/>
          <w:lang w:eastAsia="zh-CN"/>
        </w:rPr>
        <w:t xml:space="preserve">stated </w:t>
      </w:r>
      <w:r w:rsidR="00572FFB">
        <w:rPr>
          <w:rFonts w:ascii="Times New Roman" w:eastAsia="Times New Roman" w:hAnsi="Times New Roman" w:cs="Times New Roman"/>
          <w:color w:val="0070C0"/>
          <w:lang w:eastAsia="zh-CN"/>
        </w:rPr>
        <w:t xml:space="preserve">in the previous paragraph. We also </w:t>
      </w:r>
      <w:r w:rsidR="00B91884">
        <w:rPr>
          <w:rFonts w:ascii="Times New Roman" w:eastAsia="Times New Roman" w:hAnsi="Times New Roman" w:cs="Times New Roman"/>
          <w:color w:val="0070C0"/>
          <w:lang w:eastAsia="zh-CN"/>
        </w:rPr>
        <w:t xml:space="preserve">would like </w:t>
      </w:r>
      <w:r w:rsidR="00572FFB">
        <w:rPr>
          <w:rFonts w:ascii="Times New Roman" w:eastAsia="Times New Roman" w:hAnsi="Times New Roman" w:cs="Times New Roman"/>
          <w:color w:val="0070C0"/>
          <w:lang w:eastAsia="zh-CN"/>
        </w:rPr>
        <w:t xml:space="preserve">to point out that at 5 drops, rats still switch more than 20% of the times, this </w:t>
      </w:r>
      <w:r w:rsidR="00E940A3">
        <w:rPr>
          <w:rFonts w:ascii="Times New Roman" w:eastAsia="Times New Roman" w:hAnsi="Times New Roman" w:cs="Times New Roman"/>
          <w:color w:val="0070C0"/>
          <w:lang w:eastAsia="zh-CN"/>
        </w:rPr>
        <w:t xml:space="preserve">also </w:t>
      </w:r>
      <w:r w:rsidR="00572FFB">
        <w:rPr>
          <w:rFonts w:ascii="Times New Roman" w:eastAsia="Times New Roman" w:hAnsi="Times New Roman" w:cs="Times New Roman"/>
          <w:color w:val="0070C0"/>
          <w:lang w:eastAsia="zh-CN"/>
        </w:rPr>
        <w:t xml:space="preserve">can not </w:t>
      </w:r>
      <w:r w:rsidR="00044844">
        <w:rPr>
          <w:rFonts w:ascii="Times New Roman" w:eastAsia="Times New Roman" w:hAnsi="Times New Roman" w:cs="Times New Roman"/>
          <w:color w:val="0070C0"/>
          <w:lang w:eastAsia="zh-CN"/>
        </w:rPr>
        <w:t>arise</w:t>
      </w:r>
      <w:r w:rsidR="00572FFB">
        <w:rPr>
          <w:rFonts w:ascii="Times New Roman" w:eastAsia="Times New Roman" w:hAnsi="Times New Roman" w:cs="Times New Roman"/>
          <w:color w:val="0070C0"/>
          <w:lang w:eastAsia="zh-CN"/>
        </w:rPr>
        <w:t xml:space="preserve"> from </w:t>
      </w:r>
      <w:r w:rsidR="00917C7D">
        <w:rPr>
          <w:rFonts w:ascii="Times New Roman" w:eastAsia="Times New Roman" w:hAnsi="Times New Roman" w:cs="Times New Roman"/>
          <w:color w:val="0070C0"/>
          <w:lang w:eastAsia="zh-CN"/>
        </w:rPr>
        <w:t xml:space="preserve">pure </w:t>
      </w:r>
      <w:r w:rsidR="00572FFB">
        <w:rPr>
          <w:rFonts w:ascii="Times New Roman" w:eastAsia="Times New Roman" w:hAnsi="Times New Roman" w:cs="Times New Roman"/>
          <w:color w:val="0070C0"/>
          <w:lang w:eastAsia="zh-CN"/>
        </w:rPr>
        <w:t xml:space="preserve">boundary effect. </w:t>
      </w:r>
      <w:r>
        <w:rPr>
          <w:rFonts w:ascii="Times New Roman" w:eastAsia="Times New Roman" w:hAnsi="Times New Roman" w:cs="Times New Roman"/>
          <w:color w:val="0070C0"/>
          <w:lang w:eastAsia="zh-CN"/>
        </w:rPr>
        <w:t xml:space="preserve"> </w:t>
      </w:r>
    </w:p>
    <w:p w14:paraId="00231482" w14:textId="77777777" w:rsidR="005B6355" w:rsidRPr="00DD4658" w:rsidRDefault="005B6355" w:rsidP="00DD4658">
      <w:pPr>
        <w:pStyle w:val="ListParagraph"/>
        <w:spacing w:before="100" w:beforeAutospacing="1" w:after="100" w:afterAutospacing="1"/>
        <w:rPr>
          <w:rFonts w:ascii="Times New Roman" w:eastAsia="Times New Roman" w:hAnsi="Times New Roman" w:cs="Times New Roman"/>
          <w:color w:val="0070C0"/>
          <w:lang w:eastAsia="zh-CN"/>
        </w:rPr>
      </w:pPr>
    </w:p>
    <w:p w14:paraId="258A9C63" w14:textId="458580D7" w:rsidR="00292AC3" w:rsidRDefault="00292AC3" w:rsidP="00DA729B">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found that humans increased their decision threshold with horizon (consistent with the existing human </w:t>
      </w:r>
      <w:r w:rsidR="00B91884">
        <w:rPr>
          <w:rFonts w:ascii="Times New Roman" w:eastAsia="Times New Roman" w:hAnsi="Times New Roman" w:cs="Times New Roman"/>
          <w:color w:val="0070C0"/>
          <w:lang w:eastAsia="zh-CN"/>
        </w:rPr>
        <w:t xml:space="preserve">published </w:t>
      </w:r>
      <w:r>
        <w:rPr>
          <w:rFonts w:ascii="Times New Roman" w:eastAsia="Times New Roman" w:hAnsi="Times New Roman" w:cs="Times New Roman"/>
          <w:color w:val="0070C0"/>
          <w:lang w:eastAsia="zh-CN"/>
        </w:rPr>
        <w:t xml:space="preserve">literature), and that rats decreased their decision threshold with horizon (novel results from our paper). </w:t>
      </w:r>
    </w:p>
    <w:p w14:paraId="6F09B8BE" w14:textId="48AEEB3F" w:rsidR="00292AC3" w:rsidRDefault="00292AC3" w:rsidP="00197118">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1</w:t>
      </w:r>
      <w:r w:rsidR="00B91884">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(Figure </w:t>
      </w:r>
      <w:r w:rsidR="006314D1">
        <w:rPr>
          <w:rFonts w:ascii="Times New Roman" w:eastAsia="Times New Roman" w:hAnsi="Times New Roman" w:cs="Times New Roman"/>
          <w:color w:val="0070C0"/>
          <w:lang w:eastAsia="zh-CN"/>
        </w:rPr>
        <w:t xml:space="preserve">7 and </w:t>
      </w:r>
      <w:r>
        <w:rPr>
          <w:rFonts w:ascii="Times New Roman" w:eastAsia="Times New Roman" w:hAnsi="Times New Roman" w:cs="Times New Roman"/>
          <w:color w:val="0070C0"/>
          <w:lang w:eastAsia="zh-CN"/>
        </w:rPr>
        <w:t xml:space="preserve">8), there is a significant main effect of horizon on the threshold parameter for humans (p &lt; 0.001), but there is no significant effect of horizon on the threshold parameter for rats (p &gt; 0.05). In other words, when different horizon conditions </w:t>
      </w:r>
      <w:r w:rsidR="00D91725">
        <w:rPr>
          <w:rFonts w:ascii="Times New Roman" w:eastAsia="Times New Roman" w:hAnsi="Times New Roman" w:cs="Times New Roman"/>
          <w:color w:val="0070C0"/>
          <w:lang w:eastAsia="zh-CN"/>
        </w:rPr>
        <w:t xml:space="preserve">were run </w:t>
      </w:r>
      <w:r>
        <w:rPr>
          <w:rFonts w:ascii="Times New Roman" w:eastAsia="Times New Roman" w:hAnsi="Times New Roman" w:cs="Times New Roman"/>
          <w:color w:val="0070C0"/>
          <w:lang w:eastAsia="zh-CN"/>
        </w:rPr>
        <w:t>between sessions</w:t>
      </w:r>
      <w:r w:rsidR="00D91725">
        <w:rPr>
          <w:rFonts w:ascii="Times New Roman" w:eastAsia="Times New Roman" w:hAnsi="Times New Roman" w:cs="Times New Roman"/>
          <w:color w:val="0070C0"/>
          <w:lang w:eastAsia="zh-CN"/>
        </w:rPr>
        <w:t xml:space="preserve"> (there is only one horizon condition for each session)</w:t>
      </w:r>
      <w:r>
        <w:rPr>
          <w:rFonts w:ascii="Times New Roman" w:eastAsia="Times New Roman" w:hAnsi="Times New Roman" w:cs="Times New Roman"/>
          <w:color w:val="0070C0"/>
          <w:lang w:eastAsia="zh-CN"/>
        </w:rPr>
        <w:t xml:space="preserve">, </w:t>
      </w:r>
      <w:r w:rsidR="00D91725">
        <w:rPr>
          <w:rFonts w:ascii="Times New Roman" w:eastAsia="Times New Roman" w:hAnsi="Times New Roman" w:cs="Times New Roman"/>
          <w:color w:val="0070C0"/>
          <w:lang w:eastAsia="zh-CN"/>
        </w:rPr>
        <w:t xml:space="preserve">despite the numerical trend, </w:t>
      </w:r>
      <w:r>
        <w:rPr>
          <w:rFonts w:ascii="Times New Roman" w:eastAsia="Times New Roman" w:hAnsi="Times New Roman" w:cs="Times New Roman"/>
          <w:color w:val="0070C0"/>
          <w:lang w:eastAsia="zh-CN"/>
        </w:rPr>
        <w:t xml:space="preserve">we didn’t find a </w:t>
      </w:r>
      <w:r w:rsidR="00B91884">
        <w:rPr>
          <w:rFonts w:ascii="Times New Roman" w:eastAsia="Times New Roman" w:hAnsi="Times New Roman" w:cs="Times New Roman"/>
          <w:color w:val="0070C0"/>
          <w:lang w:eastAsia="zh-CN"/>
        </w:rPr>
        <w:t xml:space="preserve">statistically </w:t>
      </w:r>
      <w:r>
        <w:rPr>
          <w:rFonts w:ascii="Times New Roman" w:eastAsia="Times New Roman" w:hAnsi="Times New Roman" w:cs="Times New Roman"/>
          <w:color w:val="0070C0"/>
          <w:lang w:eastAsia="zh-CN"/>
        </w:rPr>
        <w:t>significant horizon effect on directed exploration</w:t>
      </w:r>
      <w:r w:rsidR="00D91725">
        <w:rPr>
          <w:rFonts w:ascii="Times New Roman" w:eastAsia="Times New Roman" w:hAnsi="Times New Roman" w:cs="Times New Roman"/>
          <w:color w:val="0070C0"/>
          <w:lang w:eastAsia="zh-CN"/>
        </w:rPr>
        <w:t xml:space="preserve"> in rats</w:t>
      </w:r>
      <w:r>
        <w:rPr>
          <w:rFonts w:ascii="Times New Roman" w:eastAsia="Times New Roman" w:hAnsi="Times New Roman" w:cs="Times New Roman"/>
          <w:color w:val="0070C0"/>
          <w:lang w:eastAsia="zh-CN"/>
        </w:rPr>
        <w:t xml:space="preserve">. </w:t>
      </w:r>
      <w:r w:rsidR="00197118">
        <w:rPr>
          <w:rFonts w:ascii="Times New Roman" w:eastAsia="Times New Roman" w:hAnsi="Times New Roman" w:cs="Times New Roman"/>
          <w:color w:val="0070C0"/>
          <w:lang w:eastAsia="zh-CN"/>
        </w:rPr>
        <w:t>One critical difference between Experiment 4 and Experiment 1 was that horizon conditions were run within-session for humans and between sessions for rats</w:t>
      </w:r>
      <w:del w:id="17" w:author="Wang Siyu" w:date="2022-05-18T12:05:00Z">
        <w:r w:rsidR="00B91884" w:rsidDel="007C5AB7">
          <w:rPr>
            <w:rFonts w:ascii="Times New Roman" w:eastAsia="Times New Roman" w:hAnsi="Times New Roman" w:cs="Times New Roman"/>
            <w:color w:val="0070C0"/>
            <w:lang w:eastAsia="zh-CN"/>
          </w:rPr>
          <w:delText xml:space="preserve"> (it is not practically possible to run/train rats to do the task </w:delText>
        </w:r>
        <w:commentRangeStart w:id="18"/>
        <w:commentRangeStart w:id="19"/>
        <w:r w:rsidR="00B91884" w:rsidDel="007C5AB7">
          <w:rPr>
            <w:rFonts w:ascii="Times New Roman" w:eastAsia="Times New Roman" w:hAnsi="Times New Roman" w:cs="Times New Roman"/>
            <w:color w:val="0070C0"/>
            <w:lang w:eastAsia="zh-CN"/>
          </w:rPr>
          <w:delText>within session</w:delText>
        </w:r>
        <w:commentRangeEnd w:id="18"/>
        <w:r w:rsidR="00B91884" w:rsidDel="007C5AB7">
          <w:rPr>
            <w:rStyle w:val="CommentReference"/>
          </w:rPr>
          <w:commentReference w:id="18"/>
        </w:r>
      </w:del>
      <w:commentRangeEnd w:id="19"/>
      <w:r w:rsidR="002D478E">
        <w:rPr>
          <w:rStyle w:val="CommentReference"/>
        </w:rPr>
        <w:commentReference w:id="19"/>
      </w:r>
      <w:del w:id="20" w:author="Wang Siyu" w:date="2022-05-18T12:05:00Z">
        <w:r w:rsidR="00B91884" w:rsidDel="007C5AB7">
          <w:rPr>
            <w:rFonts w:ascii="Times New Roman" w:eastAsia="Times New Roman" w:hAnsi="Times New Roman" w:cs="Times New Roman"/>
            <w:color w:val="0070C0"/>
            <w:lang w:eastAsia="zh-CN"/>
          </w:rPr>
          <w:delText xml:space="preserve"> in Experiment1)</w:delText>
        </w:r>
      </w:del>
      <w:r w:rsidR="00197118">
        <w:rPr>
          <w:rFonts w:ascii="Times New Roman" w:eastAsia="Times New Roman" w:hAnsi="Times New Roman" w:cs="Times New Roman"/>
          <w:color w:val="0070C0"/>
          <w:lang w:eastAsia="zh-CN"/>
        </w:rPr>
        <w:t xml:space="preserve">. </w:t>
      </w:r>
      <w:ins w:id="21" w:author="Wang Siyu" w:date="2022-05-18T12:01:00Z">
        <w:r w:rsidR="00F52585">
          <w:rPr>
            <w:rFonts w:ascii="Times New Roman" w:eastAsia="Times New Roman" w:hAnsi="Times New Roman" w:cs="Times New Roman"/>
            <w:color w:val="0070C0"/>
            <w:lang w:eastAsia="zh-CN"/>
          </w:rPr>
          <w:t>Third variables like t</w:t>
        </w:r>
      </w:ins>
      <w:del w:id="22" w:author="Wang Siyu" w:date="2022-05-18T12:01:00Z">
        <w:r w:rsidR="00197118" w:rsidDel="00F52585">
          <w:rPr>
            <w:rFonts w:ascii="Times New Roman" w:eastAsia="Times New Roman" w:hAnsi="Times New Roman" w:cs="Times New Roman"/>
            <w:color w:val="0070C0"/>
            <w:lang w:eastAsia="zh-CN"/>
          </w:rPr>
          <w:delText>T</w:delText>
        </w:r>
      </w:del>
      <w:r w:rsidR="00197118">
        <w:rPr>
          <w:rFonts w:ascii="Times New Roman" w:eastAsia="Times New Roman" w:hAnsi="Times New Roman" w:cs="Times New Roman"/>
          <w:color w:val="0070C0"/>
          <w:lang w:eastAsia="zh-CN"/>
        </w:rPr>
        <w:t xml:space="preserve">raining effects </w:t>
      </w:r>
      <w:del w:id="23" w:author="Wang Siyu" w:date="2022-05-18T12:01:00Z">
        <w:r w:rsidR="00197118" w:rsidDel="009F444F">
          <w:rPr>
            <w:rFonts w:ascii="Times New Roman" w:eastAsia="Times New Roman" w:hAnsi="Times New Roman" w:cs="Times New Roman"/>
            <w:color w:val="0070C0"/>
            <w:lang w:eastAsia="zh-CN"/>
          </w:rPr>
          <w:delText xml:space="preserve">and the </w:delText>
        </w:r>
        <w:r w:rsidR="00B91884" w:rsidDel="009F444F">
          <w:rPr>
            <w:rFonts w:ascii="Times New Roman" w:eastAsia="Times New Roman" w:hAnsi="Times New Roman" w:cs="Times New Roman"/>
            <w:color w:val="0070C0"/>
            <w:lang w:eastAsia="zh-CN"/>
          </w:rPr>
          <w:delText>fact</w:delText>
        </w:r>
        <w:r w:rsidR="00197118" w:rsidDel="009F444F">
          <w:rPr>
            <w:rFonts w:ascii="Times New Roman" w:eastAsia="Times New Roman" w:hAnsi="Times New Roman" w:cs="Times New Roman"/>
            <w:color w:val="0070C0"/>
            <w:lang w:eastAsia="zh-CN"/>
          </w:rPr>
          <w:delText xml:space="preserve"> that both horizons are experienced at the same time </w:delText>
        </w:r>
      </w:del>
      <w:r w:rsidR="00197118">
        <w:rPr>
          <w:rFonts w:ascii="Times New Roman" w:eastAsia="Times New Roman" w:hAnsi="Times New Roman" w:cs="Times New Roman"/>
          <w:color w:val="0070C0"/>
          <w:lang w:eastAsia="zh-CN"/>
        </w:rPr>
        <w:t>make it</w:t>
      </w:r>
      <w:del w:id="24" w:author="Wang Siyu" w:date="2022-05-18T12:01:00Z">
        <w:r w:rsidR="00197118" w:rsidDel="009F444F">
          <w:rPr>
            <w:rFonts w:ascii="Times New Roman" w:eastAsia="Times New Roman" w:hAnsi="Times New Roman" w:cs="Times New Roman"/>
            <w:color w:val="0070C0"/>
            <w:lang w:eastAsia="zh-CN"/>
          </w:rPr>
          <w:delText xml:space="preserve"> </w:delText>
        </w:r>
        <w:r w:rsidR="00B91884" w:rsidDel="009F444F">
          <w:rPr>
            <w:rFonts w:ascii="Times New Roman" w:eastAsia="Times New Roman" w:hAnsi="Times New Roman" w:cs="Times New Roman"/>
            <w:color w:val="0070C0"/>
            <w:lang w:eastAsia="zh-CN"/>
          </w:rPr>
          <w:delText>impossible</w:delText>
        </w:r>
      </w:del>
      <w:ins w:id="25" w:author="Wang Siyu" w:date="2022-05-18T12:01:00Z">
        <w:r w:rsidR="009F444F">
          <w:rPr>
            <w:rFonts w:ascii="Times New Roman" w:eastAsia="Times New Roman" w:hAnsi="Times New Roman" w:cs="Times New Roman"/>
            <w:color w:val="0070C0"/>
            <w:lang w:eastAsia="zh-CN"/>
          </w:rPr>
          <w:t xml:space="preserve"> difficult</w:t>
        </w:r>
      </w:ins>
      <w:r w:rsidR="00197118">
        <w:rPr>
          <w:rFonts w:ascii="Times New Roman" w:eastAsia="Times New Roman" w:hAnsi="Times New Roman" w:cs="Times New Roman"/>
          <w:color w:val="0070C0"/>
          <w:lang w:eastAsia="zh-CN"/>
        </w:rPr>
        <w:t xml:space="preserve"> to detect horizon dependent changes in exploration in Experiment 1. As a result, </w:t>
      </w:r>
      <w:r w:rsidR="00D91725">
        <w:rPr>
          <w:rFonts w:ascii="Times New Roman" w:eastAsia="Times New Roman" w:hAnsi="Times New Roman" w:cs="Times New Roman"/>
          <w:color w:val="0070C0"/>
          <w:lang w:eastAsia="zh-CN"/>
        </w:rPr>
        <w:t xml:space="preserve">we conducted Experiment 2 (within design) in which rats also have both horizon conditions in the same session. </w:t>
      </w:r>
    </w:p>
    <w:p w14:paraId="0465A713" w14:textId="31559F53" w:rsidR="00346024" w:rsidRDefault="00292AC3" w:rsidP="00292AC3">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2</w:t>
      </w:r>
      <w:r w:rsidR="00D91725">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(Figure 9), </w:t>
      </w:r>
      <w:r w:rsidR="00197118">
        <w:rPr>
          <w:rFonts w:ascii="Times New Roman" w:eastAsia="Times New Roman" w:hAnsi="Times New Roman" w:cs="Times New Roman"/>
          <w:color w:val="0070C0"/>
          <w:lang w:eastAsia="zh-CN"/>
        </w:rPr>
        <w:t>we found</w:t>
      </w:r>
      <w:r>
        <w:rPr>
          <w:rFonts w:ascii="Times New Roman" w:eastAsia="Times New Roman" w:hAnsi="Times New Roman" w:cs="Times New Roman"/>
          <w:color w:val="0070C0"/>
          <w:lang w:eastAsia="zh-CN"/>
        </w:rPr>
        <w:t xml:space="preserve"> a significant main effect of horizon on the threshold parameter for rats (p &lt; 0.001). There </w:t>
      </w:r>
      <w:r w:rsidR="00B91884">
        <w:rPr>
          <w:rFonts w:ascii="Times New Roman" w:eastAsia="Times New Roman" w:hAnsi="Times New Roman" w:cs="Times New Roman"/>
          <w:color w:val="0070C0"/>
          <w:lang w:eastAsia="zh-CN"/>
        </w:rPr>
        <w:t xml:space="preserve">was </w:t>
      </w:r>
      <w:r>
        <w:rPr>
          <w:rFonts w:ascii="Times New Roman" w:eastAsia="Times New Roman" w:hAnsi="Times New Roman" w:cs="Times New Roman"/>
          <w:color w:val="0070C0"/>
          <w:lang w:eastAsia="zh-CN"/>
        </w:rPr>
        <w:t xml:space="preserve">also a significant main effect of horizon on the model-free p(explore) measure (p = 0.003). </w:t>
      </w:r>
      <w:r w:rsidR="001A363D">
        <w:rPr>
          <w:rFonts w:ascii="Times New Roman" w:eastAsia="Times New Roman" w:hAnsi="Times New Roman" w:cs="Times New Roman"/>
          <w:color w:val="0070C0"/>
          <w:lang w:eastAsia="zh-CN"/>
        </w:rPr>
        <w:t xml:space="preserve">Bayesian analysis also shows clear separation of exploration thresholds between horizons (but not decision noise). </w:t>
      </w:r>
      <w:r>
        <w:rPr>
          <w:rFonts w:ascii="Times New Roman" w:eastAsia="Times New Roman" w:hAnsi="Times New Roman" w:cs="Times New Roman"/>
          <w:color w:val="0070C0"/>
          <w:lang w:eastAsia="zh-CN"/>
        </w:rPr>
        <w:t xml:space="preserve">Together, we showed a significant horizon effect on directed </w:t>
      </w:r>
      <w:r w:rsidR="00740252">
        <w:rPr>
          <w:rFonts w:ascii="Times New Roman" w:eastAsia="Times New Roman" w:hAnsi="Times New Roman" w:cs="Times New Roman"/>
          <w:color w:val="0070C0"/>
          <w:lang w:eastAsia="zh-CN"/>
        </w:rPr>
        <w:t>exploration</w:t>
      </w:r>
      <w:r w:rsidR="00BF72E6">
        <w:rPr>
          <w:rFonts w:ascii="Times New Roman" w:eastAsia="Times New Roman" w:hAnsi="Times New Roman" w:cs="Times New Roman"/>
          <w:color w:val="0070C0"/>
          <w:lang w:eastAsia="zh-CN"/>
        </w:rPr>
        <w:t xml:space="preserve"> in rats</w:t>
      </w:r>
      <w:r w:rsidR="00740252">
        <w:rPr>
          <w:rFonts w:ascii="Times New Roman" w:eastAsia="Times New Roman" w:hAnsi="Times New Roman" w:cs="Times New Roman"/>
          <w:color w:val="0070C0"/>
          <w:lang w:eastAsia="zh-CN"/>
        </w:rPr>
        <w:t xml:space="preserve">. </w:t>
      </w:r>
    </w:p>
    <w:p w14:paraId="63014862" w14:textId="7FD05C98" w:rsidR="00292AC3" w:rsidRDefault="00CC1B28" w:rsidP="00346024">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lack of significance</w:t>
      </w:r>
      <w:r w:rsidR="00E015CE">
        <w:rPr>
          <w:rFonts w:ascii="Times New Roman" w:eastAsia="Times New Roman" w:hAnsi="Times New Roman" w:cs="Times New Roman"/>
          <w:color w:val="0070C0"/>
          <w:lang w:eastAsia="zh-CN"/>
        </w:rPr>
        <w:t xml:space="preserve"> in Experiment 1 </w:t>
      </w:r>
      <w:r>
        <w:rPr>
          <w:rFonts w:ascii="Times New Roman" w:eastAsia="Times New Roman" w:hAnsi="Times New Roman" w:cs="Times New Roman"/>
          <w:color w:val="0070C0"/>
          <w:lang w:eastAsia="zh-CN"/>
        </w:rPr>
        <w:t xml:space="preserve">could occur </w:t>
      </w:r>
      <w:r w:rsidR="00E015CE">
        <w:rPr>
          <w:rFonts w:ascii="Times New Roman" w:eastAsia="Times New Roman" w:hAnsi="Times New Roman" w:cs="Times New Roman"/>
          <w:color w:val="0070C0"/>
          <w:lang w:eastAsia="zh-CN"/>
        </w:rPr>
        <w:t>for many reasons. First</w:t>
      </w:r>
      <w:r w:rsidR="00105C24">
        <w:rPr>
          <w:rFonts w:ascii="Times New Roman" w:eastAsia="Times New Roman" w:hAnsi="Times New Roman" w:cs="Times New Roman"/>
          <w:color w:val="0070C0"/>
          <w:lang w:eastAsia="zh-CN"/>
        </w:rPr>
        <w:t>ly</w:t>
      </w:r>
      <w:r w:rsidR="00E015CE">
        <w:rPr>
          <w:rFonts w:ascii="Times New Roman" w:eastAsia="Times New Roman" w:hAnsi="Times New Roman" w:cs="Times New Roman"/>
          <w:color w:val="0070C0"/>
          <w:lang w:eastAsia="zh-CN"/>
        </w:rPr>
        <w:t xml:space="preserve">, in Experiment 1, different horizons were run in different blocks of </w:t>
      </w:r>
      <w:r w:rsidR="0069470E">
        <w:rPr>
          <w:rFonts w:ascii="Times New Roman" w:eastAsia="Times New Roman" w:hAnsi="Times New Roman" w:cs="Times New Roman"/>
          <w:color w:val="0070C0"/>
          <w:lang w:eastAsia="zh-CN"/>
        </w:rPr>
        <w:t>days and sessions</w:t>
      </w:r>
      <w:r>
        <w:rPr>
          <w:rFonts w:ascii="Times New Roman" w:eastAsia="Times New Roman" w:hAnsi="Times New Roman" w:cs="Times New Roman"/>
          <w:color w:val="0070C0"/>
          <w:lang w:eastAsia="zh-CN"/>
        </w:rPr>
        <w:t>.</w:t>
      </w:r>
      <w:r w:rsidR="00E015CE">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Consequently, hidden </w:t>
      </w:r>
      <w:r w:rsidR="0069470E">
        <w:rPr>
          <w:rFonts w:ascii="Times New Roman" w:eastAsia="Times New Roman" w:hAnsi="Times New Roman" w:cs="Times New Roman"/>
          <w:color w:val="0070C0"/>
          <w:lang w:eastAsia="zh-CN"/>
        </w:rPr>
        <w:t xml:space="preserve">variables </w:t>
      </w:r>
      <w:r>
        <w:rPr>
          <w:rFonts w:ascii="Times New Roman" w:eastAsia="Times New Roman" w:hAnsi="Times New Roman" w:cs="Times New Roman"/>
          <w:color w:val="0070C0"/>
          <w:lang w:eastAsia="zh-CN"/>
        </w:rPr>
        <w:t xml:space="preserve">such as </w:t>
      </w:r>
      <w:r w:rsidR="0069470E">
        <w:rPr>
          <w:rFonts w:ascii="Times New Roman" w:eastAsia="Times New Roman" w:hAnsi="Times New Roman" w:cs="Times New Roman"/>
          <w:color w:val="0070C0"/>
          <w:lang w:eastAsia="zh-CN"/>
        </w:rPr>
        <w:t xml:space="preserve">the amount of exposure to training before each horizon condition (depending on the order of blocks), time of the day, weight of the rat, etc. </w:t>
      </w:r>
      <w:r>
        <w:rPr>
          <w:rFonts w:ascii="Times New Roman" w:eastAsia="Times New Roman" w:hAnsi="Times New Roman" w:cs="Times New Roman"/>
          <w:color w:val="0070C0"/>
          <w:lang w:eastAsia="zh-CN"/>
        </w:rPr>
        <w:t xml:space="preserve">could not be </w:t>
      </w:r>
      <w:r w:rsidR="0069470E">
        <w:rPr>
          <w:rFonts w:ascii="Times New Roman" w:eastAsia="Times New Roman" w:hAnsi="Times New Roman" w:cs="Times New Roman"/>
          <w:color w:val="0070C0"/>
          <w:lang w:eastAsia="zh-CN"/>
        </w:rPr>
        <w:t xml:space="preserve">controlled and therefore could </w:t>
      </w:r>
      <w:r>
        <w:rPr>
          <w:rFonts w:ascii="Times New Roman" w:eastAsia="Times New Roman" w:hAnsi="Times New Roman" w:cs="Times New Roman"/>
          <w:color w:val="0070C0"/>
          <w:lang w:eastAsia="zh-CN"/>
        </w:rPr>
        <w:t xml:space="preserve">influence </w:t>
      </w:r>
      <w:r w:rsidR="0069470E">
        <w:rPr>
          <w:rFonts w:ascii="Times New Roman" w:eastAsia="Times New Roman" w:hAnsi="Times New Roman" w:cs="Times New Roman"/>
          <w:color w:val="0070C0"/>
          <w:lang w:eastAsia="zh-CN"/>
        </w:rPr>
        <w:t xml:space="preserve">the horizon difference. </w:t>
      </w:r>
      <w:r w:rsidR="00105C24">
        <w:rPr>
          <w:rFonts w:ascii="Times New Roman" w:eastAsia="Times New Roman" w:hAnsi="Times New Roman" w:cs="Times New Roman"/>
          <w:color w:val="0070C0"/>
          <w:lang w:eastAsia="zh-CN"/>
        </w:rPr>
        <w:t xml:space="preserve">The problem of </w:t>
      </w:r>
      <w:r>
        <w:rPr>
          <w:rFonts w:ascii="Times New Roman" w:eastAsia="Times New Roman" w:hAnsi="Times New Roman" w:cs="Times New Roman"/>
          <w:color w:val="0070C0"/>
          <w:lang w:eastAsia="zh-CN"/>
        </w:rPr>
        <w:t xml:space="preserve">latent </w:t>
      </w:r>
      <w:r w:rsidR="00105C24">
        <w:rPr>
          <w:rFonts w:ascii="Times New Roman" w:eastAsia="Times New Roman" w:hAnsi="Times New Roman" w:cs="Times New Roman"/>
          <w:color w:val="0070C0"/>
          <w:lang w:eastAsia="zh-CN"/>
        </w:rPr>
        <w:t xml:space="preserve">variables as mentioned above was completely resolved in Experiment 2, since both horizons </w:t>
      </w:r>
      <w:r>
        <w:rPr>
          <w:rFonts w:ascii="Times New Roman" w:eastAsia="Times New Roman" w:hAnsi="Times New Roman" w:cs="Times New Roman"/>
          <w:color w:val="0070C0"/>
          <w:lang w:eastAsia="zh-CN"/>
        </w:rPr>
        <w:t>occurred</w:t>
      </w:r>
      <w:r w:rsidR="00105C24">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in </w:t>
      </w:r>
      <w:r w:rsidR="00105C24">
        <w:rPr>
          <w:rFonts w:ascii="Times New Roman" w:eastAsia="Times New Roman" w:hAnsi="Times New Roman" w:cs="Times New Roman"/>
          <w:color w:val="0070C0"/>
          <w:lang w:eastAsia="zh-CN"/>
        </w:rPr>
        <w:t xml:space="preserve">the same session. Secondly, </w:t>
      </w:r>
      <w:r w:rsidR="00C974EA">
        <w:rPr>
          <w:rFonts w:ascii="Times New Roman" w:eastAsia="Times New Roman" w:hAnsi="Times New Roman" w:cs="Times New Roman"/>
          <w:color w:val="0070C0"/>
          <w:lang w:eastAsia="zh-CN"/>
        </w:rPr>
        <w:t xml:space="preserve">experiencing both horizon conditions at once, </w:t>
      </w:r>
      <w:r>
        <w:rPr>
          <w:rFonts w:ascii="Times New Roman" w:eastAsia="Times New Roman" w:hAnsi="Times New Roman" w:cs="Times New Roman"/>
          <w:color w:val="0070C0"/>
          <w:lang w:eastAsia="zh-CN"/>
        </w:rPr>
        <w:t xml:space="preserve">magnifies </w:t>
      </w:r>
      <w:r w:rsidR="00C974EA">
        <w:rPr>
          <w:rFonts w:ascii="Times New Roman" w:eastAsia="Times New Roman" w:hAnsi="Times New Roman" w:cs="Times New Roman"/>
          <w:color w:val="0070C0"/>
          <w:lang w:eastAsia="zh-CN"/>
        </w:rPr>
        <w:t xml:space="preserve">the difference between horizon conditions. </w:t>
      </w:r>
      <w:r w:rsidR="00E60A01">
        <w:rPr>
          <w:rFonts w:ascii="Times New Roman" w:eastAsia="Times New Roman" w:hAnsi="Times New Roman" w:cs="Times New Roman"/>
          <w:color w:val="0070C0"/>
          <w:lang w:eastAsia="zh-CN"/>
        </w:rPr>
        <w:t>(</w:t>
      </w:r>
      <w:r w:rsidR="00A61E34">
        <w:rPr>
          <w:rFonts w:ascii="Times New Roman" w:eastAsia="Times New Roman" w:hAnsi="Times New Roman" w:cs="Times New Roman"/>
          <w:color w:val="0070C0"/>
          <w:lang w:eastAsia="zh-CN"/>
        </w:rPr>
        <w:t xml:space="preserve">Pilot </w:t>
      </w:r>
      <w:r w:rsidR="00E60A01">
        <w:rPr>
          <w:rFonts w:ascii="Times New Roman" w:eastAsia="Times New Roman" w:hAnsi="Times New Roman" w:cs="Times New Roman"/>
          <w:color w:val="0070C0"/>
          <w:lang w:eastAsia="zh-CN"/>
        </w:rPr>
        <w:t xml:space="preserve">human data in the lab also </w:t>
      </w:r>
      <w:r w:rsidR="00FF2C42">
        <w:rPr>
          <w:rFonts w:ascii="Times New Roman" w:eastAsia="Times New Roman" w:hAnsi="Times New Roman" w:cs="Times New Roman"/>
          <w:color w:val="0070C0"/>
          <w:lang w:eastAsia="zh-CN"/>
        </w:rPr>
        <w:t xml:space="preserve">suggests </w:t>
      </w:r>
      <w:r w:rsidR="00E60A01">
        <w:rPr>
          <w:rFonts w:ascii="Times New Roman" w:eastAsia="Times New Roman" w:hAnsi="Times New Roman" w:cs="Times New Roman"/>
          <w:color w:val="0070C0"/>
          <w:lang w:eastAsia="zh-CN"/>
        </w:rPr>
        <w:t xml:space="preserve">that the horizon effect is weaker if different horizon conditions were blocked </w:t>
      </w:r>
      <w:r w:rsidR="009B424A">
        <w:rPr>
          <w:rFonts w:ascii="Times New Roman" w:eastAsia="Times New Roman" w:hAnsi="Times New Roman" w:cs="Times New Roman"/>
          <w:color w:val="0070C0"/>
          <w:lang w:eastAsia="zh-CN"/>
        </w:rPr>
        <w:t>rather than interleaved)</w:t>
      </w:r>
    </w:p>
    <w:p w14:paraId="01417968" w14:textId="3E16D587" w:rsidR="00D70B21" w:rsidRDefault="00D70B21" w:rsidP="00DA729B">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difference in the number of subjects between rats and humans should not affect our conclusions</w:t>
      </w:r>
      <w:r w:rsidR="00AF1FD6">
        <w:rPr>
          <w:rFonts w:ascii="Times New Roman" w:eastAsia="Times New Roman" w:hAnsi="Times New Roman" w:cs="Times New Roman"/>
          <w:color w:val="0070C0"/>
          <w:lang w:eastAsia="zh-CN"/>
        </w:rPr>
        <w:t xml:space="preserve"> because we matched the number of trials and because the number of games are commensurate with that published by others (see above)</w:t>
      </w:r>
      <w:r>
        <w:rPr>
          <w:rFonts w:ascii="Times New Roman" w:eastAsia="Times New Roman" w:hAnsi="Times New Roman" w:cs="Times New Roman"/>
          <w:color w:val="0070C0"/>
          <w:lang w:eastAsia="zh-CN"/>
        </w:rPr>
        <w:t xml:space="preserve">. </w:t>
      </w:r>
      <w:r w:rsidR="00AF1FD6">
        <w:rPr>
          <w:rFonts w:ascii="Times New Roman" w:eastAsia="Times New Roman" w:hAnsi="Times New Roman" w:cs="Times New Roman"/>
          <w:color w:val="0070C0"/>
          <w:lang w:eastAsia="zh-CN"/>
        </w:rPr>
        <w:t>Furthermore:</w:t>
      </w:r>
    </w:p>
    <w:p w14:paraId="6A253950" w14:textId="1FBD9502" w:rsidR="002104DA" w:rsidRDefault="002104DA" w:rsidP="00D70B21">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lastRenderedPageBreak/>
        <w:t xml:space="preserve">Our main result was that rats decrease decision threshold with horizon, while humans increase decision threshold with horizon. The horizon difference was assessed separately within each species, </w:t>
      </w:r>
      <w:r w:rsidR="00AF1FD6">
        <w:rPr>
          <w:rFonts w:ascii="Times New Roman" w:eastAsia="Times New Roman" w:hAnsi="Times New Roman" w:cs="Times New Roman"/>
          <w:color w:val="0070C0"/>
          <w:lang w:eastAsia="zh-CN"/>
        </w:rPr>
        <w:t>using the same quantitative analyses</w:t>
      </w:r>
      <w:r>
        <w:rPr>
          <w:rFonts w:ascii="Times New Roman" w:eastAsia="Times New Roman" w:hAnsi="Times New Roman" w:cs="Times New Roman"/>
          <w:color w:val="0070C0"/>
          <w:lang w:eastAsia="zh-CN"/>
        </w:rPr>
        <w:t xml:space="preserve">. </w:t>
      </w:r>
    </w:p>
    <w:p w14:paraId="54712EAA" w14:textId="42321343" w:rsidR="00D70B21" w:rsidRDefault="00DA729B" w:rsidP="00D70B21">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sidRPr="00D70B21">
        <w:rPr>
          <w:rFonts w:ascii="Times New Roman" w:eastAsia="Times New Roman" w:hAnsi="Times New Roman" w:cs="Times New Roman"/>
          <w:color w:val="0070C0"/>
          <w:lang w:eastAsia="zh-CN"/>
        </w:rPr>
        <w:t xml:space="preserve">Given the difference in </w:t>
      </w:r>
      <w:r w:rsidR="00BB016E">
        <w:rPr>
          <w:rFonts w:ascii="Times New Roman" w:eastAsia="Times New Roman" w:hAnsi="Times New Roman" w:cs="Times New Roman"/>
          <w:color w:val="0070C0"/>
          <w:lang w:eastAsia="zh-CN"/>
        </w:rPr>
        <w:t xml:space="preserve">the nature of </w:t>
      </w:r>
      <w:r w:rsidRPr="00D70B21">
        <w:rPr>
          <w:rFonts w:ascii="Times New Roman" w:eastAsia="Times New Roman" w:hAnsi="Times New Roman" w:cs="Times New Roman"/>
          <w:color w:val="0070C0"/>
          <w:lang w:eastAsia="zh-CN"/>
        </w:rPr>
        <w:t xml:space="preserve">data acquisition </w:t>
      </w:r>
      <w:r w:rsidR="000045B3">
        <w:rPr>
          <w:rFonts w:ascii="Times New Roman" w:eastAsia="Times New Roman" w:hAnsi="Times New Roman" w:cs="Times New Roman"/>
          <w:color w:val="0070C0"/>
          <w:lang w:eastAsia="zh-CN"/>
        </w:rPr>
        <w:t xml:space="preserve">for human participants </w:t>
      </w:r>
      <w:r w:rsidR="00AF1FD6">
        <w:rPr>
          <w:rFonts w:ascii="Times New Roman" w:eastAsia="Times New Roman" w:hAnsi="Times New Roman" w:cs="Times New Roman"/>
          <w:color w:val="0070C0"/>
          <w:lang w:eastAsia="zh-CN"/>
        </w:rPr>
        <w:t xml:space="preserve">and </w:t>
      </w:r>
      <w:r w:rsidR="000045B3">
        <w:rPr>
          <w:rFonts w:ascii="Times New Roman" w:eastAsia="Times New Roman" w:hAnsi="Times New Roman" w:cs="Times New Roman"/>
          <w:color w:val="0070C0"/>
          <w:lang w:eastAsia="zh-CN"/>
        </w:rPr>
        <w:t>rats</w:t>
      </w:r>
      <w:r w:rsidRPr="00D70B21">
        <w:rPr>
          <w:rFonts w:ascii="Times New Roman" w:eastAsia="Times New Roman" w:hAnsi="Times New Roman" w:cs="Times New Roman"/>
          <w:color w:val="0070C0"/>
          <w:lang w:eastAsia="zh-CN"/>
        </w:rPr>
        <w:t xml:space="preserve">, we </w:t>
      </w:r>
      <w:r w:rsidR="000045B3">
        <w:rPr>
          <w:rFonts w:ascii="Times New Roman" w:eastAsia="Times New Roman" w:hAnsi="Times New Roman" w:cs="Times New Roman"/>
          <w:color w:val="0070C0"/>
          <w:lang w:eastAsia="zh-CN"/>
        </w:rPr>
        <w:t xml:space="preserve">unavoidably </w:t>
      </w:r>
      <w:r w:rsidRPr="00D70B21">
        <w:rPr>
          <w:rFonts w:ascii="Times New Roman" w:eastAsia="Times New Roman" w:hAnsi="Times New Roman" w:cs="Times New Roman"/>
          <w:color w:val="0070C0"/>
          <w:lang w:eastAsia="zh-CN"/>
        </w:rPr>
        <w:t xml:space="preserve">have to deal with </w:t>
      </w:r>
      <w:r w:rsidR="00811D8B">
        <w:rPr>
          <w:rFonts w:ascii="Times New Roman" w:eastAsia="Times New Roman" w:hAnsi="Times New Roman" w:cs="Times New Roman"/>
          <w:color w:val="0070C0"/>
          <w:lang w:eastAsia="zh-CN"/>
        </w:rPr>
        <w:t xml:space="preserve">the fact </w:t>
      </w:r>
      <w:r w:rsidRPr="00D70B21">
        <w:rPr>
          <w:rFonts w:ascii="Times New Roman" w:eastAsia="Times New Roman" w:hAnsi="Times New Roman" w:cs="Times New Roman"/>
          <w:color w:val="0070C0"/>
          <w:lang w:eastAsia="zh-CN"/>
        </w:rPr>
        <w:t>that we have more subjects</w:t>
      </w:r>
      <w:r w:rsidR="000045B3">
        <w:rPr>
          <w:rFonts w:ascii="Times New Roman" w:eastAsia="Times New Roman" w:hAnsi="Times New Roman" w:cs="Times New Roman"/>
          <w:color w:val="0070C0"/>
          <w:lang w:eastAsia="zh-CN"/>
        </w:rPr>
        <w:t xml:space="preserve"> </w:t>
      </w:r>
      <w:r w:rsidR="00882CD5">
        <w:rPr>
          <w:rFonts w:ascii="Times New Roman" w:eastAsia="Times New Roman" w:hAnsi="Times New Roman" w:cs="Times New Roman"/>
          <w:color w:val="0070C0"/>
          <w:lang w:eastAsia="zh-CN"/>
        </w:rPr>
        <w:t xml:space="preserve">and </w:t>
      </w:r>
      <w:r w:rsidR="000045B3">
        <w:rPr>
          <w:rFonts w:ascii="Times New Roman" w:eastAsia="Times New Roman" w:hAnsi="Times New Roman" w:cs="Times New Roman"/>
          <w:color w:val="0070C0"/>
          <w:lang w:eastAsia="zh-CN"/>
        </w:rPr>
        <w:t>fewer trials per person</w:t>
      </w:r>
      <w:r w:rsidRPr="00D70B21">
        <w:rPr>
          <w:rFonts w:ascii="Times New Roman" w:eastAsia="Times New Roman" w:hAnsi="Times New Roman" w:cs="Times New Roman"/>
          <w:color w:val="0070C0"/>
          <w:lang w:eastAsia="zh-CN"/>
        </w:rPr>
        <w:t xml:space="preserve"> in humans, and </w:t>
      </w:r>
      <w:r w:rsidR="00882CD5">
        <w:rPr>
          <w:rFonts w:ascii="Times New Roman" w:eastAsia="Times New Roman" w:hAnsi="Times New Roman" w:cs="Times New Roman"/>
          <w:color w:val="0070C0"/>
          <w:lang w:eastAsia="zh-CN"/>
        </w:rPr>
        <w:t xml:space="preserve">fewer subjects but </w:t>
      </w:r>
      <w:r w:rsidRPr="00D70B21">
        <w:rPr>
          <w:rFonts w:ascii="Times New Roman" w:eastAsia="Times New Roman" w:hAnsi="Times New Roman" w:cs="Times New Roman"/>
          <w:color w:val="0070C0"/>
          <w:lang w:eastAsia="zh-CN"/>
        </w:rPr>
        <w:t xml:space="preserve">more trials per subject in rats. </w:t>
      </w:r>
      <w:r w:rsidR="00882CD5">
        <w:rPr>
          <w:rFonts w:ascii="Times New Roman" w:eastAsia="Times New Roman" w:hAnsi="Times New Roman" w:cs="Times New Roman"/>
          <w:color w:val="0070C0"/>
          <w:lang w:eastAsia="zh-CN"/>
        </w:rPr>
        <w:t>By using</w:t>
      </w:r>
      <w:r w:rsidRPr="00D70B21">
        <w:rPr>
          <w:rFonts w:ascii="Times New Roman" w:eastAsia="Times New Roman" w:hAnsi="Times New Roman" w:cs="Times New Roman"/>
          <w:color w:val="0070C0"/>
          <w:lang w:eastAsia="zh-CN"/>
        </w:rPr>
        <w:t xml:space="preserve"> Hierarchical Bayesian analysis</w:t>
      </w:r>
      <w:r w:rsidR="00882CD5">
        <w:rPr>
          <w:rFonts w:ascii="Times New Roman" w:eastAsia="Times New Roman" w:hAnsi="Times New Roman" w:cs="Times New Roman"/>
          <w:color w:val="0070C0"/>
          <w:lang w:eastAsia="zh-CN"/>
        </w:rPr>
        <w:t xml:space="preserve"> </w:t>
      </w:r>
      <w:r w:rsidR="00AF1FD6">
        <w:rPr>
          <w:rFonts w:ascii="Times New Roman" w:eastAsia="Times New Roman" w:hAnsi="Times New Roman" w:cs="Times New Roman"/>
          <w:color w:val="0070C0"/>
          <w:lang w:eastAsia="zh-CN"/>
        </w:rPr>
        <w:t>we</w:t>
      </w:r>
      <w:r w:rsidR="00AF1FD6" w:rsidRPr="00D70B21">
        <w:rPr>
          <w:rFonts w:ascii="Times New Roman" w:eastAsia="Times New Roman" w:hAnsi="Times New Roman" w:cs="Times New Roman"/>
          <w:color w:val="0070C0"/>
          <w:lang w:eastAsia="zh-CN"/>
        </w:rPr>
        <w:t xml:space="preserve"> </w:t>
      </w:r>
      <w:r w:rsidRPr="00D70B21">
        <w:rPr>
          <w:rFonts w:ascii="Times New Roman" w:eastAsia="Times New Roman" w:hAnsi="Times New Roman" w:cs="Times New Roman"/>
          <w:color w:val="0070C0"/>
          <w:lang w:eastAsia="zh-CN"/>
        </w:rPr>
        <w:t>consider both variances across trials</w:t>
      </w:r>
      <w:r w:rsidR="00882CD5">
        <w:rPr>
          <w:rFonts w:ascii="Times New Roman" w:eastAsia="Times New Roman" w:hAnsi="Times New Roman" w:cs="Times New Roman"/>
          <w:color w:val="0070C0"/>
          <w:lang w:eastAsia="zh-CN"/>
        </w:rPr>
        <w:t xml:space="preserve"> (within each subject) </w:t>
      </w:r>
      <w:r w:rsidRPr="00D70B21">
        <w:rPr>
          <w:rFonts w:ascii="Times New Roman" w:eastAsia="Times New Roman" w:hAnsi="Times New Roman" w:cs="Times New Roman"/>
          <w:color w:val="0070C0"/>
          <w:lang w:eastAsia="zh-CN"/>
        </w:rPr>
        <w:t xml:space="preserve">and </w:t>
      </w:r>
      <w:r w:rsidR="006F3054">
        <w:rPr>
          <w:rFonts w:ascii="Times New Roman" w:eastAsia="Times New Roman" w:hAnsi="Times New Roman" w:cs="Times New Roman"/>
          <w:color w:val="0070C0"/>
          <w:lang w:eastAsia="zh-CN"/>
        </w:rPr>
        <w:t>variances</w:t>
      </w:r>
      <w:r w:rsidRPr="00D70B21">
        <w:rPr>
          <w:rFonts w:ascii="Times New Roman" w:eastAsia="Times New Roman" w:hAnsi="Times New Roman" w:cs="Times New Roman"/>
          <w:color w:val="0070C0"/>
          <w:lang w:eastAsia="zh-CN"/>
        </w:rPr>
        <w:t xml:space="preserve"> </w:t>
      </w:r>
      <w:r w:rsidR="00882CD5">
        <w:rPr>
          <w:rFonts w:ascii="Times New Roman" w:eastAsia="Times New Roman" w:hAnsi="Times New Roman" w:cs="Times New Roman"/>
          <w:color w:val="0070C0"/>
          <w:lang w:eastAsia="zh-CN"/>
        </w:rPr>
        <w:t>between</w:t>
      </w:r>
      <w:r w:rsidRPr="00D70B21">
        <w:rPr>
          <w:rFonts w:ascii="Times New Roman" w:eastAsia="Times New Roman" w:hAnsi="Times New Roman" w:cs="Times New Roman"/>
          <w:color w:val="0070C0"/>
          <w:lang w:eastAsia="zh-CN"/>
        </w:rPr>
        <w:t xml:space="preserve"> subjects</w:t>
      </w:r>
      <w:r w:rsidR="00AF1FD6">
        <w:rPr>
          <w:rFonts w:ascii="Times New Roman" w:eastAsia="Times New Roman" w:hAnsi="Times New Roman" w:cs="Times New Roman"/>
          <w:color w:val="0070C0"/>
          <w:lang w:eastAsia="zh-CN"/>
        </w:rPr>
        <w:t>.</w:t>
      </w:r>
      <w:del w:id="26" w:author="Wang Siyu" w:date="2022-05-18T12:03:00Z">
        <w:r w:rsidRPr="00D70B21" w:rsidDel="009F444F">
          <w:rPr>
            <w:rFonts w:ascii="Times New Roman" w:eastAsia="Times New Roman" w:hAnsi="Times New Roman" w:cs="Times New Roman"/>
            <w:color w:val="0070C0"/>
            <w:lang w:eastAsia="zh-CN"/>
          </w:rPr>
          <w:delText>.</w:delText>
        </w:r>
      </w:del>
      <w:r w:rsidRPr="00D70B21">
        <w:rPr>
          <w:rFonts w:ascii="Times New Roman" w:eastAsia="Times New Roman" w:hAnsi="Times New Roman" w:cs="Times New Roman"/>
          <w:color w:val="0070C0"/>
          <w:lang w:eastAsia="zh-CN"/>
        </w:rPr>
        <w:t xml:space="preserve"> </w:t>
      </w:r>
    </w:p>
    <w:p w14:paraId="58B410BD" w14:textId="68BDCD13" w:rsidR="00DA729B" w:rsidRPr="00D70B21" w:rsidRDefault="00DA729B" w:rsidP="00D70B21">
      <w:pPr>
        <w:spacing w:before="100" w:beforeAutospacing="1" w:after="100" w:afterAutospacing="1"/>
        <w:rPr>
          <w:rFonts w:ascii="Times New Roman" w:eastAsia="Times New Roman" w:hAnsi="Times New Roman" w:cs="Times New Roman"/>
          <w:color w:val="0070C0"/>
          <w:lang w:eastAsia="zh-CN"/>
        </w:rPr>
      </w:pPr>
      <w:r w:rsidRPr="00D70B21">
        <w:rPr>
          <w:rFonts w:ascii="Times New Roman" w:eastAsia="Times New Roman" w:hAnsi="Times New Roman" w:cs="Times New Roman"/>
          <w:color w:val="222222"/>
          <w:lang w:eastAsia="zh-CN"/>
        </w:rPr>
        <w:t xml:space="preserve">- </w:t>
      </w:r>
      <w:r w:rsidRPr="00216176">
        <w:rPr>
          <w:rFonts w:ascii="Times New Roman" w:eastAsia="Times New Roman" w:hAnsi="Times New Roman" w:cs="Times New Roman"/>
          <w:color w:val="222222"/>
          <w:lang w:eastAsia="zh-CN"/>
        </w:rPr>
        <w:t>I also notice that the rats are showing much more random exploration (broader sigma density 8G/H) than humans (8C/D). Given that exploration is explained by a combination of directed [theta] and random [sigma] exploration, what is the effect of these sigma differences on the theta distributions?</w:t>
      </w:r>
    </w:p>
    <w:p w14:paraId="1CB07673" w14:textId="14978674" w:rsidR="00DA729B" w:rsidRPr="00A52938" w:rsidRDefault="00F71F0A" w:rsidP="00D81CD5">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This is an important control, thank you. </w:t>
      </w:r>
      <w:r w:rsidR="00AF1FD6">
        <w:rPr>
          <w:rFonts w:ascii="Times New Roman" w:eastAsia="Times New Roman" w:hAnsi="Times New Roman" w:cs="Times New Roman"/>
          <w:color w:val="0070C0"/>
          <w:lang w:eastAsia="zh-CN"/>
        </w:rPr>
        <w:t>We answer the reviewer question using</w:t>
      </w:r>
      <w:r w:rsidR="00D81CD5">
        <w:rPr>
          <w:rFonts w:ascii="Times New Roman" w:eastAsia="Times New Roman" w:hAnsi="Times New Roman" w:cs="Times New Roman"/>
          <w:color w:val="0070C0"/>
          <w:lang w:eastAsia="zh-CN"/>
        </w:rPr>
        <w:t xml:space="preserve"> parameter recovery. </w:t>
      </w:r>
      <w:r w:rsidR="002F43E3">
        <w:rPr>
          <w:rFonts w:ascii="Times New Roman" w:eastAsia="Times New Roman" w:hAnsi="Times New Roman" w:cs="Times New Roman"/>
          <w:color w:val="0070C0"/>
          <w:lang w:eastAsia="zh-CN"/>
        </w:rPr>
        <w:t>In Supplementary Figure 1, we simulated behavior using 50 combinations of independent samples of all the parameters used in the model, for each set of simulated behavior, we fit the simulated behavior and compare the recovered model parameters with the ground truth. Our model does a near perfect job in recovering both threshold and noise parameters in the experiment. This result suggests that the variation of sigma does not affect the model estimates of theta (threshold) in our model.</w:t>
      </w:r>
    </w:p>
    <w:p w14:paraId="38BCCB02" w14:textId="77777777" w:rsidR="00DA729B" w:rsidRDefault="00DA729B" w:rsidP="00DA729B">
      <w:pPr>
        <w:spacing w:before="100" w:beforeAutospacing="1" w:after="100" w:afterAutospacing="1"/>
        <w:rPr>
          <w:rFonts w:ascii="Times New Roman" w:eastAsia="Times New Roman" w:hAnsi="Times New Roman" w:cs="Times New Roman"/>
          <w:color w:val="222222"/>
          <w:lang w:eastAsia="zh-CN"/>
        </w:rPr>
      </w:pPr>
    </w:p>
    <w:p w14:paraId="3DC4CC2A" w14:textId="44E9F52B" w:rsidR="00DA729B" w:rsidRPr="00DA7169" w:rsidRDefault="002F43E3" w:rsidP="00DA729B">
      <w:pPr>
        <w:spacing w:before="100" w:beforeAutospacing="1" w:after="100" w:afterAutospacing="1"/>
        <w:rPr>
          <w:rFonts w:ascii="Times New Roman" w:eastAsia="Times New Roman" w:hAnsi="Times New Roman" w:cs="Times New Roman"/>
          <w:color w:val="222222"/>
          <w:lang w:eastAsia="zh-CN"/>
        </w:rPr>
      </w:pPr>
      <w:r>
        <w:rPr>
          <w:noProof/>
        </w:rPr>
        <w:drawing>
          <wp:inline distT="0" distB="0" distL="0" distR="0" wp14:anchorId="5E6F5AFF" wp14:editId="7482C949">
            <wp:extent cx="5411375" cy="33432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11375" cy="3343275"/>
                    </a:xfrm>
                    <a:prstGeom prst="rect">
                      <a:avLst/>
                    </a:prstGeom>
                  </pic:spPr>
                </pic:pic>
              </a:graphicData>
            </a:graphic>
          </wp:inline>
        </w:drawing>
      </w:r>
    </w:p>
    <w:p w14:paraId="41D94930" w14:textId="77777777" w:rsidR="00DA729B" w:rsidRPr="00DA7169" w:rsidRDefault="00DA729B" w:rsidP="00DA729B">
      <w:pPr>
        <w:rPr>
          <w:rFonts w:ascii="Times New Roman" w:eastAsia="Times New Roman" w:hAnsi="Times New Roman" w:cs="Times New Roman"/>
          <w:lang w:eastAsia="zh-CN"/>
        </w:rPr>
      </w:pPr>
    </w:p>
    <w:p w14:paraId="47D99FC9" w14:textId="77777777" w:rsidR="00DA729B" w:rsidRDefault="00DA729B" w:rsidP="00DA729B"/>
    <w:p w14:paraId="10959321" w14:textId="77777777" w:rsidR="00105C8C" w:rsidRDefault="00105C8C"/>
    <w:sectPr w:rsidR="00105C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JM F" w:date="2022-05-12T19:48:00Z" w:initials="JF">
    <w:p w14:paraId="3C818B87" w14:textId="77777777" w:rsidR="00B91884" w:rsidRDefault="00B91884" w:rsidP="008C7368">
      <w:pPr>
        <w:pStyle w:val="CommentText"/>
      </w:pPr>
      <w:r>
        <w:rPr>
          <w:rStyle w:val="CommentReference"/>
        </w:rPr>
        <w:annotationRef/>
      </w:r>
      <w:r>
        <w:t>Correct?</w:t>
      </w:r>
    </w:p>
  </w:comment>
  <w:comment w:id="19" w:author="Wang Siyu" w:date="2022-05-18T13:14:00Z" w:initials="WS">
    <w:p w14:paraId="5E421205" w14:textId="7C6B984A" w:rsidR="002D478E" w:rsidRDefault="002D478E">
      <w:pPr>
        <w:pStyle w:val="CommentText"/>
      </w:pPr>
      <w:r>
        <w:rPr>
          <w:rStyle w:val="CommentReference"/>
        </w:rPr>
        <w:annotationRef/>
      </w:r>
      <w:r>
        <w:t>It’s by design not having both horizon conditions within session in Experiment 1, it’s a bit weird saying that it is impossible (since we designed it to be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18B87" w15:done="1"/>
  <w15:commentEx w15:paraId="5E421205" w15:paraIdParent="3C818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7B8CE" w16cex:dateUtc="2022-05-12T23:48:00Z"/>
  <w16cex:commentExtensible w16cex:durableId="262F6FA6" w16cex:dateUtc="2022-05-18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18B87" w16cid:durableId="2627B8CE"/>
  <w16cid:commentId w16cid:paraId="5E421205" w16cid:durableId="262F6F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CEE2" w14:textId="77777777" w:rsidR="00DB2CBD" w:rsidRDefault="00DB2CBD" w:rsidP="00F5194A">
      <w:r>
        <w:separator/>
      </w:r>
    </w:p>
  </w:endnote>
  <w:endnote w:type="continuationSeparator" w:id="0">
    <w:p w14:paraId="4E2DBF80" w14:textId="77777777" w:rsidR="00DB2CBD" w:rsidRDefault="00DB2CBD" w:rsidP="00F5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ECF9" w14:textId="77777777" w:rsidR="00DB2CBD" w:rsidRDefault="00DB2CBD" w:rsidP="00F5194A">
      <w:r>
        <w:separator/>
      </w:r>
    </w:p>
  </w:footnote>
  <w:footnote w:type="continuationSeparator" w:id="0">
    <w:p w14:paraId="46211F79" w14:textId="77777777" w:rsidR="00DB2CBD" w:rsidRDefault="00DB2CBD" w:rsidP="00F51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346"/>
    <w:multiLevelType w:val="hybridMultilevel"/>
    <w:tmpl w:val="D1380FAC"/>
    <w:lvl w:ilvl="0" w:tplc="5ACEF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F2B7F"/>
    <w:multiLevelType w:val="hybridMultilevel"/>
    <w:tmpl w:val="AA20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C1C2C"/>
    <w:multiLevelType w:val="hybridMultilevel"/>
    <w:tmpl w:val="EDD2258C"/>
    <w:lvl w:ilvl="0" w:tplc="1902AF6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781776E"/>
    <w:multiLevelType w:val="hybridMultilevel"/>
    <w:tmpl w:val="54860594"/>
    <w:lvl w:ilvl="0" w:tplc="4E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02078"/>
    <w:multiLevelType w:val="hybridMultilevel"/>
    <w:tmpl w:val="D97AD3DC"/>
    <w:lvl w:ilvl="0" w:tplc="2B76D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17ECF"/>
    <w:multiLevelType w:val="hybridMultilevel"/>
    <w:tmpl w:val="11740ED0"/>
    <w:lvl w:ilvl="0" w:tplc="A470F53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55BB1"/>
    <w:multiLevelType w:val="hybridMultilevel"/>
    <w:tmpl w:val="AB50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35297"/>
    <w:multiLevelType w:val="hybridMultilevel"/>
    <w:tmpl w:val="B96C0676"/>
    <w:lvl w:ilvl="0" w:tplc="560ED6B6">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65CE9"/>
    <w:multiLevelType w:val="hybridMultilevel"/>
    <w:tmpl w:val="AE823902"/>
    <w:lvl w:ilvl="0" w:tplc="4CA01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F261C"/>
    <w:multiLevelType w:val="hybridMultilevel"/>
    <w:tmpl w:val="CA4C6150"/>
    <w:lvl w:ilvl="0" w:tplc="DAD22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B1AB8"/>
    <w:multiLevelType w:val="hybridMultilevel"/>
    <w:tmpl w:val="432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63B26"/>
    <w:multiLevelType w:val="hybridMultilevel"/>
    <w:tmpl w:val="E8E8CBCE"/>
    <w:lvl w:ilvl="0" w:tplc="485A3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DA6212"/>
    <w:multiLevelType w:val="hybridMultilevel"/>
    <w:tmpl w:val="2058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0592"/>
    <w:multiLevelType w:val="hybridMultilevel"/>
    <w:tmpl w:val="D77E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110CC"/>
    <w:multiLevelType w:val="hybridMultilevel"/>
    <w:tmpl w:val="EDFC9FAA"/>
    <w:lvl w:ilvl="0" w:tplc="CF267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32719E"/>
    <w:multiLevelType w:val="hybridMultilevel"/>
    <w:tmpl w:val="01F8C672"/>
    <w:lvl w:ilvl="0" w:tplc="CE3670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7387155">
    <w:abstractNumId w:val="10"/>
  </w:num>
  <w:num w:numId="2" w16cid:durableId="526254701">
    <w:abstractNumId w:val="5"/>
  </w:num>
  <w:num w:numId="3" w16cid:durableId="1293828710">
    <w:abstractNumId w:val="13"/>
  </w:num>
  <w:num w:numId="4" w16cid:durableId="184490683">
    <w:abstractNumId w:val="1"/>
  </w:num>
  <w:num w:numId="5" w16cid:durableId="941491430">
    <w:abstractNumId w:val="7"/>
  </w:num>
  <w:num w:numId="6" w16cid:durableId="399640488">
    <w:abstractNumId w:val="6"/>
  </w:num>
  <w:num w:numId="7" w16cid:durableId="409500722">
    <w:abstractNumId w:val="12"/>
  </w:num>
  <w:num w:numId="8" w16cid:durableId="951786027">
    <w:abstractNumId w:val="8"/>
  </w:num>
  <w:num w:numId="9" w16cid:durableId="550195986">
    <w:abstractNumId w:val="3"/>
  </w:num>
  <w:num w:numId="10" w16cid:durableId="1712456249">
    <w:abstractNumId w:val="9"/>
  </w:num>
  <w:num w:numId="11" w16cid:durableId="42827520">
    <w:abstractNumId w:val="14"/>
  </w:num>
  <w:num w:numId="12" w16cid:durableId="244998264">
    <w:abstractNumId w:val="11"/>
  </w:num>
  <w:num w:numId="13" w16cid:durableId="869729206">
    <w:abstractNumId w:val="4"/>
  </w:num>
  <w:num w:numId="14" w16cid:durableId="1690764118">
    <w:abstractNumId w:val="0"/>
  </w:num>
  <w:num w:numId="15" w16cid:durableId="1440486854">
    <w:abstractNumId w:val="2"/>
  </w:num>
  <w:num w:numId="16" w16cid:durableId="7843470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rson w15:author="JM F">
    <w15:presenceInfo w15:providerId="Windows Live" w15:userId="7fd5059ae3a9b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9B"/>
    <w:rsid w:val="00003DFA"/>
    <w:rsid w:val="000045B3"/>
    <w:rsid w:val="0001008C"/>
    <w:rsid w:val="00024DBA"/>
    <w:rsid w:val="00025E9F"/>
    <w:rsid w:val="00044844"/>
    <w:rsid w:val="0005138E"/>
    <w:rsid w:val="00071E4D"/>
    <w:rsid w:val="0007471B"/>
    <w:rsid w:val="00077B12"/>
    <w:rsid w:val="0008322E"/>
    <w:rsid w:val="000876F2"/>
    <w:rsid w:val="0009141B"/>
    <w:rsid w:val="00091B9A"/>
    <w:rsid w:val="000A0ECE"/>
    <w:rsid w:val="000E294C"/>
    <w:rsid w:val="000E698B"/>
    <w:rsid w:val="000E6D5D"/>
    <w:rsid w:val="000F0B60"/>
    <w:rsid w:val="00105C24"/>
    <w:rsid w:val="00105C8C"/>
    <w:rsid w:val="00107673"/>
    <w:rsid w:val="0012166C"/>
    <w:rsid w:val="001412D3"/>
    <w:rsid w:val="00154FCE"/>
    <w:rsid w:val="001669B0"/>
    <w:rsid w:val="0017799D"/>
    <w:rsid w:val="00186C47"/>
    <w:rsid w:val="001922A3"/>
    <w:rsid w:val="00192C66"/>
    <w:rsid w:val="00197118"/>
    <w:rsid w:val="001A363D"/>
    <w:rsid w:val="001E6E90"/>
    <w:rsid w:val="002104DA"/>
    <w:rsid w:val="00216176"/>
    <w:rsid w:val="00216334"/>
    <w:rsid w:val="00237632"/>
    <w:rsid w:val="00241414"/>
    <w:rsid w:val="002444B1"/>
    <w:rsid w:val="002472ED"/>
    <w:rsid w:val="00250C75"/>
    <w:rsid w:val="002558D7"/>
    <w:rsid w:val="00262210"/>
    <w:rsid w:val="002634D6"/>
    <w:rsid w:val="00267F80"/>
    <w:rsid w:val="0027661A"/>
    <w:rsid w:val="00286A70"/>
    <w:rsid w:val="00290695"/>
    <w:rsid w:val="0029291C"/>
    <w:rsid w:val="00292AC3"/>
    <w:rsid w:val="002C619F"/>
    <w:rsid w:val="002D478E"/>
    <w:rsid w:val="002D4A16"/>
    <w:rsid w:val="002F43E3"/>
    <w:rsid w:val="002F5ADB"/>
    <w:rsid w:val="0030106D"/>
    <w:rsid w:val="00303356"/>
    <w:rsid w:val="003075D5"/>
    <w:rsid w:val="00312396"/>
    <w:rsid w:val="00343E4C"/>
    <w:rsid w:val="00345D1C"/>
    <w:rsid w:val="00346024"/>
    <w:rsid w:val="00351F5E"/>
    <w:rsid w:val="003725A4"/>
    <w:rsid w:val="00377C68"/>
    <w:rsid w:val="00380F91"/>
    <w:rsid w:val="00385C7E"/>
    <w:rsid w:val="003C6AE2"/>
    <w:rsid w:val="003D7E94"/>
    <w:rsid w:val="003F40AA"/>
    <w:rsid w:val="00407BBB"/>
    <w:rsid w:val="00412083"/>
    <w:rsid w:val="0042620F"/>
    <w:rsid w:val="004433BA"/>
    <w:rsid w:val="004612F0"/>
    <w:rsid w:val="00470C2F"/>
    <w:rsid w:val="0048067F"/>
    <w:rsid w:val="00485F1A"/>
    <w:rsid w:val="00493A0E"/>
    <w:rsid w:val="004B2A26"/>
    <w:rsid w:val="004B2DC9"/>
    <w:rsid w:val="004F505F"/>
    <w:rsid w:val="004F6F50"/>
    <w:rsid w:val="005002DD"/>
    <w:rsid w:val="00503428"/>
    <w:rsid w:val="00507A2A"/>
    <w:rsid w:val="00524F19"/>
    <w:rsid w:val="00525142"/>
    <w:rsid w:val="0053205E"/>
    <w:rsid w:val="0053336E"/>
    <w:rsid w:val="00547342"/>
    <w:rsid w:val="005528D4"/>
    <w:rsid w:val="00554D2C"/>
    <w:rsid w:val="00555B89"/>
    <w:rsid w:val="00560E6A"/>
    <w:rsid w:val="00572FFB"/>
    <w:rsid w:val="005835D4"/>
    <w:rsid w:val="00592D4C"/>
    <w:rsid w:val="005A0FEB"/>
    <w:rsid w:val="005A21D2"/>
    <w:rsid w:val="005A2954"/>
    <w:rsid w:val="005A4BF1"/>
    <w:rsid w:val="005B6355"/>
    <w:rsid w:val="005F3623"/>
    <w:rsid w:val="00612AF2"/>
    <w:rsid w:val="00615428"/>
    <w:rsid w:val="006306CD"/>
    <w:rsid w:val="006314D1"/>
    <w:rsid w:val="00664AD7"/>
    <w:rsid w:val="00664B62"/>
    <w:rsid w:val="00672F22"/>
    <w:rsid w:val="006823AB"/>
    <w:rsid w:val="006824DD"/>
    <w:rsid w:val="006837E7"/>
    <w:rsid w:val="00687555"/>
    <w:rsid w:val="00690643"/>
    <w:rsid w:val="006929EB"/>
    <w:rsid w:val="0069470E"/>
    <w:rsid w:val="006C5A27"/>
    <w:rsid w:val="006E637B"/>
    <w:rsid w:val="006F3054"/>
    <w:rsid w:val="007071EA"/>
    <w:rsid w:val="00711EE1"/>
    <w:rsid w:val="00712879"/>
    <w:rsid w:val="00714633"/>
    <w:rsid w:val="00714BDD"/>
    <w:rsid w:val="00723D61"/>
    <w:rsid w:val="007250B4"/>
    <w:rsid w:val="00740252"/>
    <w:rsid w:val="007404B6"/>
    <w:rsid w:val="00753572"/>
    <w:rsid w:val="007748E8"/>
    <w:rsid w:val="0078178C"/>
    <w:rsid w:val="00785942"/>
    <w:rsid w:val="00790BCF"/>
    <w:rsid w:val="007A07D8"/>
    <w:rsid w:val="007B3D6C"/>
    <w:rsid w:val="007B3F58"/>
    <w:rsid w:val="007B58CB"/>
    <w:rsid w:val="007C5AB7"/>
    <w:rsid w:val="007D250B"/>
    <w:rsid w:val="007E064B"/>
    <w:rsid w:val="00803288"/>
    <w:rsid w:val="00811D8B"/>
    <w:rsid w:val="00840A24"/>
    <w:rsid w:val="00845E9F"/>
    <w:rsid w:val="00855D28"/>
    <w:rsid w:val="008652F2"/>
    <w:rsid w:val="00875B86"/>
    <w:rsid w:val="00882CD5"/>
    <w:rsid w:val="008C5E0A"/>
    <w:rsid w:val="008E20FC"/>
    <w:rsid w:val="008F5F63"/>
    <w:rsid w:val="00917C7D"/>
    <w:rsid w:val="009258B3"/>
    <w:rsid w:val="00931300"/>
    <w:rsid w:val="0093330C"/>
    <w:rsid w:val="009465BF"/>
    <w:rsid w:val="00965A53"/>
    <w:rsid w:val="00973EA2"/>
    <w:rsid w:val="00981137"/>
    <w:rsid w:val="009A7A8E"/>
    <w:rsid w:val="009B411B"/>
    <w:rsid w:val="009B424A"/>
    <w:rsid w:val="009B60CC"/>
    <w:rsid w:val="009D5B80"/>
    <w:rsid w:val="009E1914"/>
    <w:rsid w:val="009F444F"/>
    <w:rsid w:val="00A13E70"/>
    <w:rsid w:val="00A2443A"/>
    <w:rsid w:val="00A35E1F"/>
    <w:rsid w:val="00A46819"/>
    <w:rsid w:val="00A52938"/>
    <w:rsid w:val="00A53FA5"/>
    <w:rsid w:val="00A61E34"/>
    <w:rsid w:val="00A92F55"/>
    <w:rsid w:val="00AB5960"/>
    <w:rsid w:val="00AE138A"/>
    <w:rsid w:val="00AF1FD6"/>
    <w:rsid w:val="00B24C11"/>
    <w:rsid w:val="00B262C4"/>
    <w:rsid w:val="00B5301B"/>
    <w:rsid w:val="00B7118F"/>
    <w:rsid w:val="00B74FCE"/>
    <w:rsid w:val="00B76EDC"/>
    <w:rsid w:val="00B77204"/>
    <w:rsid w:val="00B87D9C"/>
    <w:rsid w:val="00B91884"/>
    <w:rsid w:val="00BB016E"/>
    <w:rsid w:val="00BB1CB1"/>
    <w:rsid w:val="00BD2B98"/>
    <w:rsid w:val="00BE095D"/>
    <w:rsid w:val="00BE14CB"/>
    <w:rsid w:val="00BF138D"/>
    <w:rsid w:val="00BF2417"/>
    <w:rsid w:val="00BF72E6"/>
    <w:rsid w:val="00BF75DA"/>
    <w:rsid w:val="00C034FA"/>
    <w:rsid w:val="00C10197"/>
    <w:rsid w:val="00C13F8F"/>
    <w:rsid w:val="00C20204"/>
    <w:rsid w:val="00C26B6F"/>
    <w:rsid w:val="00C42C9D"/>
    <w:rsid w:val="00C43D50"/>
    <w:rsid w:val="00C7144C"/>
    <w:rsid w:val="00C760CF"/>
    <w:rsid w:val="00C92F03"/>
    <w:rsid w:val="00C974EA"/>
    <w:rsid w:val="00CC1B28"/>
    <w:rsid w:val="00CF5781"/>
    <w:rsid w:val="00D066AE"/>
    <w:rsid w:val="00D16DCE"/>
    <w:rsid w:val="00D213E2"/>
    <w:rsid w:val="00D42D33"/>
    <w:rsid w:val="00D645E3"/>
    <w:rsid w:val="00D70B21"/>
    <w:rsid w:val="00D73494"/>
    <w:rsid w:val="00D81621"/>
    <w:rsid w:val="00D81CD5"/>
    <w:rsid w:val="00D91725"/>
    <w:rsid w:val="00D96855"/>
    <w:rsid w:val="00D97AAB"/>
    <w:rsid w:val="00DA0D6E"/>
    <w:rsid w:val="00DA164F"/>
    <w:rsid w:val="00DA729B"/>
    <w:rsid w:val="00DB2CBD"/>
    <w:rsid w:val="00DB5E6D"/>
    <w:rsid w:val="00DD29FF"/>
    <w:rsid w:val="00DD4658"/>
    <w:rsid w:val="00E015CE"/>
    <w:rsid w:val="00E32CEB"/>
    <w:rsid w:val="00E36A4F"/>
    <w:rsid w:val="00E546E3"/>
    <w:rsid w:val="00E5694E"/>
    <w:rsid w:val="00E60A01"/>
    <w:rsid w:val="00E77620"/>
    <w:rsid w:val="00E860CA"/>
    <w:rsid w:val="00E87C40"/>
    <w:rsid w:val="00E940A3"/>
    <w:rsid w:val="00EB1E04"/>
    <w:rsid w:val="00EB3DB7"/>
    <w:rsid w:val="00EB4C4D"/>
    <w:rsid w:val="00EC4E10"/>
    <w:rsid w:val="00ED094B"/>
    <w:rsid w:val="00ED102F"/>
    <w:rsid w:val="00F02930"/>
    <w:rsid w:val="00F112A3"/>
    <w:rsid w:val="00F15CE5"/>
    <w:rsid w:val="00F5194A"/>
    <w:rsid w:val="00F52465"/>
    <w:rsid w:val="00F52585"/>
    <w:rsid w:val="00F5740A"/>
    <w:rsid w:val="00F61878"/>
    <w:rsid w:val="00F6552E"/>
    <w:rsid w:val="00F7112F"/>
    <w:rsid w:val="00F71F0A"/>
    <w:rsid w:val="00F82C83"/>
    <w:rsid w:val="00FA4E0E"/>
    <w:rsid w:val="00FC5DF4"/>
    <w:rsid w:val="00FF2C42"/>
    <w:rsid w:val="00FF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04432"/>
  <w15:chartTrackingRefBased/>
  <w15:docId w15:val="{C8E94D35-3A26-4859-8F01-D6BE08A5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9B"/>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9B"/>
    <w:pPr>
      <w:ind w:left="720"/>
      <w:contextualSpacing/>
    </w:pPr>
  </w:style>
  <w:style w:type="table" w:styleId="TableGrid">
    <w:name w:val="Table Grid"/>
    <w:basedOn w:val="TableNormal"/>
    <w:uiPriority w:val="39"/>
    <w:rsid w:val="00DA729B"/>
    <w:pPr>
      <w:spacing w:after="0" w:line="240" w:lineRule="auto"/>
    </w:pPr>
    <w:rPr>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94A"/>
    <w:pPr>
      <w:tabs>
        <w:tab w:val="center" w:pos="4320"/>
        <w:tab w:val="right" w:pos="8640"/>
      </w:tabs>
    </w:pPr>
  </w:style>
  <w:style w:type="character" w:customStyle="1" w:styleId="HeaderChar">
    <w:name w:val="Header Char"/>
    <w:basedOn w:val="DefaultParagraphFont"/>
    <w:link w:val="Header"/>
    <w:uiPriority w:val="99"/>
    <w:rsid w:val="00F5194A"/>
    <w:rPr>
      <w:sz w:val="24"/>
      <w:szCs w:val="24"/>
      <w:lang w:eastAsia="zh-TW"/>
    </w:rPr>
  </w:style>
  <w:style w:type="paragraph" w:styleId="Footer">
    <w:name w:val="footer"/>
    <w:basedOn w:val="Normal"/>
    <w:link w:val="FooterChar"/>
    <w:uiPriority w:val="99"/>
    <w:unhideWhenUsed/>
    <w:rsid w:val="00F5194A"/>
    <w:pPr>
      <w:tabs>
        <w:tab w:val="center" w:pos="4320"/>
        <w:tab w:val="right" w:pos="8640"/>
      </w:tabs>
    </w:pPr>
  </w:style>
  <w:style w:type="character" w:customStyle="1" w:styleId="FooterChar">
    <w:name w:val="Footer Char"/>
    <w:basedOn w:val="DefaultParagraphFont"/>
    <w:link w:val="Footer"/>
    <w:uiPriority w:val="99"/>
    <w:rsid w:val="00F5194A"/>
    <w:rPr>
      <w:sz w:val="24"/>
      <w:szCs w:val="24"/>
      <w:lang w:eastAsia="zh-TW"/>
    </w:rPr>
  </w:style>
  <w:style w:type="paragraph" w:styleId="Revision">
    <w:name w:val="Revision"/>
    <w:hidden/>
    <w:uiPriority w:val="99"/>
    <w:semiHidden/>
    <w:rsid w:val="000E294C"/>
    <w:pPr>
      <w:spacing w:after="0" w:line="240" w:lineRule="auto"/>
    </w:pPr>
    <w:rPr>
      <w:sz w:val="24"/>
      <w:szCs w:val="24"/>
      <w:lang w:eastAsia="zh-TW"/>
    </w:rPr>
  </w:style>
  <w:style w:type="character" w:styleId="CommentReference">
    <w:name w:val="annotation reference"/>
    <w:basedOn w:val="DefaultParagraphFont"/>
    <w:uiPriority w:val="99"/>
    <w:semiHidden/>
    <w:unhideWhenUsed/>
    <w:rsid w:val="00470C2F"/>
    <w:rPr>
      <w:sz w:val="16"/>
      <w:szCs w:val="16"/>
    </w:rPr>
  </w:style>
  <w:style w:type="paragraph" w:styleId="CommentText">
    <w:name w:val="annotation text"/>
    <w:basedOn w:val="Normal"/>
    <w:link w:val="CommentTextChar"/>
    <w:uiPriority w:val="99"/>
    <w:unhideWhenUsed/>
    <w:rsid w:val="00470C2F"/>
    <w:rPr>
      <w:sz w:val="20"/>
      <w:szCs w:val="20"/>
    </w:rPr>
  </w:style>
  <w:style w:type="character" w:customStyle="1" w:styleId="CommentTextChar">
    <w:name w:val="Comment Text Char"/>
    <w:basedOn w:val="DefaultParagraphFont"/>
    <w:link w:val="CommentText"/>
    <w:uiPriority w:val="99"/>
    <w:rsid w:val="00470C2F"/>
    <w:rPr>
      <w:sz w:val="20"/>
      <w:szCs w:val="20"/>
      <w:lang w:eastAsia="zh-TW"/>
    </w:rPr>
  </w:style>
  <w:style w:type="paragraph" w:styleId="CommentSubject">
    <w:name w:val="annotation subject"/>
    <w:basedOn w:val="CommentText"/>
    <w:next w:val="CommentText"/>
    <w:link w:val="CommentSubjectChar"/>
    <w:uiPriority w:val="99"/>
    <w:semiHidden/>
    <w:unhideWhenUsed/>
    <w:rsid w:val="00470C2F"/>
    <w:rPr>
      <w:b/>
      <w:bCs/>
    </w:rPr>
  </w:style>
  <w:style w:type="character" w:customStyle="1" w:styleId="CommentSubjectChar">
    <w:name w:val="Comment Subject Char"/>
    <w:basedOn w:val="CommentTextChar"/>
    <w:link w:val="CommentSubject"/>
    <w:uiPriority w:val="99"/>
    <w:semiHidden/>
    <w:rsid w:val="00470C2F"/>
    <w:rPr>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9</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551</cp:revision>
  <dcterms:created xsi:type="dcterms:W3CDTF">2022-05-04T16:01:00Z</dcterms:created>
  <dcterms:modified xsi:type="dcterms:W3CDTF">2022-05-18T17:15:00Z</dcterms:modified>
</cp:coreProperties>
</file>