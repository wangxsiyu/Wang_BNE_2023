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B7957" w14:textId="77777777" w:rsidR="00F67F78" w:rsidRPr="00F67F78" w:rsidRDefault="00F67F78" w:rsidP="00F67F78">
      <w:pPr>
        <w:pStyle w:val="Title"/>
        <w:rPr>
          <w:b/>
          <w:sz w:val="36"/>
          <w:szCs w:val="36"/>
        </w:rPr>
      </w:pPr>
      <w:r w:rsidRPr="00F67F78">
        <w:rPr>
          <w:b/>
          <w:sz w:val="36"/>
          <w:szCs w:val="36"/>
        </w:rPr>
        <w:t xml:space="preserve">The effects of </w:t>
      </w:r>
      <w:r w:rsidRPr="00F67F78">
        <w:rPr>
          <w:rFonts w:hint="eastAsia"/>
          <w:b/>
          <w:sz w:val="36"/>
          <w:szCs w:val="36"/>
          <w:lang w:eastAsia="zh-TW"/>
        </w:rPr>
        <w:t>time</w:t>
      </w:r>
      <w:r w:rsidRPr="00F67F78">
        <w:rPr>
          <w:b/>
          <w:sz w:val="36"/>
          <w:szCs w:val="36"/>
          <w:lang w:eastAsia="zh-TW"/>
        </w:rPr>
        <w:t xml:space="preserve"> </w:t>
      </w:r>
      <w:r w:rsidRPr="00F67F78">
        <w:rPr>
          <w:b/>
          <w:sz w:val="36"/>
          <w:szCs w:val="36"/>
        </w:rPr>
        <w:t>horizon and guided choices on explore-exploit decisions in rodents</w:t>
      </w:r>
    </w:p>
    <w:p w14:paraId="6BDABF7E" w14:textId="77777777" w:rsidR="00F67F78" w:rsidRDefault="00F67F78" w:rsidP="00F67F78">
      <w:pPr>
        <w:pStyle w:val="Body"/>
      </w:pPr>
    </w:p>
    <w:p w14:paraId="5BEAEADD" w14:textId="22E86F7C" w:rsidR="00F67F78" w:rsidRPr="00F27E33" w:rsidRDefault="00F67F78" w:rsidP="00F67F78">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sidRPr="00DA4827">
        <w:rPr>
          <w:sz w:val="28"/>
          <w:szCs w:val="28"/>
        </w:rPr>
        <w:t>, and Jean-Marc Fellous</w:t>
      </w:r>
      <w:r>
        <w:rPr>
          <w:position w:val="20"/>
          <w:sz w:val="20"/>
          <w:szCs w:val="20"/>
        </w:rPr>
        <w:t xml:space="preserve">1,4,5 </w:t>
      </w:r>
    </w:p>
    <w:p w14:paraId="5E41122D" w14:textId="77777777" w:rsidR="00F67F78" w:rsidRDefault="00F67F78" w:rsidP="00F67F78">
      <w:pPr>
        <w:pStyle w:val="Body"/>
      </w:pPr>
      <w:r>
        <w:rPr>
          <w:position w:val="20"/>
          <w:sz w:val="20"/>
          <w:szCs w:val="20"/>
        </w:rPr>
        <w:t>1</w:t>
      </w:r>
      <w:r>
        <w:t xml:space="preserve">Department of Psychology, University of Arizona </w:t>
      </w:r>
    </w:p>
    <w:p w14:paraId="016325CA" w14:textId="77777777" w:rsidR="00F67F78" w:rsidRDefault="00F67F78" w:rsidP="00F67F78">
      <w:pPr>
        <w:pStyle w:val="Body"/>
      </w:pPr>
      <w:r>
        <w:rPr>
          <w:position w:val="20"/>
          <w:sz w:val="20"/>
          <w:szCs w:val="20"/>
        </w:rPr>
        <w:t>2</w:t>
      </w:r>
      <w:r>
        <w:t xml:space="preserve">Neuroscience and Cognitive Science Program, University of Arizona </w:t>
      </w:r>
    </w:p>
    <w:p w14:paraId="53AD56E7" w14:textId="77777777" w:rsidR="00F67F78" w:rsidRDefault="00F67F78" w:rsidP="00F67F78">
      <w:pPr>
        <w:pStyle w:val="Body"/>
      </w:pPr>
      <w:r>
        <w:rPr>
          <w:position w:val="20"/>
          <w:sz w:val="20"/>
          <w:szCs w:val="20"/>
        </w:rPr>
        <w:t>3</w:t>
      </w:r>
      <w:r>
        <w:t>Cognitive Science Program, University of Arizona</w:t>
      </w:r>
    </w:p>
    <w:p w14:paraId="3BEBAF51" w14:textId="77777777" w:rsidR="00F67F78" w:rsidRDefault="00F67F78" w:rsidP="00F67F78">
      <w:pPr>
        <w:pStyle w:val="Body"/>
      </w:pPr>
      <w:r>
        <w:rPr>
          <w:position w:val="20"/>
          <w:sz w:val="20"/>
          <w:szCs w:val="20"/>
        </w:rPr>
        <w:t>4</w:t>
      </w:r>
      <w:r>
        <w:t xml:space="preserve">Program in Applied Mathematics, University of Arizona </w:t>
      </w:r>
    </w:p>
    <w:p w14:paraId="5BB17BBC" w14:textId="0CB20E4B" w:rsidR="0009314B" w:rsidRDefault="00F67F78" w:rsidP="00F67F78">
      <w:pPr>
        <w:pStyle w:val="Body"/>
        <w:rPr>
          <w:ins w:id="0" w:author="Wang Siyu" w:date="2022-06-06T04:32:00Z"/>
        </w:rPr>
      </w:pPr>
      <w:r>
        <w:rPr>
          <w:position w:val="20"/>
          <w:sz w:val="20"/>
          <w:szCs w:val="20"/>
        </w:rPr>
        <w:t>5</w:t>
      </w:r>
      <w:r>
        <w:t xml:space="preserve">Department of Biomedical Engineering, University of Arizona </w:t>
      </w:r>
    </w:p>
    <w:p w14:paraId="0040C4DA" w14:textId="1A813623" w:rsidR="001A2947" w:rsidRDefault="0009314B" w:rsidP="001A2947">
      <w:pPr>
        <w:pStyle w:val="Body"/>
      </w:pPr>
      <w:ins w:id="1" w:author="Wang Siyu" w:date="2022-06-06T04:32:00Z">
        <w:r>
          <w:br w:type="page"/>
        </w:r>
      </w:ins>
      <w:r w:rsidR="00F67F78" w:rsidRPr="006325A0">
        <w:lastRenderedPageBreak/>
        <w:t xml:space="preserve">Humans and animals </w:t>
      </w:r>
      <w:proofErr w:type="gramStart"/>
      <w:r w:rsidR="00F67F78" w:rsidRPr="006325A0">
        <w:t>have to</w:t>
      </w:r>
      <w:proofErr w:type="gramEnd"/>
      <w:r w:rsidR="00F67F78" w:rsidRPr="006325A0">
        <w:t xml:space="preserve"> balance the need for exploring new options </w:t>
      </w:r>
      <w:r w:rsidR="00F67F78">
        <w:t>with</w:t>
      </w:r>
      <w:r w:rsidR="00F67F78" w:rsidRPr="006325A0">
        <w:t xml:space="preserve"> exploiting </w:t>
      </w:r>
      <w:r w:rsidR="00F67F78" w:rsidRPr="005515FA">
        <w:t xml:space="preserve">known </w:t>
      </w:r>
      <w:r w:rsidR="00F67F78" w:rsidRPr="003C3EF4">
        <w:t xml:space="preserve">options that </w:t>
      </w:r>
      <w:r w:rsidR="00F67F78" w:rsidRPr="00C00C61">
        <w:t>yield good outcomes. This tradeoff is known as the explore-exploit dilemma.</w:t>
      </w:r>
      <w:r w:rsidR="00F67F78">
        <w:t xml:space="preserve"> </w:t>
      </w:r>
      <w:ins w:id="2" w:author="Wang Siyu" w:date="2022-06-06T04:29:00Z">
        <w:r w:rsidR="00DB2922">
          <w:t>One key factor in explore-exploit decisions is the time horizon, i.e., the number of known future choices remaining which can be influenced by the current decision. Horizon adaptation is thought to be a hallmark of effective exploration. Recent studies showed that humans were able to adapt the extent of their directed and random exploration with the time horizon (Wilson et al., 2014). Yet apart from one early study in birds (Kacelnik, 1979), very little work has investigated how animals explore under different time horizons.</w:t>
        </w:r>
        <w:r w:rsidR="00DB2922" w:rsidRPr="00F23FFF">
          <w:t xml:space="preserve"> </w:t>
        </w:r>
      </w:ins>
    </w:p>
    <w:p w14:paraId="57E1E16D" w14:textId="4FCCA03C" w:rsidR="001A2947" w:rsidRDefault="001A2947" w:rsidP="001A2947">
      <w:pPr>
        <w:pStyle w:val="Body"/>
      </w:pPr>
    </w:p>
    <w:p w14:paraId="6955D40B" w14:textId="77777777" w:rsidR="006718EE" w:rsidRPr="007D59CB" w:rsidRDefault="00F23FFF" w:rsidP="006718EE">
      <w:pPr>
        <w:autoSpaceDE w:val="0"/>
        <w:autoSpaceDN w:val="0"/>
        <w:adjustRightInd w:val="0"/>
        <w:spacing w:after="0" w:line="240" w:lineRule="auto"/>
        <w:rPr>
          <w:ins w:id="3" w:author="Wang Siyu" w:date="2022-06-06T04:37:00Z"/>
          <w:rFonts w:ascii="Arial" w:eastAsia="Arial Unicode MS" w:hAnsi="Arial" w:cs="Arial Unicode MS"/>
          <w:color w:val="000000"/>
          <w:sz w:val="24"/>
          <w:szCs w:val="24"/>
          <w:u w:color="000000"/>
          <w:bdr w:val="nil"/>
          <w14:textOutline w14:w="0" w14:cap="flat" w14:cmpd="sng" w14:algn="ctr">
            <w14:noFill/>
            <w14:prstDash w14:val="solid"/>
            <w14:bevel/>
          </w14:textOutline>
          <w:rPrChange w:id="4" w:author="Wang Siyu" w:date="2022-06-06T04:38:00Z">
            <w:rPr>
              <w:ins w:id="5" w:author="Wang Siyu" w:date="2022-06-06T04:37:00Z"/>
              <w:rFonts w:ascii="Arial" w:hAnsi="Arial" w:cs="Arial"/>
              <w:sz w:val="24"/>
              <w:szCs w:val="24"/>
            </w:rPr>
          </w:rPrChange>
        </w:rPr>
      </w:pPr>
      <w:r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6" w:author="Wang Siyu" w:date="2022-06-06T04:32:00Z">
            <w:rPr/>
          </w:rPrChange>
        </w:rPr>
        <w:t>To better understand the neural mechanisms underlying how humans and animals address the explore-exploit dilemma, a good animal behavioral model is critical.</w:t>
      </w:r>
      <w:r w:rsidR="001A2947"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7" w:author="Wang Siyu" w:date="2022-06-06T04:32:00Z">
            <w:rPr/>
          </w:rPrChange>
        </w:rPr>
        <w:t xml:space="preserve"> </w:t>
      </w:r>
      <w:r w:rsidR="001A2947"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8" w:author="Wang Siyu" w:date="2022-06-06T04:32:00Z">
            <w:rPr/>
          </w:rPrChange>
        </w:rPr>
        <w:t xml:space="preserve">Most previous rodents explore-exploit studies used ethologically unrealistic operant boxes and reversal learning paradigms in which the decision to abandon a bad option is confounded by the need for exploring a novel option for information collection, making it difficult to separate different drives and heuristics for exploration. </w:t>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9" w:author="Wang Siyu" w:date="2022-06-06T04:32:00Z">
            <w:rPr/>
          </w:rPrChange>
        </w:rPr>
        <w:t xml:space="preserve">In this study, we investigated how rodents make explore-exploit decisions using a spatial navigation Horizon Task </w:t>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0" w:author="Wang Siyu" w:date="2022-06-06T04:32:00Z">
            <w:rPr/>
          </w:rPrChange>
        </w:rPr>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1" w:author="Wang Siyu" w:date="2022-06-06T04:32:00Z">
            <w:rPr/>
          </w:rPrChange>
        </w:rPr>
        <w:instrText xml:space="preserve"> ADDIN EN.CITE </w:instrText>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2" w:author="Wang Siyu" w:date="2022-06-06T04:32:00Z">
            <w:rPr/>
          </w:rPrChange>
        </w:rPr>
        <w:fldChar w:fldCharType="begin">
          <w:fldData xml:space="preserve">PEVuZE5vdGU+PENpdGU+PEF1dGhvcj5XaWxzb248L0F1dGhvcj48WWVhcj4yMDE0PC9ZZWFyPjxS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</w:fldData>
        </w:fldChar>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3" w:author="Wang Siyu" w:date="2022-06-06T04:32:00Z">
            <w:rPr/>
          </w:rPrChange>
        </w:rPr>
        <w:instrText xml:space="preserve"> ADDIN EN.CITE.DATA </w:instrText>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4" w:author="Wang Siyu" w:date="2022-06-06T04:32:00Z">
            <w:rPr/>
          </w:rPrChange>
        </w:rPr>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5" w:author="Wang Siyu" w:date="2022-06-06T04:32:00Z">
            <w:rPr/>
          </w:rPrChange>
        </w:rPr>
        <w:fldChar w:fldCharType="end"/>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6" w:author="Wang Siyu" w:date="2022-06-06T04:32:00Z">
            <w:rPr/>
          </w:rPrChange>
        </w:rPr>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7" w:author="Wang Siyu" w:date="2022-06-06T04:32:00Z">
            <w:rPr/>
          </w:rPrChange>
        </w:rPr>
        <w:fldChar w:fldCharType="separate"/>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8" w:author="Wang Siyu" w:date="2022-06-06T04:32:00Z">
            <w:rPr>
              <w:noProof/>
            </w:rPr>
          </w:rPrChange>
        </w:rPr>
        <w:t>(Wilson, Geana, White, Ludvig, &amp; Cohen, 2014)</w:t>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19" w:author="Wang Siyu" w:date="2022-06-06T04:32:00Z">
            <w:rPr/>
          </w:rPrChange>
        </w:rPr>
        <w:fldChar w:fldCharType="end"/>
      </w:r>
      <w:r w:rsidR="00F67F78"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0" w:author="Wang Siyu" w:date="2022-06-06T04:32:00Z">
            <w:rPr/>
          </w:rPrChange>
        </w:rPr>
        <w:t xml:space="preserve"> adapted to rats to address the above limitations.</w:t>
      </w:r>
      <w:ins w:id="21" w:author="Wang Siyu" w:date="2022-06-06T04:31:00Z">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2" w:author="Wang Siyu" w:date="2022-06-06T04:32:00Z">
              <w:rPr>
                <w:rFonts w:ascii="Arial" w:hAnsi="Arial" w:cs="Arial"/>
                <w:sz w:val="24"/>
                <w:szCs w:val="24"/>
              </w:rPr>
            </w:rPrChange>
          </w:rPr>
          <w:t xml:space="preserve"> </w:t>
        </w:r>
        <w:r w:rsidR="00785A7B" w:rsidRPr="00394A4D">
          <w:rPr>
            <w:rFonts w:ascii="Arial" w:eastAsia="Arial Unicode MS" w:hAnsi="Arial" w:cs="Arial Unicode MS" w:hint="eastAsia"/>
            <w:color w:val="000000"/>
            <w:sz w:val="24"/>
            <w:szCs w:val="24"/>
            <w:u w:color="000000"/>
            <w:bdr w:val="nil"/>
            <w14:textOutline w14:w="0" w14:cap="flat" w14:cmpd="sng" w14:algn="ctr">
              <w14:noFill/>
              <w14:prstDash w14:val="solid"/>
              <w14:bevel/>
            </w14:textOutline>
            <w:rPrChange w:id="23" w:author="Wang Siyu" w:date="2022-06-06T04:32:00Z">
              <w:rPr>
                <w:rFonts w:ascii="Arial" w:hAnsi="Arial" w:cs="Arial" w:hint="eastAsia"/>
                <w:sz w:val="24"/>
                <w:szCs w:val="24"/>
                <w:lang w:eastAsia="zh-CN"/>
              </w:rPr>
            </w:rPrChange>
          </w:rPr>
          <w:t>In</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4" w:author="Wang Siyu" w:date="2022-06-06T04:32:00Z">
              <w:rPr>
                <w:rFonts w:ascii="Arial" w:hAnsi="Arial" w:cs="Arial"/>
                <w:sz w:val="24"/>
                <w:szCs w:val="24"/>
              </w:rPr>
            </w:rPrChange>
          </w:rPr>
          <w:t xml:space="preserve"> this task, r</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5" w:author="Wang Siyu" w:date="2022-06-06T04:32:00Z">
              <w:rPr>
                <w:rFonts w:ascii="Arial" w:hAnsi="Arial" w:cs="Arial"/>
                <w:sz w:val="24"/>
                <w:szCs w:val="24"/>
              </w:rPr>
            </w:rPrChange>
          </w:rPr>
          <w:t>ats were asked to choose between two</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6" w:author="Wang Siyu" w:date="2022-06-06T04:32:00Z">
              <w:rPr>
                <w:rFonts w:ascii="Arial" w:hAnsi="Arial" w:cs="Arial"/>
                <w:sz w:val="24"/>
                <w:szCs w:val="24"/>
              </w:rPr>
            </w:rPrChange>
          </w:rPr>
          <w:t xml:space="preserve">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7" w:author="Wang Siyu" w:date="2022-06-06T04:32:00Z">
              <w:rPr>
                <w:rFonts w:ascii="Arial" w:hAnsi="Arial" w:cs="Arial"/>
                <w:sz w:val="24"/>
                <w:szCs w:val="24"/>
              </w:rPr>
            </w:rPrChange>
          </w:rPr>
          <w:t>options that give out different number of drops of sugar water. The reward size from one</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8" w:author="Wang Siyu" w:date="2022-06-06T04:32:00Z">
              <w:rPr>
                <w:rFonts w:ascii="Arial" w:hAnsi="Arial" w:cs="Arial"/>
                <w:sz w:val="24"/>
                <w:szCs w:val="24"/>
              </w:rPr>
            </w:rPrChange>
          </w:rPr>
          <w:t xml:space="preserve">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29" w:author="Wang Siyu" w:date="2022-06-06T04:32:00Z">
              <w:rPr>
                <w:rFonts w:ascii="Arial" w:hAnsi="Arial" w:cs="Arial"/>
                <w:sz w:val="24"/>
                <w:szCs w:val="24"/>
              </w:rPr>
            </w:rPrChange>
          </w:rPr>
          <w:t>of the two options is known to the rat, whereas the reward size of the other option is</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0" w:author="Wang Siyu" w:date="2022-06-06T04:32:00Z">
              <w:rPr>
                <w:rFonts w:ascii="Arial" w:hAnsi="Arial" w:cs="Arial"/>
                <w:sz w:val="24"/>
                <w:szCs w:val="24"/>
              </w:rPr>
            </w:rPrChange>
          </w:rPr>
          <w:t xml:space="preserve">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1" w:author="Wang Siyu" w:date="2022-06-06T04:32:00Z">
              <w:rPr>
                <w:rFonts w:ascii="Arial" w:hAnsi="Arial" w:cs="Arial"/>
                <w:sz w:val="24"/>
                <w:szCs w:val="24"/>
              </w:rPr>
            </w:rPrChange>
          </w:rPr>
          <w:t xml:space="preserve">unknown. We assess how rats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2" w:author="Wang Siyu" w:date="2022-06-06T04:32:00Z">
              <w:rPr>
                <w:rFonts w:ascii="ArialMT" w:hAnsi="ArialMT" w:cs="ArialMT"/>
                <w:sz w:val="24"/>
                <w:szCs w:val="24"/>
              </w:rPr>
            </w:rPrChange>
          </w:rPr>
          <w:t xml:space="preserve">“explore”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3" w:author="Wang Siyu" w:date="2022-06-06T04:32:00Z">
              <w:rPr>
                <w:rFonts w:ascii="Arial" w:hAnsi="Arial" w:cs="Arial"/>
                <w:sz w:val="24"/>
                <w:szCs w:val="24"/>
              </w:rPr>
            </w:rPrChange>
          </w:rPr>
          <w:t>the unknown option as a function of time</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4" w:author="Wang Siyu" w:date="2022-06-06T04:32:00Z">
              <w:rPr>
                <w:rFonts w:ascii="Arial" w:hAnsi="Arial" w:cs="Arial"/>
                <w:sz w:val="24"/>
                <w:szCs w:val="24"/>
              </w:rPr>
            </w:rPrChange>
          </w:rPr>
          <w:t xml:space="preserve"> </w:t>
        </w:r>
        <w:r w:rsidR="00785A7B" w:rsidRPr="00394A4D">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5" w:author="Wang Siyu" w:date="2022-06-06T04:32:00Z">
              <w:rPr>
                <w:rFonts w:ascii="Arial" w:hAnsi="Arial" w:cs="Arial"/>
                <w:sz w:val="24"/>
                <w:szCs w:val="24"/>
              </w:rPr>
            </w:rPrChange>
          </w:rPr>
          <w:t>horizon, i.e., the number of choices they have in a game.</w:t>
        </w:r>
      </w:ins>
      <w:ins w:id="36" w:author="Wang Siyu" w:date="2022-06-06T04:36:00Z">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37" w:author="Wang Siyu" w:date="2022-06-06T04:38:00Z">
              <w:rPr>
                <w:rFonts w:ascii="Arial" w:hAnsi="Arial" w:cs="Arial"/>
                <w:sz w:val="24"/>
                <w:szCs w:val="24"/>
              </w:rPr>
            </w:rPrChange>
          </w:rPr>
          <w:t xml:space="preserve"> </w:t>
        </w:r>
      </w:ins>
    </w:p>
    <w:p w14:paraId="4EABB278" w14:textId="77777777" w:rsidR="006718EE" w:rsidRPr="007D59CB" w:rsidRDefault="006718EE" w:rsidP="006718EE">
      <w:pPr>
        <w:autoSpaceDE w:val="0"/>
        <w:autoSpaceDN w:val="0"/>
        <w:adjustRightInd w:val="0"/>
        <w:spacing w:after="0" w:line="240" w:lineRule="auto"/>
        <w:rPr>
          <w:ins w:id="38" w:author="Wang Siyu" w:date="2022-06-06T04:37:00Z"/>
          <w:rFonts w:ascii="Arial" w:eastAsia="Arial Unicode MS" w:hAnsi="Arial" w:cs="Arial Unicode MS"/>
          <w:color w:val="000000"/>
          <w:sz w:val="24"/>
          <w:szCs w:val="24"/>
          <w:u w:color="000000"/>
          <w:bdr w:val="nil"/>
          <w14:textOutline w14:w="0" w14:cap="flat" w14:cmpd="sng" w14:algn="ctr">
            <w14:noFill/>
            <w14:prstDash w14:val="solid"/>
            <w14:bevel/>
          </w14:textOutline>
          <w:rPrChange w:id="39" w:author="Wang Siyu" w:date="2022-06-06T04:38:00Z">
            <w:rPr>
              <w:ins w:id="40" w:author="Wang Siyu" w:date="2022-06-06T04:37:00Z"/>
              <w:rFonts w:ascii="Arial" w:hAnsi="Arial" w:cs="Arial"/>
              <w:sz w:val="24"/>
              <w:szCs w:val="24"/>
            </w:rPr>
          </w:rPrChange>
        </w:rPr>
      </w:pPr>
    </w:p>
    <w:p w14:paraId="69B8555E" w14:textId="63DD2839" w:rsidR="00F67F78" w:rsidRPr="007D59CB" w:rsidRDefault="00F67F78" w:rsidP="006718EE">
      <w:pPr>
        <w:autoSpaceDE w:val="0"/>
        <w:autoSpaceDN w:val="0"/>
        <w:adjustRightInd w:val="0"/>
        <w:spacing w:after="0" w:line="240" w:lineRule="auto"/>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1" w:author="Wang Siyu" w:date="2022-06-06T04:38:00Z">
            <w:rPr/>
          </w:rPrChange>
        </w:rPr>
        <w:pPrChange w:id="42" w:author="Wang Siyu" w:date="2022-06-06T04:35:00Z">
          <w:pPr>
            <w:pStyle w:val="Body"/>
          </w:pPr>
        </w:pPrChange>
      </w:pPr>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3" w:author="Wang Siyu" w:date="2022-06-06T04:38:00Z">
            <w:rPr/>
          </w:rPrChange>
        </w:rPr>
        <w:t xml:space="preserve">We compared the rats’ performance to that of humans using identical measures. </w:t>
      </w:r>
      <w:ins w:id="44" w:author="Wang Siyu" w:date="2022-06-06T04:37:00Z">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5" w:author="Wang Siyu" w:date="2022-06-06T04:38:00Z">
              <w:rPr>
                <w:rFonts w:cs="Arial"/>
              </w:rPr>
            </w:rPrChange>
          </w:rPr>
          <w:t>We used hierarchical Bayesian analysis to quantify directed exploration and random exploration for both humans and rats.</w:t>
        </w:r>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6" w:author="Wang Siyu" w:date="2022-06-06T04:38:00Z">
              <w:rPr>
                <w:rFonts w:cs="Arial"/>
              </w:rPr>
            </w:rPrChange>
          </w:rPr>
          <w:t xml:space="preserve"> </w:t>
        </w:r>
      </w:ins>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7" w:author="Wang Siyu" w:date="2022-06-06T04:38:00Z">
            <w:rPr/>
          </w:rPrChange>
        </w:rPr>
        <w:t xml:space="preserve">We showed that </w:t>
      </w:r>
      <w:ins w:id="48" w:author="Wang Siyu" w:date="2022-06-06T04:37:00Z">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49" w:author="Wang Siyu" w:date="2022-06-06T04:38:00Z">
              <w:rPr/>
            </w:rPrChange>
          </w:rPr>
          <w:t xml:space="preserve">like humans, </w:t>
        </w:r>
      </w:ins>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50" w:author="Wang Siyu" w:date="2022-06-06T04:38:00Z">
            <w:rPr/>
          </w:rPrChange>
        </w:rPr>
        <w:t>rats use prior information to effectively guide exploration. In addition,</w:t>
      </w:r>
      <w:ins w:id="51" w:author="Wang Siyu" w:date="2022-06-06T04:37:00Z">
        <w:r w:rsidR="006718EE"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52" w:author="Wang Siyu" w:date="2022-06-06T04:38:00Z">
              <w:rPr/>
            </w:rPrChange>
          </w:rPr>
          <w:t xml:space="preserve"> like humans</w:t>
        </w:r>
      </w:ins>
      <w:ins w:id="53" w:author="Wang Siyu" w:date="2022-06-06T04:39:00Z">
        <w:r w:rsidR="00C61E1E">
          <w:rPr>
            <w:rFonts w:ascii="Arial" w:eastAsia="Arial Unicode MS" w:hAnsi="Arial" w:cs="Arial Unicode MS"/>
            <w:color w:val="000000"/>
            <w:sz w:val="24"/>
            <w:szCs w:val="24"/>
            <w:u w:color="000000"/>
            <w:bdr w:val="nil"/>
            <w14:textOutline w14:w="0" w14:cap="flat" w14:cmpd="sng" w14:algn="ctr">
              <w14:noFill/>
              <w14:prstDash w14:val="solid"/>
              <w14:bevel/>
            </w14:textOutline>
          </w:rPr>
          <w:t>,</w:t>
        </w:r>
      </w:ins>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54" w:author="Wang Siyu" w:date="2022-06-06T04:38:00Z">
            <w:rPr/>
          </w:rPrChange>
        </w:rPr>
        <w:t xml:space="preserve"> rats use information-driven directed exploration</w:t>
      </w:r>
      <w:del w:id="55" w:author="Wang Siyu" w:date="2022-06-06T04:38:00Z">
        <w:r w:rsidRPr="007D59CB" w:rsidDel="006718EE">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56" w:author="Wang Siyu" w:date="2022-06-06T04:38:00Z">
              <w:rPr/>
            </w:rPrChange>
          </w:rPr>
          <w:delText xml:space="preserve"> like humans</w:delText>
        </w:r>
      </w:del>
      <w:r w:rsidRPr="007D59CB">
        <w:rPr>
          <w:rFonts w:ascii="Arial" w:eastAsia="Arial Unicode MS" w:hAnsi="Arial" w:cs="Arial Unicode MS"/>
          <w:color w:val="000000"/>
          <w:sz w:val="24"/>
          <w:szCs w:val="24"/>
          <w:u w:color="000000"/>
          <w:bdr w:val="nil"/>
          <w14:textOutline w14:w="0" w14:cap="flat" w14:cmpd="sng" w14:algn="ctr">
            <w14:noFill/>
            <w14:prstDash w14:val="solid"/>
            <w14:bevel/>
          </w14:textOutline>
          <w:rPrChange w:id="57" w:author="Wang Siyu" w:date="2022-06-06T04:38:00Z">
            <w:rPr/>
          </w:rPrChange>
        </w:rPr>
        <w:t>, but the extent to which they explore has the opposite dependence on time horizon than humans. Moreover, we found that free choices and guided choices have fundamentally different influences on exploration in rodents, a finding that has not yet been tested in humans. This study reveals that the explore-exploit spatial behavior of rats is more complex than previously thought.</w:t>
      </w:r>
    </w:p>
    <w:p w14:paraId="5FAFEF1B" w14:textId="77777777" w:rsidR="00F67F78" w:rsidRDefault="00F67F78" w:rsidP="00F67F78">
      <w:pPr>
        <w:pStyle w:val="Body"/>
      </w:pPr>
    </w:p>
    <w:p w14:paraId="7B74D797" w14:textId="77777777" w:rsidR="00F67F78" w:rsidRDefault="00F67F78" w:rsidP="00F67F78">
      <w:pPr>
        <w:pStyle w:val="Body"/>
      </w:pPr>
      <w:r>
        <w:t>Funding: Undergraduate Biology Research Program at the University of Arizona, NIH</w:t>
      </w:r>
      <w:r>
        <w:rPr>
          <w:rFonts w:eastAsia="Times New Roman"/>
        </w:rPr>
        <w:t xml:space="preserve"> R01AG061888 (RCW) and NSF IIS-</w:t>
      </w:r>
      <w:r w:rsidRPr="00976CA3">
        <w:rPr>
          <w:rFonts w:eastAsia="Times New Roman"/>
        </w:rPr>
        <w:t>1703340</w:t>
      </w:r>
      <w:r>
        <w:rPr>
          <w:rFonts w:eastAsia="Times New Roman"/>
        </w:rPr>
        <w:t xml:space="preserve"> (JMF).</w:t>
      </w:r>
    </w:p>
    <w:p w14:paraId="4C7FB491" w14:textId="77777777" w:rsidR="00F570EB" w:rsidRDefault="00F570EB"/>
    <w:sectPr w:rsidR="00F57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ArialMT">
    <w:altName w:val="Arial"/>
    <w:panose1 w:val="00000000000000000000"/>
    <w:charset w:val="A1"/>
    <w:family w:val="auto"/>
    <w:notTrueType/>
    <w:pitch w:val="default"/>
    <w:sig w:usb0="00000081" w:usb1="00000000" w:usb2="00000000" w:usb3="00000000" w:csb0="00000008"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9E"/>
    <w:rsid w:val="0009314B"/>
    <w:rsid w:val="001A2947"/>
    <w:rsid w:val="001E089E"/>
    <w:rsid w:val="00394A4D"/>
    <w:rsid w:val="003E2A39"/>
    <w:rsid w:val="0058166B"/>
    <w:rsid w:val="006718EE"/>
    <w:rsid w:val="0073763A"/>
    <w:rsid w:val="00785A7B"/>
    <w:rsid w:val="007D59CB"/>
    <w:rsid w:val="00A336B2"/>
    <w:rsid w:val="00A907FD"/>
    <w:rsid w:val="00C61E1E"/>
    <w:rsid w:val="00DB2922"/>
    <w:rsid w:val="00F23FFF"/>
    <w:rsid w:val="00F27E33"/>
    <w:rsid w:val="00F570EB"/>
    <w:rsid w:val="00F6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A75"/>
  <w15:chartTrackingRefBased/>
  <w15:docId w15:val="{EFE2A9C9-7705-473F-8142-DA1734B8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F67F78"/>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F67F78"/>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paragraph" w:styleId="Title">
    <w:name w:val="Title"/>
    <w:next w:val="Body"/>
    <w:link w:val="TitleChar"/>
    <w:uiPriority w:val="10"/>
    <w:qFormat/>
    <w:rsid w:val="00F67F78"/>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F67F78"/>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paragraph" w:styleId="Revision">
    <w:name w:val="Revision"/>
    <w:hidden/>
    <w:uiPriority w:val="99"/>
    <w:semiHidden/>
    <w:rsid w:val="00DB29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dc:creator>
  <cp:keywords/>
  <dc:description/>
  <cp:lastModifiedBy>Wang Siyu</cp:lastModifiedBy>
  <cp:revision>18</cp:revision>
  <dcterms:created xsi:type="dcterms:W3CDTF">2022-05-27T21:24:00Z</dcterms:created>
  <dcterms:modified xsi:type="dcterms:W3CDTF">2022-06-06T08:39:00Z</dcterms:modified>
</cp:coreProperties>
</file>