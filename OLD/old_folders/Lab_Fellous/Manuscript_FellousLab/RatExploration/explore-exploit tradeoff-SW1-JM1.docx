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02CDA" w14:textId="77777777" w:rsidR="00431EB8" w:rsidRPr="00A823E1" w:rsidRDefault="00A823E1" w:rsidP="00A823E1">
      <w:pPr>
        <w:pStyle w:val="Title"/>
      </w:pPr>
      <w:r w:rsidRPr="00A823E1">
        <w:t>B</w:t>
      </w:r>
      <w:r w:rsidR="00431EB8" w:rsidRPr="00A823E1">
        <w:t>ehavioral investigation</w:t>
      </w:r>
      <w:r w:rsidRPr="00A823E1">
        <w:t>s</w:t>
      </w:r>
      <w:r w:rsidR="00431EB8" w:rsidRPr="00A823E1">
        <w:t xml:space="preserve"> of the explore-exploit tradeoff </w:t>
      </w:r>
      <w:r w:rsidRPr="00A823E1">
        <w:t>in rats</w:t>
      </w:r>
    </w:p>
    <w:p w14:paraId="745577E4" w14:textId="77777777" w:rsidR="00A823E1" w:rsidRDefault="00A823E1" w:rsidP="00431EB8">
      <w:pPr>
        <w:spacing w:before="100" w:beforeAutospacing="1" w:after="100" w:afterAutospacing="1"/>
        <w:rPr>
          <w:rFonts w:eastAsia="Times New Roman" w:cs="Arial"/>
          <w:sz w:val="28"/>
          <w:szCs w:val="28"/>
        </w:rPr>
      </w:pPr>
    </w:p>
    <w:p w14:paraId="0DE557B9" w14:textId="77777777" w:rsidR="00A823E1" w:rsidRDefault="00A823E1" w:rsidP="00431EB8">
      <w:pPr>
        <w:spacing w:before="100" w:beforeAutospacing="1" w:after="100" w:afterAutospacing="1"/>
        <w:rPr>
          <w:rFonts w:eastAsia="Times New Roman" w:cs="Arial"/>
          <w:sz w:val="28"/>
          <w:szCs w:val="28"/>
        </w:rPr>
      </w:pPr>
    </w:p>
    <w:p w14:paraId="32630B48"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sz w:val="28"/>
          <w:szCs w:val="28"/>
        </w:rPr>
        <w:t>Siyu Wang</w:t>
      </w:r>
      <w:r w:rsidRPr="00A823E1">
        <w:rPr>
          <w:rFonts w:eastAsia="Times New Roman" w:cs="Arial"/>
          <w:position w:val="10"/>
          <w:sz w:val="20"/>
          <w:szCs w:val="20"/>
        </w:rPr>
        <w:t>1</w:t>
      </w:r>
      <w:r w:rsidRPr="00A823E1">
        <w:rPr>
          <w:rFonts w:eastAsia="Times New Roman" w:cs="Arial"/>
          <w:sz w:val="28"/>
          <w:szCs w:val="28"/>
        </w:rPr>
        <w:t xml:space="preserve">, Blake </w:t>
      </w:r>
      <w:proofErr w:type="spellStart"/>
      <w:r w:rsidRPr="00A823E1">
        <w:rPr>
          <w:rFonts w:eastAsia="Times New Roman" w:cs="Arial"/>
          <w:sz w:val="28"/>
          <w:szCs w:val="28"/>
        </w:rPr>
        <w:t>Gerken</w:t>
      </w:r>
      <w:proofErr w:type="spellEnd"/>
      <w:r w:rsidRPr="00A823E1">
        <w:rPr>
          <w:rFonts w:eastAsia="Times New Roman" w:cs="Arial"/>
          <w:position w:val="10"/>
          <w:sz w:val="20"/>
          <w:szCs w:val="20"/>
        </w:rPr>
        <w:t>2</w:t>
      </w:r>
      <w:r w:rsidRPr="00A823E1">
        <w:rPr>
          <w:rFonts w:eastAsia="Times New Roman" w:cs="Arial"/>
          <w:sz w:val="28"/>
          <w:szCs w:val="28"/>
        </w:rPr>
        <w:t>, Julia R. Wieland</w:t>
      </w:r>
      <w:r w:rsidRPr="00A823E1">
        <w:rPr>
          <w:rFonts w:eastAsia="Times New Roman" w:cs="Arial"/>
          <w:position w:val="10"/>
          <w:sz w:val="20"/>
          <w:szCs w:val="20"/>
        </w:rPr>
        <w:t>2</w:t>
      </w:r>
      <w:r w:rsidRPr="00A823E1">
        <w:rPr>
          <w:rFonts w:eastAsia="Times New Roman" w:cs="Arial"/>
          <w:sz w:val="28"/>
          <w:szCs w:val="28"/>
        </w:rPr>
        <w:t>, Robert C. Wilson</w:t>
      </w:r>
      <w:r w:rsidRPr="00A823E1">
        <w:rPr>
          <w:rFonts w:eastAsia="Times New Roman" w:cs="Arial"/>
          <w:position w:val="10"/>
          <w:sz w:val="20"/>
          <w:szCs w:val="20"/>
        </w:rPr>
        <w:t>1,3</w:t>
      </w:r>
      <w:r w:rsidRPr="00A823E1">
        <w:rPr>
          <w:rFonts w:eastAsia="Times New Roman" w:cs="Arial"/>
          <w:sz w:val="28"/>
          <w:szCs w:val="28"/>
        </w:rPr>
        <w:t xml:space="preserve">, and Jean-Marc </w:t>
      </w:r>
      <w:proofErr w:type="spellStart"/>
      <w:r w:rsidRPr="00A823E1">
        <w:rPr>
          <w:rFonts w:eastAsia="Times New Roman" w:cs="Arial"/>
          <w:sz w:val="28"/>
          <w:szCs w:val="28"/>
        </w:rPr>
        <w:t>Fellous</w:t>
      </w:r>
      <w:proofErr w:type="spellEnd"/>
      <w:r w:rsidRPr="00A823E1">
        <w:rPr>
          <w:rFonts w:eastAsia="Times New Roman" w:cs="Arial"/>
          <w:position w:val="10"/>
          <w:sz w:val="20"/>
          <w:szCs w:val="20"/>
        </w:rPr>
        <w:t xml:space="preserve">1,4,5 </w:t>
      </w:r>
    </w:p>
    <w:p w14:paraId="1CB4900A" w14:textId="77777777" w:rsidR="00A823E1" w:rsidRDefault="00A823E1" w:rsidP="00431EB8">
      <w:pPr>
        <w:spacing w:before="100" w:beforeAutospacing="1" w:after="100" w:afterAutospacing="1"/>
        <w:rPr>
          <w:rFonts w:eastAsia="Times New Roman" w:cs="Arial"/>
          <w:position w:val="10"/>
          <w:sz w:val="20"/>
          <w:szCs w:val="20"/>
        </w:rPr>
      </w:pPr>
    </w:p>
    <w:p w14:paraId="5606A307" w14:textId="77777777" w:rsidR="00A823E1" w:rsidRDefault="00431EB8" w:rsidP="00A823E1">
      <w:r w:rsidRPr="00A823E1">
        <w:rPr>
          <w:position w:val="10"/>
          <w:sz w:val="20"/>
          <w:szCs w:val="20"/>
        </w:rPr>
        <w:t>1</w:t>
      </w:r>
      <w:r w:rsidRPr="00A823E1">
        <w:t xml:space="preserve">Department of Psychology, University of Arizona </w:t>
      </w:r>
    </w:p>
    <w:p w14:paraId="57A923C0" w14:textId="77777777" w:rsidR="00A823E1" w:rsidRDefault="00431EB8" w:rsidP="00A823E1">
      <w:r w:rsidRPr="00A823E1">
        <w:rPr>
          <w:position w:val="10"/>
          <w:sz w:val="20"/>
          <w:szCs w:val="20"/>
        </w:rPr>
        <w:t>2</w:t>
      </w:r>
      <w:r w:rsidRPr="00A823E1">
        <w:t xml:space="preserve">Neuroscience and Cognitive Science Program, University of Arizona </w:t>
      </w:r>
    </w:p>
    <w:p w14:paraId="0ECD5F49" w14:textId="77777777" w:rsidR="00A823E1" w:rsidRDefault="00431EB8" w:rsidP="00A823E1">
      <w:r w:rsidRPr="00A823E1">
        <w:rPr>
          <w:position w:val="10"/>
          <w:sz w:val="20"/>
          <w:szCs w:val="20"/>
        </w:rPr>
        <w:t>3</w:t>
      </w:r>
      <w:r w:rsidRPr="00A823E1">
        <w:t>Cognitive Science Program, University of Arizona</w:t>
      </w:r>
    </w:p>
    <w:p w14:paraId="77CD2186" w14:textId="77777777" w:rsidR="00A823E1" w:rsidRDefault="00431EB8" w:rsidP="00A823E1">
      <w:r w:rsidRPr="00A823E1">
        <w:rPr>
          <w:position w:val="10"/>
          <w:sz w:val="20"/>
          <w:szCs w:val="20"/>
        </w:rPr>
        <w:t>4</w:t>
      </w:r>
      <w:r w:rsidRPr="00A823E1">
        <w:t xml:space="preserve">Program in Applied Mathematics, University of Arizona </w:t>
      </w:r>
    </w:p>
    <w:p w14:paraId="138BFFC1" w14:textId="77777777" w:rsidR="00431EB8" w:rsidRPr="00A823E1" w:rsidRDefault="00431EB8" w:rsidP="00A823E1">
      <w:r w:rsidRPr="00A823E1">
        <w:rPr>
          <w:position w:val="10"/>
          <w:sz w:val="20"/>
          <w:szCs w:val="20"/>
        </w:rPr>
        <w:t>5</w:t>
      </w:r>
      <w:r w:rsidR="00A823E1">
        <w:t>Department of Biomedical Engineering</w:t>
      </w:r>
      <w:r w:rsidRPr="00A823E1">
        <w:t xml:space="preserve">, University of Arizona </w:t>
      </w:r>
    </w:p>
    <w:p w14:paraId="7CDF3C24" w14:textId="77777777" w:rsidR="00431EB8" w:rsidRPr="00A823E1" w:rsidRDefault="00431EB8" w:rsidP="00431EB8">
      <w:pPr>
        <w:spacing w:before="100" w:beforeAutospacing="1" w:after="100" w:afterAutospacing="1"/>
        <w:rPr>
          <w:rFonts w:eastAsia="Times New Roman" w:cs="Arial"/>
        </w:rPr>
      </w:pPr>
    </w:p>
    <w:p w14:paraId="1B1337A7" w14:textId="77777777" w:rsidR="00A823E1" w:rsidRDefault="00A823E1" w:rsidP="00A823E1">
      <w:r>
        <w:t>Corresponding author:</w:t>
      </w:r>
    </w:p>
    <w:p w14:paraId="4B4ABDD6" w14:textId="77777777" w:rsidR="00A823E1" w:rsidRDefault="00A823E1" w:rsidP="00A823E1">
      <w:r>
        <w:t xml:space="preserve">Jean-Marc </w:t>
      </w:r>
      <w:proofErr w:type="spellStart"/>
      <w:r>
        <w:t>Fellous</w:t>
      </w:r>
      <w:proofErr w:type="spellEnd"/>
    </w:p>
    <w:p w14:paraId="0D618F1D" w14:textId="77777777" w:rsidR="00A823E1" w:rsidRDefault="00A823E1" w:rsidP="00A823E1">
      <w:r>
        <w:t>Department of Psychology</w:t>
      </w:r>
    </w:p>
    <w:p w14:paraId="72BC133D" w14:textId="77777777" w:rsidR="00A823E1" w:rsidRDefault="00A823E1" w:rsidP="00A823E1">
      <w:r>
        <w:t>1503 E University Blvd, Room 312</w:t>
      </w:r>
    </w:p>
    <w:p w14:paraId="343B04D8" w14:textId="77777777" w:rsidR="00A823E1" w:rsidRDefault="00A823E1" w:rsidP="00A823E1">
      <w:r>
        <w:t>Tucson, AZ 85721</w:t>
      </w:r>
    </w:p>
    <w:p w14:paraId="5735ABB5" w14:textId="77777777" w:rsidR="00A823E1" w:rsidRDefault="00A823E1" w:rsidP="00A823E1"/>
    <w:p w14:paraId="41092568" w14:textId="77777777" w:rsidR="00A823E1" w:rsidRDefault="00A823E1" w:rsidP="00A823E1">
      <w:r>
        <w:t>Tel: 520-626-2617</w:t>
      </w:r>
    </w:p>
    <w:p w14:paraId="16ECDAC7" w14:textId="77777777" w:rsidR="00A823E1" w:rsidRDefault="00A823E1" w:rsidP="00A823E1">
      <w:r>
        <w:t>Fax: 520-621-9306</w:t>
      </w:r>
    </w:p>
    <w:p w14:paraId="1791CF86" w14:textId="77777777" w:rsidR="00A823E1" w:rsidRDefault="00A823E1" w:rsidP="00A823E1">
      <w:r>
        <w:t xml:space="preserve">Email: </w:t>
      </w:r>
      <w:hyperlink r:id="rId5" w:history="1">
        <w:r w:rsidRPr="00186282">
          <w:rPr>
            <w:rStyle w:val="Hyperlink"/>
          </w:rPr>
          <w:t>fellous@arizona.edu</w:t>
        </w:r>
      </w:hyperlink>
    </w:p>
    <w:p w14:paraId="4FD3093E" w14:textId="77777777" w:rsidR="00A823E1" w:rsidRDefault="00A823E1" w:rsidP="00A823E1"/>
    <w:p w14:paraId="6E1666E3" w14:textId="77777777" w:rsidR="00A823E1" w:rsidRDefault="00A823E1" w:rsidP="00A823E1">
      <w:r>
        <w:t>Abstract: XXX words</w:t>
      </w:r>
    </w:p>
    <w:p w14:paraId="6C760AB9" w14:textId="77777777" w:rsidR="00A823E1" w:rsidRDefault="00A823E1" w:rsidP="00A823E1">
      <w:r>
        <w:t>Number of figures: XXX</w:t>
      </w:r>
    </w:p>
    <w:p w14:paraId="07864995" w14:textId="77777777" w:rsidR="00A823E1" w:rsidRPr="00A823E1" w:rsidRDefault="00A823E1" w:rsidP="00A823E1">
      <w:r w:rsidRPr="00A823E1">
        <w:br w:type="page"/>
      </w:r>
    </w:p>
    <w:p w14:paraId="45C17BAC" w14:textId="77777777" w:rsidR="00A823E1" w:rsidRDefault="00A823E1" w:rsidP="00A823E1">
      <w:pPr>
        <w:pStyle w:val="Heading1"/>
      </w:pPr>
      <w:r>
        <w:lastRenderedPageBreak/>
        <w:t>Abstract</w:t>
      </w:r>
    </w:p>
    <w:p w14:paraId="2AB24536" w14:textId="77777777" w:rsidR="00A823E1" w:rsidRDefault="00A823E1"/>
    <w:p w14:paraId="1415E649" w14:textId="77777777" w:rsidR="00A823E1" w:rsidRDefault="00A823E1"/>
    <w:p w14:paraId="273044CE" w14:textId="77777777" w:rsidR="00A823E1" w:rsidRDefault="00A823E1"/>
    <w:p w14:paraId="01CC54DA" w14:textId="77777777" w:rsidR="00A823E1" w:rsidRDefault="00A823E1"/>
    <w:p w14:paraId="16DFE3A6" w14:textId="77777777" w:rsidR="00A823E1" w:rsidRDefault="00A823E1"/>
    <w:p w14:paraId="262D107B" w14:textId="77777777" w:rsidR="00A823E1" w:rsidRDefault="00A823E1"/>
    <w:p w14:paraId="29DDF981" w14:textId="77777777" w:rsidR="00A823E1" w:rsidRDefault="00A823E1"/>
    <w:p w14:paraId="43B993E4" w14:textId="77777777" w:rsidR="00A823E1" w:rsidRDefault="00A823E1"/>
    <w:p w14:paraId="416B7D5A" w14:textId="77777777" w:rsidR="00A823E1" w:rsidRDefault="00A823E1"/>
    <w:p w14:paraId="53B4B245" w14:textId="77777777" w:rsidR="00A823E1" w:rsidRDefault="00A823E1"/>
    <w:p w14:paraId="5627F355" w14:textId="77777777" w:rsidR="00A823E1" w:rsidRDefault="00A823E1"/>
    <w:p w14:paraId="55AEDDCB" w14:textId="77777777" w:rsidR="00A823E1" w:rsidRDefault="00A823E1"/>
    <w:p w14:paraId="307F8D63" w14:textId="77777777" w:rsidR="00A823E1" w:rsidRDefault="00A823E1">
      <w:pPr>
        <w:rPr>
          <w:rFonts w:eastAsiaTheme="majorEastAsia" w:cstheme="majorBidi"/>
          <w:b/>
          <w:sz w:val="28"/>
          <w:szCs w:val="32"/>
        </w:rPr>
      </w:pPr>
      <w:r>
        <w:t>Keywords:</w:t>
      </w:r>
      <w:r>
        <w:br w:type="page"/>
      </w:r>
    </w:p>
    <w:p w14:paraId="285FE43C" w14:textId="77777777" w:rsidR="00431EB8" w:rsidRPr="00A823E1" w:rsidRDefault="00431EB8" w:rsidP="00A823E1">
      <w:pPr>
        <w:pStyle w:val="Heading1"/>
      </w:pPr>
      <w:r w:rsidRPr="00A823E1">
        <w:lastRenderedPageBreak/>
        <w:t xml:space="preserve">Introduction </w:t>
      </w:r>
    </w:p>
    <w:p w14:paraId="01C3A06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Humans and animals constantly face the dilemma of choosing between exploiting options that are known to be good and exploring unknown options in the hope of discovering better options for the future. Humans face it </w:t>
      </w:r>
      <w:r w:rsidR="00750690" w:rsidRPr="00A823E1">
        <w:rPr>
          <w:rFonts w:eastAsia="Times New Roman" w:cs="Arial"/>
        </w:rPr>
        <w:t>in scenarios</w:t>
      </w:r>
      <w:r w:rsidRPr="00A823E1">
        <w:rPr>
          <w:rFonts w:eastAsia="Times New Roman" w:cs="Arial"/>
        </w:rPr>
        <w:t xml:space="preserve"> from simple choices like deciding whether to explore a new restaurant for dinner, to important life decisions like deciding whether to explore a new career, while animals face it when deciding whether to explore and forage for food, territory or mate. The cognitive ability to balance exploration and exploitation is vital to animal and human’s survival and success. In recent years, the study of explore-exploit decisions in humans and animals have become an active field (</w:t>
      </w:r>
      <w:proofErr w:type="spellStart"/>
      <w:r w:rsidRPr="00A823E1">
        <w:rPr>
          <w:rFonts w:eastAsia="Times New Roman" w:cs="Arial"/>
        </w:rPr>
        <w:t>Mehlhorn</w:t>
      </w:r>
      <w:proofErr w:type="spellEnd"/>
      <w:r w:rsidRPr="00A823E1">
        <w:rPr>
          <w:rFonts w:eastAsia="Times New Roman" w:cs="Arial"/>
        </w:rPr>
        <w:t xml:space="preserve"> et al., 2015, Wilson et al., 2020). </w:t>
      </w:r>
    </w:p>
    <w:p w14:paraId="48ED314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Although optimal solution to explore-exploit decisions is in general computationally intractable </w:t>
      </w:r>
      <w:r w:rsidR="00315D93" w:rsidRPr="00A823E1">
        <w:rPr>
          <w:rFonts w:eastAsia="Times New Roman" w:cs="Arial"/>
        </w:rPr>
        <w:t>(</w:t>
      </w:r>
      <w:r w:rsidRPr="00A823E1">
        <w:rPr>
          <w:rFonts w:eastAsia="Times New Roman" w:cs="Arial"/>
        </w:rPr>
        <w:t>Bellman</w:t>
      </w:r>
      <w:r w:rsidR="00315D93" w:rsidRPr="00A823E1">
        <w:rPr>
          <w:rFonts w:eastAsia="Times New Roman" w:cs="Arial"/>
        </w:rPr>
        <w:t>,</w:t>
      </w:r>
      <w:r w:rsidRPr="00A823E1">
        <w:rPr>
          <w:rFonts w:eastAsia="Times New Roman" w:cs="Arial"/>
        </w:rPr>
        <w:t xml:space="preserve"> 1954), humans and animals are thought to use approximations or heuristics in making explore-exploit decisions. Previous research suggested both an information-driven </w:t>
      </w:r>
      <w:r w:rsidR="00464127" w:rsidRPr="00A823E1">
        <w:rPr>
          <w:rFonts w:eastAsia="Times New Roman" w:cs="Arial"/>
        </w:rPr>
        <w:t>heuristic</w:t>
      </w:r>
      <w:r w:rsidRPr="00A823E1">
        <w:rPr>
          <w:rFonts w:eastAsia="Times New Roman" w:cs="Arial"/>
        </w:rPr>
        <w:t xml:space="preserve"> known as directed exploration in which action is biased towards the more uncertain option (Banks et al., 1997, Frank et al., 2009, Krebs et al., 1978, Lee et al., 2011, Meyer and Shi, 1995, </w:t>
      </w:r>
      <w:proofErr w:type="spellStart"/>
      <w:r w:rsidRPr="00A823E1">
        <w:rPr>
          <w:rFonts w:eastAsia="Times New Roman" w:cs="Arial"/>
        </w:rPr>
        <w:t>Payzan-LeNestour</w:t>
      </w:r>
      <w:proofErr w:type="spellEnd"/>
      <w:r w:rsidRPr="00A823E1">
        <w:rPr>
          <w:rFonts w:eastAsia="Times New Roman" w:cs="Arial"/>
        </w:rPr>
        <w:t xml:space="preserve"> and </w:t>
      </w:r>
      <w:proofErr w:type="spellStart"/>
      <w:r w:rsidRPr="00A823E1">
        <w:rPr>
          <w:rFonts w:eastAsia="Times New Roman" w:cs="Arial"/>
        </w:rPr>
        <w:t>Bossaerts</w:t>
      </w:r>
      <w:proofErr w:type="spellEnd"/>
      <w:r w:rsidRPr="00A823E1">
        <w:rPr>
          <w:rFonts w:eastAsia="Times New Roman" w:cs="Arial"/>
        </w:rPr>
        <w:t xml:space="preserve">, 2012, </w:t>
      </w:r>
      <w:proofErr w:type="spellStart"/>
      <w:r w:rsidRPr="00A823E1">
        <w:rPr>
          <w:rFonts w:eastAsia="Times New Roman" w:cs="Arial"/>
        </w:rPr>
        <w:t>Steyvers</w:t>
      </w:r>
      <w:proofErr w:type="spellEnd"/>
      <w:r w:rsidRPr="00A823E1">
        <w:rPr>
          <w:rFonts w:eastAsia="Times New Roman" w:cs="Arial"/>
        </w:rPr>
        <w:t xml:space="preserve"> et al., 2009, Wilson et al., 2014, Zhang and Yu, 2013), and an error-driven </w:t>
      </w:r>
      <w:r w:rsidR="00C225D5" w:rsidRPr="00A823E1">
        <w:rPr>
          <w:rFonts w:eastAsia="Times New Roman" w:cs="Arial"/>
        </w:rPr>
        <w:t>heuristic</w:t>
      </w:r>
      <w:r w:rsidRPr="00A823E1">
        <w:rPr>
          <w:rFonts w:eastAsia="Times New Roman" w:cs="Arial"/>
        </w:rPr>
        <w:t xml:space="preserve"> known as random exploration in which exploratory actions with suboptimal estimates of value will be chosen by chance (Brainard and </w:t>
      </w:r>
      <w:proofErr w:type="spellStart"/>
      <w:r w:rsidRPr="00A823E1">
        <w:rPr>
          <w:rFonts w:eastAsia="Times New Roman" w:cs="Arial"/>
        </w:rPr>
        <w:t>Doupe</w:t>
      </w:r>
      <w:proofErr w:type="spellEnd"/>
      <w:r w:rsidRPr="00A823E1">
        <w:rPr>
          <w:rFonts w:eastAsia="Times New Roman" w:cs="Arial"/>
        </w:rPr>
        <w:t xml:space="preserve">, 2002, Gershman, 2018, 2019, Kao et al., 2005, Wilson et al., 2014). In particular, Wilson et al. (2014) showed that humans are able to adapt the extent to which they explore with the horizon context, i.e. the number of future choices remaining. Horizon adaptation is thought to be a hallmark of exploration. </w:t>
      </w:r>
    </w:p>
    <w:p w14:paraId="4E889B42" w14:textId="6167E0B3"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Relatively few studies have investigated how animals, in particular rodents, make explore-exploit decisions. To study such behavior, </w:t>
      </w:r>
      <w:r w:rsidR="00AB1243" w:rsidRPr="00A823E1">
        <w:rPr>
          <w:rFonts w:eastAsia="Times New Roman" w:cs="Arial"/>
        </w:rPr>
        <w:t>most</w:t>
      </w:r>
      <w:r w:rsidRPr="00A823E1">
        <w:rPr>
          <w:rFonts w:eastAsia="Times New Roman" w:cs="Arial"/>
        </w:rPr>
        <w:t xml:space="preserve"> existing rodent explore-exploit studies </w:t>
      </w:r>
      <w:r w:rsidR="00F559F0" w:rsidRPr="00A823E1">
        <w:rPr>
          <w:rFonts w:eastAsia="Times New Roman" w:cs="Arial"/>
        </w:rPr>
        <w:t>took the approach of</w:t>
      </w:r>
      <w:r w:rsidRPr="00A823E1">
        <w:rPr>
          <w:rFonts w:eastAsia="Times New Roman" w:cs="Arial"/>
        </w:rPr>
        <w:t xml:space="preserve"> a reversal learning paradigm. In the reversal learning design, animals choose between two options where one is better than the other, this can be options with high vs low costs (Beeler et al., 2010), options with </w:t>
      </w:r>
      <w:del w:id="0" w:author="Jean-Marc" w:date="2020-08-01T11:03:00Z">
        <w:r w:rsidR="00835D87" w:rsidRPr="00A823E1" w:rsidDel="00D4210F">
          <w:rPr>
            <w:rFonts w:eastAsia="Times New Roman" w:cs="Arial"/>
          </w:rPr>
          <w:delText xml:space="preserve">big </w:delText>
        </w:r>
      </w:del>
      <w:ins w:id="1" w:author="Jean-Marc" w:date="2020-08-01T11:03:00Z">
        <w:r w:rsidR="00D4210F">
          <w:rPr>
            <w:rFonts w:eastAsia="Times New Roman" w:cs="Arial"/>
          </w:rPr>
          <w:t>large</w:t>
        </w:r>
        <w:r w:rsidR="00D4210F" w:rsidRPr="00A823E1">
          <w:rPr>
            <w:rFonts w:eastAsia="Times New Roman" w:cs="Arial"/>
          </w:rPr>
          <w:t xml:space="preserve"> </w:t>
        </w:r>
      </w:ins>
      <w:r w:rsidR="00835D87" w:rsidRPr="00A823E1">
        <w:rPr>
          <w:rFonts w:eastAsia="Times New Roman" w:cs="Arial"/>
        </w:rPr>
        <w:t xml:space="preserve">reward and short delay vs small reward and long </w:t>
      </w:r>
      <w:r w:rsidRPr="00A823E1">
        <w:rPr>
          <w:rFonts w:eastAsia="Times New Roman" w:cs="Arial"/>
        </w:rPr>
        <w:t xml:space="preserve">delay (Laskowski et al., 2016), </w:t>
      </w:r>
      <w:r w:rsidR="00835D87" w:rsidRPr="00A823E1">
        <w:rPr>
          <w:rFonts w:eastAsia="Times New Roman" w:cs="Arial"/>
        </w:rPr>
        <w:t xml:space="preserve">or </w:t>
      </w:r>
      <w:r w:rsidRPr="00A823E1">
        <w:rPr>
          <w:rFonts w:eastAsia="Times New Roman" w:cs="Arial"/>
        </w:rPr>
        <w:t>binary reward options with high vs low probabilities (</w:t>
      </w:r>
      <w:proofErr w:type="spellStart"/>
      <w:r w:rsidRPr="00A823E1">
        <w:rPr>
          <w:rFonts w:eastAsia="Times New Roman" w:cs="Arial"/>
        </w:rPr>
        <w:t>Cinotti</w:t>
      </w:r>
      <w:proofErr w:type="spellEnd"/>
      <w:r w:rsidRPr="00A823E1">
        <w:rPr>
          <w:rFonts w:eastAsia="Times New Roman" w:cs="Arial"/>
        </w:rPr>
        <w:t xml:space="preserve"> et al., 2019, Parker et al., 2016, </w:t>
      </w:r>
      <w:proofErr w:type="spellStart"/>
      <w:r w:rsidRPr="00A823E1">
        <w:rPr>
          <w:rFonts w:eastAsia="Times New Roman" w:cs="Arial"/>
        </w:rPr>
        <w:t>Verharen</w:t>
      </w:r>
      <w:proofErr w:type="spellEnd"/>
      <w:r w:rsidRPr="00A823E1">
        <w:rPr>
          <w:rFonts w:eastAsia="Times New Roman" w:cs="Arial"/>
        </w:rPr>
        <w:t xml:space="preserve"> et al., 2020). As animals explore the two options they will eventually converge to the better option and keep exploiting that option, until the outcome of the two options are </w:t>
      </w:r>
      <w:r w:rsidR="00830151" w:rsidRPr="00A823E1">
        <w:rPr>
          <w:rFonts w:eastAsia="Times New Roman" w:cs="Arial"/>
        </w:rPr>
        <w:t>swapped</w:t>
      </w:r>
      <w:r w:rsidRPr="00A823E1">
        <w:rPr>
          <w:rFonts w:eastAsia="Times New Roman" w:cs="Arial"/>
        </w:rPr>
        <w:t xml:space="preserve">. Deviating from the previously exploit option after reversal is considered exploration in these tasks. Rodents are reported to use a win-stay lose-shift </w:t>
      </w:r>
      <w:del w:id="2" w:author="Jean-Marc" w:date="2020-08-01T11:03:00Z">
        <w:r w:rsidRPr="00A823E1" w:rsidDel="00D4210F">
          <w:rPr>
            <w:rFonts w:eastAsia="Times New Roman" w:cs="Arial"/>
          </w:rPr>
          <w:delText xml:space="preserve">strategy </w:delText>
        </w:r>
      </w:del>
      <w:ins w:id="3" w:author="Jean-Marc" w:date="2020-08-01T11:03:00Z">
        <w:r w:rsidR="00D4210F" w:rsidRPr="00A823E1">
          <w:rPr>
            <w:rFonts w:eastAsia="Times New Roman" w:cs="Arial"/>
          </w:rPr>
          <w:t>strateg</w:t>
        </w:r>
        <w:r w:rsidR="00D4210F">
          <w:rPr>
            <w:rFonts w:eastAsia="Times New Roman" w:cs="Arial"/>
          </w:rPr>
          <w:t>ies</w:t>
        </w:r>
        <w:r w:rsidR="00D4210F" w:rsidRPr="00A823E1">
          <w:rPr>
            <w:rFonts w:eastAsia="Times New Roman" w:cs="Arial"/>
          </w:rPr>
          <w:t xml:space="preserve"> </w:t>
        </w:r>
      </w:ins>
      <w:r w:rsidRPr="00A823E1">
        <w:rPr>
          <w:rFonts w:eastAsia="Times New Roman" w:cs="Arial"/>
        </w:rPr>
        <w:t xml:space="preserve">which is effective in solving these reversal learning problems. </w:t>
      </w:r>
    </w:p>
    <w:p w14:paraId="69B9065F" w14:textId="1EA7E56A"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However, these reversal learning designs have several limitations. Firstly, the scope of </w:t>
      </w:r>
      <w:r w:rsidR="003F6527" w:rsidRPr="00A823E1">
        <w:rPr>
          <w:rFonts w:eastAsia="Times New Roman" w:cs="Arial"/>
        </w:rPr>
        <w:t xml:space="preserve"> </w:t>
      </w:r>
      <w:r w:rsidRPr="00A823E1">
        <w:rPr>
          <w:rFonts w:eastAsia="Times New Roman" w:cs="Arial"/>
        </w:rPr>
        <w:t xml:space="preserve">”exploration” being </w:t>
      </w:r>
      <w:r w:rsidR="006C3932" w:rsidRPr="00A823E1">
        <w:rPr>
          <w:rFonts w:eastAsia="Times New Roman" w:cs="Arial"/>
        </w:rPr>
        <w:t>examined using such designs</w:t>
      </w:r>
      <w:r w:rsidRPr="00A823E1">
        <w:rPr>
          <w:rFonts w:eastAsia="Times New Roman" w:cs="Arial"/>
        </w:rPr>
        <w:t xml:space="preserve"> is limited, as win-stay lose-shift is a </w:t>
      </w:r>
      <w:del w:id="4" w:author="Jean-Marc" w:date="2020-08-01T11:04:00Z">
        <w:r w:rsidRPr="00A823E1" w:rsidDel="00D4210F">
          <w:rPr>
            <w:rFonts w:eastAsia="Times New Roman" w:cs="Arial"/>
          </w:rPr>
          <w:delText xml:space="preserve">very </w:delText>
        </w:r>
      </w:del>
      <w:r w:rsidRPr="00A823E1">
        <w:rPr>
          <w:rFonts w:eastAsia="Times New Roman" w:cs="Arial"/>
        </w:rPr>
        <w:t xml:space="preserve">model-free exploration strategy which works well for reversal learning, </w:t>
      </w:r>
      <w:r w:rsidR="006C3932" w:rsidRPr="00A823E1">
        <w:rPr>
          <w:rFonts w:eastAsia="Times New Roman" w:cs="Arial"/>
        </w:rPr>
        <w:t xml:space="preserve">however, such design doesn’t allow for observing </w:t>
      </w:r>
      <w:r w:rsidRPr="00A823E1">
        <w:rPr>
          <w:rFonts w:eastAsia="Times New Roman" w:cs="Arial"/>
        </w:rPr>
        <w:t xml:space="preserve">planning and model-based </w:t>
      </w:r>
      <w:r w:rsidR="00DA0082" w:rsidRPr="00A823E1">
        <w:rPr>
          <w:rFonts w:eastAsia="Times New Roman" w:cs="Arial"/>
        </w:rPr>
        <w:t>behavior</w:t>
      </w:r>
      <w:del w:id="5" w:author="Jean-Marc" w:date="2020-08-01T11:04:00Z">
        <w:r w:rsidR="00DA0082" w:rsidRPr="00A823E1" w:rsidDel="00D4210F">
          <w:rPr>
            <w:rFonts w:eastAsia="Times New Roman" w:cs="Arial"/>
          </w:rPr>
          <w:delText xml:space="preserve"> in</w:delText>
        </w:r>
      </w:del>
      <w:r w:rsidRPr="00A823E1">
        <w:rPr>
          <w:rFonts w:eastAsia="Times New Roman" w:cs="Arial"/>
        </w:rPr>
        <w:t xml:space="preserve">. Secondly, </w:t>
      </w:r>
      <w:del w:id="6" w:author="Jean-Marc" w:date="2020-08-01T11:05:00Z">
        <w:r w:rsidRPr="00A823E1" w:rsidDel="00D4210F">
          <w:rPr>
            <w:rFonts w:eastAsia="Times New Roman" w:cs="Arial"/>
          </w:rPr>
          <w:delText>going away from</w:delText>
        </w:r>
      </w:del>
      <w:ins w:id="7" w:author="Jean-Marc" w:date="2020-08-01T11:05:00Z">
        <w:r w:rsidR="00D4210F">
          <w:rPr>
            <w:rFonts w:eastAsia="Times New Roman" w:cs="Arial"/>
          </w:rPr>
          <w:t>from the decision to abandon</w:t>
        </w:r>
      </w:ins>
      <w:r w:rsidRPr="00A823E1">
        <w:rPr>
          <w:rFonts w:eastAsia="Times New Roman" w:cs="Arial"/>
        </w:rPr>
        <w:t xml:space="preserve"> a current</w:t>
      </w:r>
      <w:ins w:id="8" w:author="Jean-Marc" w:date="2020-08-01T11:05:00Z">
        <w:r w:rsidR="00D4210F">
          <w:rPr>
            <w:rFonts w:eastAsia="Times New Roman" w:cs="Arial"/>
          </w:rPr>
          <w:t>ly</w:t>
        </w:r>
      </w:ins>
      <w:r w:rsidRPr="00A823E1">
        <w:rPr>
          <w:rFonts w:eastAsia="Times New Roman" w:cs="Arial"/>
        </w:rPr>
        <w:t xml:space="preserve"> bad option is confounded </w:t>
      </w:r>
      <w:del w:id="9" w:author="Jean-Marc" w:date="2020-08-01T11:05:00Z">
        <w:r w:rsidRPr="00A823E1" w:rsidDel="00D4210F">
          <w:rPr>
            <w:rFonts w:eastAsia="Times New Roman" w:cs="Arial"/>
          </w:rPr>
          <w:delText xml:space="preserve">with </w:delText>
        </w:r>
      </w:del>
      <w:ins w:id="10" w:author="Jean-Marc" w:date="2020-08-01T11:05:00Z">
        <w:r w:rsidR="00D4210F">
          <w:rPr>
            <w:rFonts w:eastAsia="Times New Roman" w:cs="Arial"/>
          </w:rPr>
          <w:t>by the need for</w:t>
        </w:r>
        <w:r w:rsidR="00D4210F" w:rsidRPr="00A823E1">
          <w:rPr>
            <w:rFonts w:eastAsia="Times New Roman" w:cs="Arial"/>
          </w:rPr>
          <w:t xml:space="preserve"> </w:t>
        </w:r>
      </w:ins>
      <w:r w:rsidRPr="00A823E1">
        <w:rPr>
          <w:rFonts w:eastAsia="Times New Roman" w:cs="Arial"/>
        </w:rPr>
        <w:t>exploring a novel option for information</w:t>
      </w:r>
      <w:ins w:id="11" w:author="Jean-Marc" w:date="2020-08-01T11:05:00Z">
        <w:r w:rsidR="00D4210F">
          <w:rPr>
            <w:rFonts w:eastAsia="Times New Roman" w:cs="Arial"/>
          </w:rPr>
          <w:t xml:space="preserve"> collection</w:t>
        </w:r>
      </w:ins>
      <w:ins w:id="12" w:author="Jean-Marc" w:date="2020-08-01T11:06:00Z">
        <w:r w:rsidR="00D4210F">
          <w:rPr>
            <w:rFonts w:eastAsia="Times New Roman" w:cs="Arial"/>
          </w:rPr>
          <w:t>. In such paradigms</w:t>
        </w:r>
      </w:ins>
      <w:del w:id="13" w:author="Jean-Marc" w:date="2020-08-01T11:06:00Z">
        <w:r w:rsidR="00104191" w:rsidRPr="00A823E1" w:rsidDel="00D4210F">
          <w:rPr>
            <w:rFonts w:eastAsia="Times New Roman" w:cs="Arial"/>
          </w:rPr>
          <w:delText>,</w:delText>
        </w:r>
      </w:del>
      <w:r w:rsidR="00104191" w:rsidRPr="00A823E1">
        <w:rPr>
          <w:rFonts w:eastAsia="Times New Roman" w:cs="Arial"/>
        </w:rPr>
        <w:t xml:space="preserve"> it is impossible to dissociate directed </w:t>
      </w:r>
      <w:ins w:id="14" w:author="Jean-Marc" w:date="2020-08-01T11:06:00Z">
        <w:r w:rsidR="00B86722">
          <w:rPr>
            <w:rFonts w:eastAsia="Times New Roman" w:cs="Arial"/>
          </w:rPr>
          <w:t xml:space="preserve">choice </w:t>
        </w:r>
      </w:ins>
      <w:r w:rsidR="00104191" w:rsidRPr="00A823E1">
        <w:rPr>
          <w:rFonts w:eastAsia="Times New Roman" w:cs="Arial"/>
        </w:rPr>
        <w:t>from random exploration</w:t>
      </w:r>
      <w:del w:id="15" w:author="Jean-Marc" w:date="2020-08-01T11:06:00Z">
        <w:r w:rsidR="00104191" w:rsidRPr="00A823E1" w:rsidDel="00B86722">
          <w:rPr>
            <w:rFonts w:eastAsia="Times New Roman" w:cs="Arial"/>
          </w:rPr>
          <w:delText xml:space="preserve"> using </w:delText>
        </w:r>
        <w:r w:rsidR="00B33402" w:rsidRPr="00A823E1" w:rsidDel="00B86722">
          <w:rPr>
            <w:rFonts w:eastAsia="Times New Roman" w:cs="Arial"/>
          </w:rPr>
          <w:delText xml:space="preserve">conventional </w:delText>
        </w:r>
        <w:r w:rsidR="00104191" w:rsidRPr="00A823E1" w:rsidDel="00B86722">
          <w:rPr>
            <w:rFonts w:eastAsia="Times New Roman" w:cs="Arial"/>
          </w:rPr>
          <w:delText>re</w:delText>
        </w:r>
        <w:r w:rsidR="00037821" w:rsidRPr="00A823E1" w:rsidDel="00B86722">
          <w:rPr>
            <w:rFonts w:eastAsia="Times New Roman" w:cs="Arial"/>
          </w:rPr>
          <w:delText>v</w:delText>
        </w:r>
        <w:r w:rsidR="00104191" w:rsidRPr="00A823E1" w:rsidDel="00B86722">
          <w:rPr>
            <w:rFonts w:eastAsia="Times New Roman" w:cs="Arial"/>
          </w:rPr>
          <w:delText>er</w:delText>
        </w:r>
        <w:r w:rsidR="00037821" w:rsidRPr="00A823E1" w:rsidDel="00B86722">
          <w:rPr>
            <w:rFonts w:eastAsia="Times New Roman" w:cs="Arial"/>
          </w:rPr>
          <w:delText>s</w:delText>
        </w:r>
        <w:r w:rsidR="00104191" w:rsidRPr="00A823E1" w:rsidDel="00B86722">
          <w:rPr>
            <w:rFonts w:eastAsia="Times New Roman" w:cs="Arial"/>
          </w:rPr>
          <w:delText>al learning</w:delText>
        </w:r>
      </w:del>
      <w:r w:rsidRPr="00A823E1">
        <w:rPr>
          <w:rFonts w:eastAsia="Times New Roman" w:cs="Arial"/>
        </w:rPr>
        <w:t xml:space="preserve">. Thirdly, </w:t>
      </w:r>
      <w:r w:rsidR="00B2665B" w:rsidRPr="00A823E1">
        <w:rPr>
          <w:rFonts w:eastAsia="Times New Roman" w:cs="Arial"/>
        </w:rPr>
        <w:t>most of the</w:t>
      </w:r>
      <w:del w:id="16" w:author="Jean-Marc" w:date="2020-08-01T11:06:00Z">
        <w:r w:rsidR="00B2665B" w:rsidRPr="00A823E1" w:rsidDel="00B86722">
          <w:rPr>
            <w:rFonts w:eastAsia="Times New Roman" w:cs="Arial"/>
          </w:rPr>
          <w:delText>se</w:delText>
        </w:r>
      </w:del>
      <w:r w:rsidR="00B2665B" w:rsidRPr="00A823E1">
        <w:rPr>
          <w:rFonts w:eastAsia="Times New Roman" w:cs="Arial"/>
        </w:rPr>
        <w:t xml:space="preserve"> tasks</w:t>
      </w:r>
      <w:r w:rsidR="00DD4377" w:rsidRPr="00A823E1">
        <w:rPr>
          <w:rFonts w:eastAsia="Times New Roman" w:cs="Arial"/>
        </w:rPr>
        <w:t xml:space="preserve"> mentioned above</w:t>
      </w:r>
      <w:r w:rsidR="00CC0864" w:rsidRPr="00A823E1">
        <w:rPr>
          <w:rFonts w:eastAsia="Times New Roman" w:cs="Arial"/>
        </w:rPr>
        <w:t xml:space="preserve"> </w:t>
      </w:r>
      <w:r w:rsidR="00B2665B" w:rsidRPr="00A823E1">
        <w:rPr>
          <w:rFonts w:eastAsia="Times New Roman" w:cs="Arial"/>
        </w:rPr>
        <w:t xml:space="preserve"> </w:t>
      </w:r>
      <w:r w:rsidR="00B2665B" w:rsidRPr="00A823E1">
        <w:rPr>
          <w:rFonts w:eastAsia="Times New Roman" w:cs="Arial"/>
        </w:rPr>
        <w:lastRenderedPageBreak/>
        <w:t xml:space="preserve">are implemented in </w:t>
      </w:r>
      <w:del w:id="17" w:author="Jean-Marc" w:date="2020-08-01T11:07:00Z">
        <w:r w:rsidR="00B2665B" w:rsidRPr="00A823E1" w:rsidDel="00B86722">
          <w:rPr>
            <w:rFonts w:eastAsia="Times New Roman" w:cs="Arial"/>
          </w:rPr>
          <w:delText xml:space="preserve">chamber </w:delText>
        </w:r>
      </w:del>
      <w:ins w:id="18" w:author="Jean-Marc" w:date="2020-08-01T11:07:00Z">
        <w:r w:rsidR="00B86722">
          <w:rPr>
            <w:rFonts w:eastAsia="Times New Roman" w:cs="Arial"/>
          </w:rPr>
          <w:t>operant</w:t>
        </w:r>
        <w:r w:rsidR="00B86722" w:rsidRPr="00A823E1">
          <w:rPr>
            <w:rFonts w:eastAsia="Times New Roman" w:cs="Arial"/>
          </w:rPr>
          <w:t xml:space="preserve"> </w:t>
        </w:r>
      </w:ins>
      <w:r w:rsidR="00B2665B" w:rsidRPr="00A823E1">
        <w:rPr>
          <w:rFonts w:eastAsia="Times New Roman" w:cs="Arial"/>
        </w:rPr>
        <w:t>box</w:t>
      </w:r>
      <w:r w:rsidR="00B72D8F" w:rsidRPr="00A823E1">
        <w:rPr>
          <w:rFonts w:eastAsia="Times New Roman" w:cs="Arial"/>
        </w:rPr>
        <w:t>es</w:t>
      </w:r>
      <w:r w:rsidR="001657AC" w:rsidRPr="00A823E1">
        <w:rPr>
          <w:rFonts w:eastAsia="Times New Roman" w:cs="Arial"/>
        </w:rPr>
        <w:t xml:space="preserve"> </w:t>
      </w:r>
      <w:del w:id="19" w:author="Jean-Marc" w:date="2020-08-01T11:07:00Z">
        <w:r w:rsidR="001657AC" w:rsidRPr="00A823E1" w:rsidDel="00B86722">
          <w:rPr>
            <w:rFonts w:eastAsia="Times New Roman" w:cs="Arial"/>
          </w:rPr>
          <w:delText xml:space="preserve">which </w:delText>
        </w:r>
      </w:del>
      <w:ins w:id="20" w:author="Jean-Marc" w:date="2020-08-01T11:07:00Z">
        <w:r w:rsidR="00B86722">
          <w:rPr>
            <w:rFonts w:eastAsia="Times New Roman" w:cs="Arial"/>
          </w:rPr>
          <w:t>that</w:t>
        </w:r>
        <w:r w:rsidR="00B86722" w:rsidRPr="00A823E1">
          <w:rPr>
            <w:rFonts w:eastAsia="Times New Roman" w:cs="Arial"/>
          </w:rPr>
          <w:t xml:space="preserve"> </w:t>
        </w:r>
      </w:ins>
      <w:r w:rsidR="00B72D8F" w:rsidRPr="00A823E1">
        <w:rPr>
          <w:rFonts w:eastAsia="Times New Roman" w:cs="Arial"/>
        </w:rPr>
        <w:t xml:space="preserve">are </w:t>
      </w:r>
      <w:r w:rsidR="001657AC" w:rsidRPr="00A823E1">
        <w:rPr>
          <w:rFonts w:eastAsia="Times New Roman" w:cs="Arial"/>
        </w:rPr>
        <w:t xml:space="preserve">not natural </w:t>
      </w:r>
      <w:ins w:id="21" w:author="Jean-Marc" w:date="2020-08-01T11:07:00Z">
        <w:r w:rsidR="00B86722">
          <w:rPr>
            <w:rFonts w:eastAsia="Times New Roman" w:cs="Arial"/>
          </w:rPr>
          <w:t xml:space="preserve">environments </w:t>
        </w:r>
      </w:ins>
      <w:del w:id="22" w:author="Jean-Marc" w:date="2020-08-01T11:08:00Z">
        <w:r w:rsidR="001657AC" w:rsidRPr="00A823E1" w:rsidDel="00B86722">
          <w:rPr>
            <w:rFonts w:eastAsia="Times New Roman" w:cs="Arial"/>
          </w:rPr>
          <w:delText xml:space="preserve">to </w:delText>
        </w:r>
      </w:del>
      <w:ins w:id="23" w:author="Jean-Marc" w:date="2020-08-01T11:08:00Z">
        <w:r w:rsidR="00B86722">
          <w:rPr>
            <w:rFonts w:eastAsia="Times New Roman" w:cs="Arial"/>
          </w:rPr>
          <w:t>for</w:t>
        </w:r>
        <w:r w:rsidR="00B86722" w:rsidRPr="00A823E1">
          <w:rPr>
            <w:rFonts w:eastAsia="Times New Roman" w:cs="Arial"/>
          </w:rPr>
          <w:t xml:space="preserve"> </w:t>
        </w:r>
      </w:ins>
      <w:r w:rsidR="001657AC" w:rsidRPr="00A823E1">
        <w:rPr>
          <w:rFonts w:eastAsia="Times New Roman" w:cs="Arial"/>
        </w:rPr>
        <w:t>a rat</w:t>
      </w:r>
      <w:ins w:id="24" w:author="Jean-Marc" w:date="2020-08-01T11:07:00Z">
        <w:r w:rsidR="00B86722">
          <w:rPr>
            <w:rFonts w:eastAsia="Times New Roman" w:cs="Arial"/>
          </w:rPr>
          <w:t>.</w:t>
        </w:r>
      </w:ins>
      <w:del w:id="25" w:author="Jean-Marc" w:date="2020-08-01T11:07:00Z">
        <w:r w:rsidR="001657AC" w:rsidRPr="00A823E1" w:rsidDel="00B86722">
          <w:rPr>
            <w:rFonts w:eastAsia="Times New Roman" w:cs="Arial"/>
          </w:rPr>
          <w:delText>,</w:delText>
        </w:r>
      </w:del>
      <w:r w:rsidR="001657AC" w:rsidRPr="00A823E1">
        <w:rPr>
          <w:rFonts w:eastAsia="Times New Roman" w:cs="Arial"/>
        </w:rPr>
        <w:t xml:space="preserve"> </w:t>
      </w:r>
      <w:ins w:id="26" w:author="Jean-Marc" w:date="2020-08-01T11:07:00Z">
        <w:r w:rsidR="00B86722">
          <w:rPr>
            <w:rFonts w:eastAsia="Times New Roman" w:cs="Arial"/>
          </w:rPr>
          <w:t>A</w:t>
        </w:r>
      </w:ins>
      <w:del w:id="27" w:author="Jean-Marc" w:date="2020-08-01T11:07:00Z">
        <w:r w:rsidR="001657AC" w:rsidRPr="00A823E1" w:rsidDel="00B86722">
          <w:rPr>
            <w:rFonts w:eastAsia="Times New Roman" w:cs="Arial"/>
          </w:rPr>
          <w:delText>a</w:delText>
        </w:r>
      </w:del>
      <w:r w:rsidR="001657AC" w:rsidRPr="00A823E1">
        <w:rPr>
          <w:rFonts w:eastAsia="Times New Roman" w:cs="Arial"/>
        </w:rPr>
        <w:t>s Chung et al (2020) pointed out recently</w:t>
      </w:r>
      <w:ins w:id="28" w:author="Jean-Marc" w:date="2020-08-01T11:07:00Z">
        <w:r w:rsidR="00B86722">
          <w:rPr>
            <w:rFonts w:eastAsia="Times New Roman" w:cs="Arial"/>
          </w:rPr>
          <w:t>,</w:t>
        </w:r>
      </w:ins>
      <w:r w:rsidR="001657AC" w:rsidRPr="00A823E1">
        <w:rPr>
          <w:rFonts w:eastAsia="Times New Roman" w:cs="Arial"/>
        </w:rPr>
        <w:t xml:space="preserve"> </w:t>
      </w:r>
      <w:del w:id="29" w:author="Jean-Marc" w:date="2020-08-01T11:07:00Z">
        <w:r w:rsidR="001657AC" w:rsidRPr="00A823E1" w:rsidDel="00B86722">
          <w:rPr>
            <w:rFonts w:eastAsia="Times New Roman" w:cs="Arial"/>
          </w:rPr>
          <w:delText xml:space="preserve">that </w:delText>
        </w:r>
      </w:del>
      <w:r w:rsidR="001657AC" w:rsidRPr="00A823E1">
        <w:rPr>
          <w:rFonts w:eastAsia="Times New Roman" w:cs="Arial"/>
        </w:rPr>
        <w:t xml:space="preserve">head-fixed monkeys have the opposite risk preference compared to freely moving monkeys </w:t>
      </w:r>
      <w:del w:id="30" w:author="Jean-Marc" w:date="2020-08-01T11:07:00Z">
        <w:r w:rsidR="001657AC" w:rsidRPr="00A823E1" w:rsidDel="00B86722">
          <w:rPr>
            <w:rFonts w:eastAsia="Times New Roman" w:cs="Arial"/>
          </w:rPr>
          <w:delText xml:space="preserve">using </w:delText>
        </w:r>
      </w:del>
      <w:ins w:id="31" w:author="Jean-Marc" w:date="2020-08-01T11:07:00Z">
        <w:r w:rsidR="00B86722">
          <w:rPr>
            <w:rFonts w:eastAsia="Times New Roman" w:cs="Arial"/>
          </w:rPr>
          <w:t>during</w:t>
        </w:r>
        <w:r w:rsidR="00B86722" w:rsidRPr="00A823E1">
          <w:rPr>
            <w:rFonts w:eastAsia="Times New Roman" w:cs="Arial"/>
          </w:rPr>
          <w:t xml:space="preserve"> </w:t>
        </w:r>
      </w:ins>
      <w:r w:rsidR="001657AC" w:rsidRPr="00A823E1">
        <w:rPr>
          <w:rFonts w:eastAsia="Times New Roman" w:cs="Arial"/>
        </w:rPr>
        <w:t xml:space="preserve">the same task, suggesting that </w:t>
      </w:r>
      <w:del w:id="32" w:author="Jean-Marc" w:date="2020-08-01T11:08:00Z">
        <w:r w:rsidR="001657AC" w:rsidRPr="00A823E1" w:rsidDel="00B86722">
          <w:rPr>
            <w:rFonts w:eastAsia="Times New Roman" w:cs="Arial"/>
          </w:rPr>
          <w:delText xml:space="preserve">whether </w:delText>
        </w:r>
      </w:del>
      <w:ins w:id="33" w:author="Jean-Marc" w:date="2020-08-01T11:08:00Z">
        <w:r w:rsidR="00B86722">
          <w:rPr>
            <w:rFonts w:eastAsia="Times New Roman" w:cs="Arial"/>
          </w:rPr>
          <w:t xml:space="preserve">decision making may be directly influenced by the physical constraints of the experimental paradigms. </w:t>
        </w:r>
      </w:ins>
      <w:ins w:id="34" w:author="Jean-Marc" w:date="2020-08-01T11:10:00Z">
        <w:r w:rsidR="00B86722">
          <w:rPr>
            <w:rFonts w:eastAsia="Times New Roman" w:cs="Arial"/>
          </w:rPr>
          <w:t xml:space="preserve">One of the most fundamental and natural behavior of rat is to spatially navigate. </w:t>
        </w:r>
      </w:ins>
      <w:ins w:id="35" w:author="Jean-Marc" w:date="2020-08-01T11:09:00Z">
        <w:r w:rsidR="00B86722">
          <w:rPr>
            <w:rFonts w:eastAsia="Times New Roman" w:cs="Arial"/>
          </w:rPr>
          <w:t xml:space="preserve">It is unknown how </w:t>
        </w:r>
      </w:ins>
      <w:r w:rsidR="001657AC" w:rsidRPr="00A823E1">
        <w:rPr>
          <w:rFonts w:eastAsia="Times New Roman" w:cs="Arial"/>
        </w:rPr>
        <w:t xml:space="preserve">rats would behave in a </w:t>
      </w:r>
      <w:del w:id="36" w:author="Jean-Marc" w:date="2020-08-01T11:10:00Z">
        <w:r w:rsidR="001657AC" w:rsidRPr="00A823E1" w:rsidDel="00B86722">
          <w:rPr>
            <w:rFonts w:eastAsia="Times New Roman" w:cs="Arial"/>
          </w:rPr>
          <w:delText xml:space="preserve">more natural </w:delText>
        </w:r>
      </w:del>
      <w:r w:rsidR="001657AC" w:rsidRPr="00A823E1">
        <w:rPr>
          <w:rFonts w:eastAsia="Times New Roman" w:cs="Arial"/>
        </w:rPr>
        <w:t xml:space="preserve">setting </w:t>
      </w:r>
      <w:del w:id="37" w:author="Jean-Marc" w:date="2020-08-01T11:10:00Z">
        <w:r w:rsidR="001657AC" w:rsidRPr="00A823E1" w:rsidDel="00B86722">
          <w:rPr>
            <w:rFonts w:eastAsia="Times New Roman" w:cs="Arial"/>
          </w:rPr>
          <w:delText xml:space="preserve">facing </w:delText>
        </w:r>
      </w:del>
      <w:ins w:id="38" w:author="Jean-Marc" w:date="2020-08-01T11:10:00Z">
        <w:r w:rsidR="00B86722">
          <w:rPr>
            <w:rFonts w:eastAsia="Times New Roman" w:cs="Arial"/>
          </w:rPr>
          <w:t>in which</w:t>
        </w:r>
        <w:r w:rsidR="00B86722" w:rsidRPr="00A823E1">
          <w:rPr>
            <w:rFonts w:eastAsia="Times New Roman" w:cs="Arial"/>
          </w:rPr>
          <w:t xml:space="preserve"> </w:t>
        </w:r>
      </w:ins>
      <w:r w:rsidR="001657AC" w:rsidRPr="00A823E1">
        <w:rPr>
          <w:rFonts w:eastAsia="Times New Roman" w:cs="Arial"/>
        </w:rPr>
        <w:t xml:space="preserve">the explore-exploit </w:t>
      </w:r>
      <w:proofErr w:type="spellStart"/>
      <w:r w:rsidR="001657AC" w:rsidRPr="00A823E1">
        <w:rPr>
          <w:rFonts w:eastAsia="Times New Roman" w:cs="Arial"/>
        </w:rPr>
        <w:t>dilemma</w:t>
      </w:r>
      <w:del w:id="39" w:author="Jean-Marc" w:date="2020-08-01T11:09:00Z">
        <w:r w:rsidR="001657AC" w:rsidRPr="00A823E1" w:rsidDel="00B86722">
          <w:rPr>
            <w:rFonts w:eastAsia="Times New Roman" w:cs="Arial"/>
          </w:rPr>
          <w:delText xml:space="preserve"> </w:delText>
        </w:r>
      </w:del>
      <w:ins w:id="40" w:author="Jean-Marc" w:date="2020-08-01T11:11:00Z">
        <w:r w:rsidR="00B86722">
          <w:rPr>
            <w:rFonts w:eastAsia="Times New Roman" w:cs="Arial"/>
          </w:rPr>
          <w:t>taps</w:t>
        </w:r>
        <w:proofErr w:type="spellEnd"/>
        <w:r w:rsidR="00B86722">
          <w:rPr>
            <w:rFonts w:eastAsia="Times New Roman" w:cs="Arial"/>
          </w:rPr>
          <w:t xml:space="preserve"> into their spatial navigation abilities</w:t>
        </w:r>
      </w:ins>
      <w:del w:id="41" w:author="Jean-Marc" w:date="2020-08-01T11:09:00Z">
        <w:r w:rsidR="001657AC" w:rsidRPr="00A823E1" w:rsidDel="00B86722">
          <w:rPr>
            <w:rFonts w:eastAsia="Times New Roman" w:cs="Arial"/>
          </w:rPr>
          <w:delText>remains unclear</w:delText>
        </w:r>
      </w:del>
      <w:r w:rsidR="001657AC" w:rsidRPr="00A823E1">
        <w:rPr>
          <w:rFonts w:eastAsia="Times New Roman" w:cs="Arial"/>
        </w:rPr>
        <w:t xml:space="preserve">. </w:t>
      </w:r>
      <w:r w:rsidR="000C5FD7" w:rsidRPr="00A823E1">
        <w:rPr>
          <w:rFonts w:eastAsia="Times New Roman" w:cs="Arial"/>
        </w:rPr>
        <w:t xml:space="preserve">Fourthly, </w:t>
      </w:r>
      <w:r w:rsidRPr="00A823E1">
        <w:rPr>
          <w:rFonts w:eastAsia="Times New Roman" w:cs="Arial"/>
        </w:rPr>
        <w:t xml:space="preserve">there is a </w:t>
      </w:r>
      <w:ins w:id="42" w:author="Jean-Marc" w:date="2020-08-01T11:11:00Z">
        <w:r w:rsidR="00B86722">
          <w:rPr>
            <w:rFonts w:eastAsia="Times New Roman" w:cs="Arial"/>
          </w:rPr>
          <w:t xml:space="preserve">general </w:t>
        </w:r>
      </w:ins>
      <w:r w:rsidRPr="00A823E1">
        <w:rPr>
          <w:rFonts w:eastAsia="Times New Roman" w:cs="Arial"/>
        </w:rPr>
        <w:t>gap between the human and rodent literature</w:t>
      </w:r>
      <w:ins w:id="43" w:author="Jean-Marc" w:date="2020-08-01T11:11:00Z">
        <w:r w:rsidR="00B86722">
          <w:rPr>
            <w:rFonts w:eastAsia="Times New Roman" w:cs="Arial"/>
          </w:rPr>
          <w:t xml:space="preserve"> </w:t>
        </w:r>
      </w:ins>
      <w:ins w:id="44" w:author="Jean-Marc" w:date="2020-08-01T11:12:00Z">
        <w:r w:rsidR="00B86722">
          <w:rPr>
            <w:rFonts w:eastAsia="Times New Roman" w:cs="Arial"/>
          </w:rPr>
          <w:t>in the context of</w:t>
        </w:r>
      </w:ins>
      <w:ins w:id="45" w:author="Jean-Marc" w:date="2020-08-01T11:11:00Z">
        <w:r w:rsidR="00B86722">
          <w:rPr>
            <w:rFonts w:eastAsia="Times New Roman" w:cs="Arial"/>
          </w:rPr>
          <w:t xml:space="preserve"> the explor</w:t>
        </w:r>
      </w:ins>
      <w:ins w:id="46" w:author="Jean-Marc" w:date="2020-08-01T11:12:00Z">
        <w:r w:rsidR="00B86722">
          <w:rPr>
            <w:rFonts w:eastAsia="Times New Roman" w:cs="Arial"/>
          </w:rPr>
          <w:t>e</w:t>
        </w:r>
      </w:ins>
      <w:ins w:id="47" w:author="Jean-Marc" w:date="2020-08-01T11:11:00Z">
        <w:r w:rsidR="00B86722">
          <w:rPr>
            <w:rFonts w:eastAsia="Times New Roman" w:cs="Arial"/>
          </w:rPr>
          <w:t>-exploit decision processes</w:t>
        </w:r>
      </w:ins>
      <w:del w:id="48" w:author="Jean-Marc" w:date="2020-08-01T11:12:00Z">
        <w:r w:rsidRPr="00A823E1" w:rsidDel="00B86722">
          <w:rPr>
            <w:rFonts w:eastAsia="Times New Roman" w:cs="Arial"/>
          </w:rPr>
          <w:delText>,</w:delText>
        </w:r>
      </w:del>
      <w:ins w:id="49" w:author="Jean-Marc" w:date="2020-08-01T11:12:00Z">
        <w:r w:rsidR="00B86722">
          <w:rPr>
            <w:rFonts w:eastAsia="Times New Roman" w:cs="Arial"/>
          </w:rPr>
          <w:t>.</w:t>
        </w:r>
      </w:ins>
      <w:r w:rsidRPr="00A823E1">
        <w:rPr>
          <w:rFonts w:eastAsia="Times New Roman" w:cs="Arial"/>
        </w:rPr>
        <w:t xml:space="preserve"> </w:t>
      </w:r>
      <w:del w:id="50" w:author="Jean-Marc" w:date="2020-08-01T11:12:00Z">
        <w:r w:rsidR="009128C0" w:rsidRPr="00A823E1" w:rsidDel="00B86722">
          <w:rPr>
            <w:rFonts w:eastAsia="Times New Roman" w:cs="Arial"/>
          </w:rPr>
          <w:delText xml:space="preserve">the </w:delText>
        </w:r>
      </w:del>
      <w:ins w:id="51" w:author="Jean-Marc" w:date="2020-08-01T11:12:00Z">
        <w:r w:rsidR="00B86722">
          <w:rPr>
            <w:rFonts w:eastAsia="Times New Roman" w:cs="Arial"/>
          </w:rPr>
          <w:t>T</w:t>
        </w:r>
        <w:r w:rsidR="00B86722" w:rsidRPr="00A823E1">
          <w:rPr>
            <w:rFonts w:eastAsia="Times New Roman" w:cs="Arial"/>
          </w:rPr>
          <w:t xml:space="preserve">he </w:t>
        </w:r>
      </w:ins>
      <w:r w:rsidR="009128C0" w:rsidRPr="00A823E1">
        <w:rPr>
          <w:rFonts w:eastAsia="Times New Roman" w:cs="Arial"/>
        </w:rPr>
        <w:t xml:space="preserve">complexity </w:t>
      </w:r>
      <w:del w:id="52" w:author="Jean-Marc" w:date="2020-08-01T11:12:00Z">
        <w:r w:rsidR="009128C0" w:rsidRPr="00A823E1" w:rsidDel="00B86722">
          <w:rPr>
            <w:rFonts w:eastAsia="Times New Roman" w:cs="Arial"/>
          </w:rPr>
          <w:delText xml:space="preserve">in </w:delText>
        </w:r>
      </w:del>
      <w:ins w:id="53" w:author="Jean-Marc" w:date="2020-08-01T11:12:00Z">
        <w:r w:rsidR="00B86722">
          <w:rPr>
            <w:rFonts w:eastAsia="Times New Roman" w:cs="Arial"/>
          </w:rPr>
          <w:t>of</w:t>
        </w:r>
        <w:r w:rsidR="00B86722" w:rsidRPr="00A823E1">
          <w:rPr>
            <w:rFonts w:eastAsia="Times New Roman" w:cs="Arial"/>
          </w:rPr>
          <w:t xml:space="preserve"> </w:t>
        </w:r>
      </w:ins>
      <w:r w:rsidR="009128C0" w:rsidRPr="00A823E1">
        <w:rPr>
          <w:rFonts w:eastAsia="Times New Roman" w:cs="Arial"/>
        </w:rPr>
        <w:t>the task</w:t>
      </w:r>
      <w:ins w:id="54" w:author="Jean-Marc" w:date="2020-08-01T11:12:00Z">
        <w:r w:rsidR="00B86722">
          <w:rPr>
            <w:rFonts w:eastAsia="Times New Roman" w:cs="Arial"/>
          </w:rPr>
          <w:t>s</w:t>
        </w:r>
      </w:ins>
      <w:r w:rsidR="00B2665B" w:rsidRPr="00A823E1">
        <w:rPr>
          <w:rFonts w:eastAsia="Times New Roman" w:cs="Arial"/>
        </w:rPr>
        <w:t xml:space="preserve"> </w:t>
      </w:r>
      <w:r w:rsidR="009128C0" w:rsidRPr="00A823E1">
        <w:rPr>
          <w:rFonts w:eastAsia="Times New Roman" w:cs="Arial"/>
        </w:rPr>
        <w:t>and the</w:t>
      </w:r>
      <w:ins w:id="55" w:author="Jean-Marc" w:date="2020-08-01T11:12:00Z">
        <w:r w:rsidR="00B86722">
          <w:rPr>
            <w:rFonts w:eastAsia="Times New Roman" w:cs="Arial"/>
          </w:rPr>
          <w:t>ir implementation</w:t>
        </w:r>
      </w:ins>
      <w:r w:rsidR="009128C0" w:rsidRPr="00A823E1">
        <w:rPr>
          <w:rFonts w:eastAsia="Times New Roman" w:cs="Arial"/>
        </w:rPr>
        <w:t xml:space="preserve"> </w:t>
      </w:r>
      <w:del w:id="56" w:author="Jean-Marc" w:date="2020-08-01T11:12:00Z">
        <w:r w:rsidR="009128C0" w:rsidRPr="00A823E1" w:rsidDel="00B86722">
          <w:rPr>
            <w:rFonts w:eastAsia="Times New Roman" w:cs="Arial"/>
          </w:rPr>
          <w:delText>presentation of the task is</w:delText>
        </w:r>
      </w:del>
      <w:ins w:id="57" w:author="Jean-Marc" w:date="2020-08-01T11:12:00Z">
        <w:r w:rsidR="00B86722">
          <w:rPr>
            <w:rFonts w:eastAsia="Times New Roman" w:cs="Arial"/>
          </w:rPr>
          <w:t>are</w:t>
        </w:r>
      </w:ins>
      <w:r w:rsidR="009128C0" w:rsidRPr="00A823E1">
        <w:rPr>
          <w:rFonts w:eastAsia="Times New Roman" w:cs="Arial"/>
        </w:rPr>
        <w:t xml:space="preserve"> </w:t>
      </w:r>
      <w:del w:id="58" w:author="Jean-Marc" w:date="2020-08-01T11:13:00Z">
        <w:r w:rsidR="009128C0" w:rsidRPr="00A823E1" w:rsidDel="00B86722">
          <w:rPr>
            <w:rFonts w:eastAsia="Times New Roman" w:cs="Arial"/>
          </w:rPr>
          <w:delText xml:space="preserve">relatively </w:delText>
        </w:r>
      </w:del>
      <w:r w:rsidR="009128C0" w:rsidRPr="00A823E1">
        <w:rPr>
          <w:rFonts w:eastAsia="Times New Roman" w:cs="Arial"/>
        </w:rPr>
        <w:t>different across specie</w:t>
      </w:r>
      <w:r w:rsidRPr="00A823E1">
        <w:rPr>
          <w:rFonts w:eastAsia="Times New Roman" w:cs="Arial"/>
        </w:rPr>
        <w:t>s</w:t>
      </w:r>
      <w:del w:id="59" w:author="Jean-Marc" w:date="2020-08-01T11:13:00Z">
        <w:r w:rsidRPr="00A823E1" w:rsidDel="00B86722">
          <w:rPr>
            <w:rFonts w:eastAsia="Times New Roman" w:cs="Arial"/>
          </w:rPr>
          <w:delText xml:space="preserve">. </w:delText>
        </w:r>
        <w:r w:rsidR="009128C0" w:rsidRPr="00A823E1" w:rsidDel="00B86722">
          <w:rPr>
            <w:rFonts w:eastAsia="Times New Roman" w:cs="Arial"/>
          </w:rPr>
          <w:delText>I</w:delText>
        </w:r>
      </w:del>
      <w:ins w:id="60" w:author="Jean-Marc" w:date="2020-08-01T11:13:00Z">
        <w:r w:rsidR="00B86722">
          <w:rPr>
            <w:rFonts w:eastAsia="Times New Roman" w:cs="Arial"/>
          </w:rPr>
          <w:t xml:space="preserve">, </w:t>
        </w:r>
        <w:proofErr w:type="spellStart"/>
        <w:r w:rsidR="00B86722">
          <w:rPr>
            <w:rFonts w:eastAsia="Times New Roman" w:cs="Arial"/>
          </w:rPr>
          <w:t>and</w:t>
        </w:r>
      </w:ins>
      <w:r w:rsidR="009128C0" w:rsidRPr="00A823E1">
        <w:rPr>
          <w:rFonts w:eastAsia="Times New Roman" w:cs="Arial"/>
        </w:rPr>
        <w:t>t</w:t>
      </w:r>
      <w:proofErr w:type="spellEnd"/>
      <w:r w:rsidR="009128C0" w:rsidRPr="00A823E1">
        <w:rPr>
          <w:rFonts w:eastAsia="Times New Roman" w:cs="Arial"/>
        </w:rPr>
        <w:t xml:space="preserve"> remains an open question whether similar heuristics are </w:t>
      </w:r>
      <w:ins w:id="61" w:author="Jean-Marc" w:date="2020-08-01T11:13:00Z">
        <w:r w:rsidR="00B86722">
          <w:rPr>
            <w:rFonts w:eastAsia="Times New Roman" w:cs="Arial"/>
          </w:rPr>
          <w:t xml:space="preserve">in play </w:t>
        </w:r>
      </w:ins>
      <w:r w:rsidR="009128C0" w:rsidRPr="00A823E1">
        <w:rPr>
          <w:rFonts w:eastAsia="Times New Roman" w:cs="Arial"/>
        </w:rPr>
        <w:t>in</w:t>
      </w:r>
      <w:r w:rsidRPr="00A823E1">
        <w:rPr>
          <w:rFonts w:eastAsia="Times New Roman" w:cs="Arial"/>
        </w:rPr>
        <w:t xml:space="preserve"> human </w:t>
      </w:r>
      <w:del w:id="62" w:author="Jean-Marc" w:date="2020-08-01T11:13:00Z">
        <w:r w:rsidR="009128C0" w:rsidRPr="00A823E1" w:rsidDel="00B86722">
          <w:rPr>
            <w:rFonts w:eastAsia="Times New Roman" w:cs="Arial"/>
          </w:rPr>
          <w:delText>vs</w:delText>
        </w:r>
        <w:r w:rsidRPr="00A823E1" w:rsidDel="00B86722">
          <w:rPr>
            <w:rFonts w:eastAsia="Times New Roman" w:cs="Arial"/>
          </w:rPr>
          <w:delText xml:space="preserve"> </w:delText>
        </w:r>
      </w:del>
      <w:ins w:id="63" w:author="Jean-Marc" w:date="2020-08-01T11:13:00Z">
        <w:r w:rsidR="00B86722">
          <w:rPr>
            <w:rFonts w:eastAsia="Times New Roman" w:cs="Arial"/>
          </w:rPr>
          <w:t>and</w:t>
        </w:r>
        <w:r w:rsidR="00B86722" w:rsidRPr="00A823E1">
          <w:rPr>
            <w:rFonts w:eastAsia="Times New Roman" w:cs="Arial"/>
          </w:rPr>
          <w:t xml:space="preserve"> </w:t>
        </w:r>
      </w:ins>
      <w:r w:rsidRPr="00A823E1">
        <w:rPr>
          <w:rFonts w:eastAsia="Times New Roman" w:cs="Arial"/>
        </w:rPr>
        <w:t xml:space="preserve">rodents </w:t>
      </w:r>
      <w:r w:rsidR="009128C0" w:rsidRPr="00A823E1">
        <w:rPr>
          <w:rFonts w:eastAsia="Times New Roman" w:cs="Arial"/>
        </w:rPr>
        <w:t>when making explore-exploit decisions</w:t>
      </w:r>
      <w:r w:rsidRPr="00A823E1">
        <w:rPr>
          <w:rFonts w:eastAsia="Times New Roman" w:cs="Arial"/>
        </w:rPr>
        <w:t xml:space="preserve">. </w:t>
      </w:r>
      <w:ins w:id="64" w:author="Jean-Marc" w:date="2020-08-01T11:13:00Z">
        <w:r w:rsidR="00B86722">
          <w:rPr>
            <w:rFonts w:eastAsia="Times New Roman" w:cs="Arial"/>
          </w:rPr>
          <w:t>Finally, very little is known of the neural substrate of the explore-</w:t>
        </w:r>
        <w:proofErr w:type="spellStart"/>
        <w:r w:rsidR="00B86722">
          <w:rPr>
            <w:rFonts w:eastAsia="Times New Roman" w:cs="Arial"/>
          </w:rPr>
          <w:t>expoit</w:t>
        </w:r>
        <w:proofErr w:type="spellEnd"/>
        <w:r w:rsidR="00B86722">
          <w:rPr>
            <w:rFonts w:eastAsia="Times New Roman" w:cs="Arial"/>
          </w:rPr>
          <w:t xml:space="preserve"> decision circuits, and animal models allowing details investigations of the cellular and system mechanisms of this process are sorely needed.</w:t>
        </w:r>
      </w:ins>
    </w:p>
    <w:p w14:paraId="7A364AB7" w14:textId="4F88C008" w:rsidR="00431EB8" w:rsidRPr="00A823E1" w:rsidDel="00A07F12" w:rsidRDefault="00431EB8" w:rsidP="00AD67B1">
      <w:pPr>
        <w:spacing w:before="100" w:beforeAutospacing="1" w:after="100" w:afterAutospacing="1"/>
        <w:rPr>
          <w:del w:id="65" w:author="Jean-Marc" w:date="2020-08-01T11:17:00Z"/>
          <w:rFonts w:eastAsia="Times New Roman" w:cs="Arial"/>
        </w:rPr>
      </w:pPr>
      <w:commentRangeStart w:id="66"/>
      <w:del w:id="67" w:author="Jean-Marc" w:date="2020-08-01T11:17:00Z">
        <w:r w:rsidRPr="00A823E1" w:rsidDel="00A07F12">
          <w:rPr>
            <w:rFonts w:eastAsia="Times New Roman" w:cs="Arial"/>
          </w:rPr>
          <w:delText>In</w:delText>
        </w:r>
      </w:del>
      <w:commentRangeEnd w:id="66"/>
      <w:r w:rsidR="00A07F12">
        <w:rPr>
          <w:rStyle w:val="CommentReference"/>
        </w:rPr>
        <w:commentReference w:id="66"/>
      </w:r>
      <w:del w:id="68" w:author="Jean-Marc" w:date="2020-08-01T11:17:00Z">
        <w:r w:rsidRPr="00A823E1" w:rsidDel="00A07F12">
          <w:rPr>
            <w:rFonts w:eastAsia="Times New Roman" w:cs="Arial"/>
          </w:rPr>
          <w:delText xml:space="preserve"> the current study, we addressed these limitations by designing a novel open-field task in which rodents choose between two locations that offer </w:delText>
        </w:r>
      </w:del>
      <w:del w:id="69" w:author="Jean-Marc" w:date="2020-08-01T11:15:00Z">
        <w:r w:rsidRPr="00A823E1" w:rsidDel="00B86722">
          <w:rPr>
            <w:rFonts w:eastAsia="Times New Roman" w:cs="Arial"/>
          </w:rPr>
          <w:delText xml:space="preserve">fixed </w:delText>
        </w:r>
      </w:del>
      <w:del w:id="70" w:author="Jean-Marc" w:date="2020-08-01T11:17:00Z">
        <w:r w:rsidRPr="00A823E1" w:rsidDel="00A07F12">
          <w:rPr>
            <w:rFonts w:eastAsia="Times New Roman" w:cs="Arial"/>
          </w:rPr>
          <w:delText xml:space="preserve">different amount of </w:delText>
        </w:r>
      </w:del>
      <w:del w:id="71" w:author="Jean-Marc" w:date="2020-08-01T11:14:00Z">
        <w:r w:rsidRPr="00A823E1" w:rsidDel="00B86722">
          <w:rPr>
            <w:rFonts w:eastAsia="Times New Roman" w:cs="Arial"/>
          </w:rPr>
          <w:delText>sugar water</w:delText>
        </w:r>
      </w:del>
      <w:del w:id="72" w:author="Jean-Marc" w:date="2020-08-01T11:17:00Z">
        <w:r w:rsidRPr="00A823E1" w:rsidDel="00A07F12">
          <w:rPr>
            <w:rFonts w:eastAsia="Times New Roman" w:cs="Arial"/>
          </w:rPr>
          <w:delText xml:space="preserve">. </w:delText>
        </w:r>
        <w:r w:rsidR="00480CC7" w:rsidRPr="00A823E1" w:rsidDel="00A07F12">
          <w:rPr>
            <w:rFonts w:eastAsia="Times New Roman" w:cs="Arial"/>
          </w:rPr>
          <w:delText xml:space="preserve">To dissociate the uncertainty in estimation of value </w:delText>
        </w:r>
      </w:del>
      <w:del w:id="73" w:author="Jean-Marc" w:date="2020-08-01T11:15:00Z">
        <w:r w:rsidR="00480CC7" w:rsidRPr="00A823E1" w:rsidDel="00B86722">
          <w:rPr>
            <w:rFonts w:eastAsia="Times New Roman" w:cs="Arial"/>
          </w:rPr>
          <w:delText xml:space="preserve">and </w:delText>
        </w:r>
      </w:del>
      <w:del w:id="74" w:author="Jean-Marc" w:date="2020-08-01T11:17:00Z">
        <w:r w:rsidR="00480CC7" w:rsidRPr="00A823E1" w:rsidDel="00A07F12">
          <w:rPr>
            <w:rFonts w:eastAsia="Times New Roman" w:cs="Arial"/>
          </w:rPr>
          <w:delText>the ambiguity of a novel option, we used magnitudes of rewards instead of probabilistic rewards</w:delText>
        </w:r>
      </w:del>
      <w:del w:id="75" w:author="Jean-Marc" w:date="2020-08-01T11:15:00Z">
        <w:r w:rsidR="00480CC7" w:rsidRPr="00A823E1" w:rsidDel="00B86722">
          <w:rPr>
            <w:rFonts w:eastAsia="Times New Roman" w:cs="Arial"/>
          </w:rPr>
          <w:delText>,</w:delText>
        </w:r>
      </w:del>
      <w:del w:id="76" w:author="Jean-Marc" w:date="2020-08-01T11:17:00Z">
        <w:r w:rsidR="00480CC7" w:rsidRPr="00A823E1" w:rsidDel="00A07F12">
          <w:rPr>
            <w:rFonts w:eastAsia="Times New Roman" w:cs="Arial"/>
          </w:rPr>
          <w:delText xml:space="preserve"> choosing the same option again in the probabilistic case can be exploratory whereas repeating the same choice is more exploitative in a pure deterministic reward setting.</w:delText>
        </w:r>
        <w:r w:rsidR="00F9629D" w:rsidRPr="00A823E1" w:rsidDel="00A07F12">
          <w:rPr>
            <w:rFonts w:eastAsia="Times New Roman" w:cs="Arial"/>
          </w:rPr>
          <w:delText xml:space="preserve"> </w:delText>
        </w:r>
        <w:r w:rsidR="007B1084" w:rsidRPr="00A823E1" w:rsidDel="00A07F12">
          <w:rPr>
            <w:rFonts w:eastAsia="Times New Roman" w:cs="Arial"/>
          </w:rPr>
          <w:delText>In our design, the rats were</w:delText>
        </w:r>
        <w:r w:rsidRPr="00A823E1" w:rsidDel="00A07F12">
          <w:rPr>
            <w:rFonts w:eastAsia="Times New Roman" w:cs="Arial"/>
          </w:rPr>
          <w:delText xml:space="preserve"> guided to one</w:delText>
        </w:r>
        <w:r w:rsidR="007B1084" w:rsidRPr="00A823E1" w:rsidDel="00A07F12">
          <w:rPr>
            <w:rFonts w:eastAsia="Times New Roman" w:cs="Arial"/>
          </w:rPr>
          <w:delText xml:space="preserve"> of the two feeder</w:delText>
        </w:r>
        <w:r w:rsidRPr="00A823E1" w:rsidDel="00A07F12">
          <w:rPr>
            <w:rFonts w:eastAsia="Times New Roman" w:cs="Arial"/>
          </w:rPr>
          <w:delText xml:space="preserve"> location first, and the extent to which they explore the </w:delText>
        </w:r>
        <w:r w:rsidR="007B1084" w:rsidRPr="00A823E1" w:rsidDel="00A07F12">
          <w:rPr>
            <w:rFonts w:eastAsia="Times New Roman" w:cs="Arial"/>
          </w:rPr>
          <w:delText>other unvisited feeder</w:delText>
        </w:r>
        <w:r w:rsidRPr="00A823E1" w:rsidDel="00A07F12">
          <w:rPr>
            <w:rFonts w:eastAsia="Times New Roman" w:cs="Arial"/>
          </w:rPr>
          <w:delText xml:space="preserve"> location in their </w:delText>
        </w:r>
        <w:r w:rsidR="007B1084" w:rsidRPr="00A823E1" w:rsidDel="00A07F12">
          <w:rPr>
            <w:rFonts w:eastAsia="Times New Roman" w:cs="Arial"/>
          </w:rPr>
          <w:delText>free</w:delText>
        </w:r>
        <w:r w:rsidRPr="00A823E1" w:rsidDel="00A07F12">
          <w:rPr>
            <w:rFonts w:eastAsia="Times New Roman" w:cs="Arial"/>
          </w:rPr>
          <w:delText xml:space="preserve"> choice</w:delText>
        </w:r>
        <w:r w:rsidR="007B1084" w:rsidRPr="00A823E1" w:rsidDel="00A07F12">
          <w:rPr>
            <w:rFonts w:eastAsia="Times New Roman" w:cs="Arial"/>
          </w:rPr>
          <w:delText>s</w:delText>
        </w:r>
        <w:r w:rsidRPr="00A823E1" w:rsidDel="00A07F12">
          <w:rPr>
            <w:rFonts w:eastAsia="Times New Roman" w:cs="Arial"/>
          </w:rPr>
          <w:delText xml:space="preserve"> </w:delText>
        </w:r>
      </w:del>
      <w:del w:id="77" w:author="Jean-Marc" w:date="2020-08-01T11:16:00Z">
        <w:r w:rsidR="007B1084" w:rsidRPr="00A823E1" w:rsidDel="00A07F12">
          <w:rPr>
            <w:rFonts w:eastAsia="Times New Roman" w:cs="Arial"/>
          </w:rPr>
          <w:delText xml:space="preserve">are </w:delText>
        </w:r>
      </w:del>
      <w:del w:id="78" w:author="Jean-Marc" w:date="2020-08-01T11:17:00Z">
        <w:r w:rsidR="007B1084" w:rsidRPr="00A823E1" w:rsidDel="00A07F12">
          <w:rPr>
            <w:rFonts w:eastAsia="Times New Roman" w:cs="Arial"/>
          </w:rPr>
          <w:delText xml:space="preserve">used </w:delText>
        </w:r>
        <w:r w:rsidRPr="00A823E1" w:rsidDel="00A07F12">
          <w:rPr>
            <w:rFonts w:eastAsia="Times New Roman" w:cs="Arial"/>
          </w:rPr>
          <w:delText xml:space="preserve">as a </w:delText>
        </w:r>
        <w:r w:rsidR="007B1084" w:rsidRPr="00A823E1" w:rsidDel="00A07F12">
          <w:rPr>
            <w:rFonts w:eastAsia="Times New Roman" w:cs="Arial"/>
          </w:rPr>
          <w:delText>pure</w:delText>
        </w:r>
        <w:r w:rsidR="000415A3" w:rsidRPr="00A823E1" w:rsidDel="00A07F12">
          <w:rPr>
            <w:rFonts w:eastAsia="Times New Roman" w:cs="Arial"/>
          </w:rPr>
          <w:delText>r</w:delText>
        </w:r>
        <w:r w:rsidR="007B1084" w:rsidRPr="00A823E1" w:rsidDel="00A07F12">
          <w:rPr>
            <w:rFonts w:eastAsia="Times New Roman" w:cs="Arial"/>
          </w:rPr>
          <w:delText xml:space="preserve"> </w:delText>
        </w:r>
        <w:r w:rsidRPr="00A823E1" w:rsidDel="00A07F12">
          <w:rPr>
            <w:rFonts w:eastAsia="Times New Roman" w:cs="Arial"/>
          </w:rPr>
          <w:delText>measur</w:delText>
        </w:r>
        <w:r w:rsidR="007B1084" w:rsidRPr="00A823E1" w:rsidDel="00A07F12">
          <w:rPr>
            <w:rFonts w:eastAsia="Times New Roman" w:cs="Arial"/>
          </w:rPr>
          <w:delText>e</w:delText>
        </w:r>
        <w:r w:rsidRPr="00A823E1" w:rsidDel="00A07F12">
          <w:rPr>
            <w:rFonts w:eastAsia="Times New Roman" w:cs="Arial"/>
          </w:rPr>
          <w:delText xml:space="preserve"> of exploration. </w:delText>
        </w:r>
        <w:r w:rsidR="00E56D25" w:rsidRPr="00A823E1" w:rsidDel="00A07F12">
          <w:rPr>
            <w:rFonts w:eastAsia="Times New Roman" w:cs="Arial"/>
          </w:rPr>
          <w:delText xml:space="preserve">In this way, we are also able to quantify directed exploration in a model-free </w:delText>
        </w:r>
      </w:del>
      <w:del w:id="79" w:author="Jean-Marc" w:date="2020-08-01T11:16:00Z">
        <w:r w:rsidR="00E56D25" w:rsidRPr="00A823E1" w:rsidDel="00A07F12">
          <w:rPr>
            <w:rFonts w:eastAsia="Times New Roman" w:cs="Arial"/>
          </w:rPr>
          <w:delText>way</w:delText>
        </w:r>
      </w:del>
      <w:del w:id="80" w:author="Jean-Marc" w:date="2020-08-01T11:17:00Z">
        <w:r w:rsidR="00E56D25" w:rsidRPr="00A823E1" w:rsidDel="00A07F12">
          <w:rPr>
            <w:rFonts w:eastAsia="Times New Roman" w:cs="Arial"/>
          </w:rPr>
          <w:delText xml:space="preserve">. </w:delText>
        </w:r>
        <w:r w:rsidRPr="00A823E1" w:rsidDel="00A07F12">
          <w:rPr>
            <w:rFonts w:eastAsia="Times New Roman" w:cs="Arial"/>
          </w:rPr>
          <w:delText xml:space="preserve">In </w:delText>
        </w:r>
        <w:r w:rsidR="00E56D25" w:rsidRPr="00A823E1" w:rsidDel="00A07F12">
          <w:rPr>
            <w:rFonts w:eastAsia="Times New Roman" w:cs="Arial"/>
          </w:rPr>
          <w:delText>addition</w:delText>
        </w:r>
        <w:r w:rsidRPr="00A823E1" w:rsidDel="00A07F12">
          <w:rPr>
            <w:rFonts w:eastAsia="Times New Roman" w:cs="Arial"/>
          </w:rPr>
          <w:delText xml:space="preserve">, rats </w:delText>
        </w:r>
        <w:r w:rsidR="007B44A6" w:rsidRPr="00A823E1" w:rsidDel="00A07F12">
          <w:rPr>
            <w:rFonts w:eastAsia="Times New Roman" w:cs="Arial"/>
          </w:rPr>
          <w:delText xml:space="preserve">were set to </w:delText>
        </w:r>
        <w:r w:rsidRPr="00A823E1" w:rsidDel="00A07F12">
          <w:rPr>
            <w:rFonts w:eastAsia="Times New Roman" w:cs="Arial"/>
          </w:rPr>
          <w:delText>perform</w:delText>
        </w:r>
        <w:r w:rsidR="007B44A6" w:rsidRPr="00A823E1" w:rsidDel="00A07F12">
          <w:rPr>
            <w:rFonts w:eastAsia="Times New Roman" w:cs="Arial"/>
          </w:rPr>
          <w:delText xml:space="preserve"> </w:delText>
        </w:r>
        <w:r w:rsidRPr="00A823E1" w:rsidDel="00A07F12">
          <w:rPr>
            <w:rFonts w:eastAsia="Times New Roman" w:cs="Arial"/>
          </w:rPr>
          <w:delText>the task in both a short and a long horizon condition</w:delText>
        </w:r>
        <w:r w:rsidR="00E56D25" w:rsidRPr="00A823E1" w:rsidDel="00A07F12">
          <w:rPr>
            <w:rFonts w:eastAsia="Times New Roman" w:cs="Arial"/>
          </w:rPr>
          <w:delText xml:space="preserve"> to assess whether rats explore differently in different horizon contexts. </w:delText>
        </w:r>
        <w:r w:rsidRPr="00A823E1" w:rsidDel="00A07F12">
          <w:rPr>
            <w:rFonts w:eastAsia="Times New Roman" w:cs="Arial"/>
          </w:rPr>
          <w:delText xml:space="preserve"> Using an open</w:delText>
        </w:r>
        <w:r w:rsidR="00CA1F38" w:rsidRPr="00A823E1" w:rsidDel="00A07F12">
          <w:rPr>
            <w:rFonts w:eastAsia="Times New Roman" w:cs="Arial"/>
          </w:rPr>
          <w:delText xml:space="preserve"> </w:delText>
        </w:r>
        <w:r w:rsidRPr="00A823E1" w:rsidDel="00A07F12">
          <w:rPr>
            <w:rFonts w:eastAsia="Times New Roman" w:cs="Arial"/>
          </w:rPr>
          <w:delText xml:space="preserve">field, we </w:delText>
        </w:r>
      </w:del>
      <w:del w:id="81" w:author="Jean-Marc" w:date="2020-08-01T11:16:00Z">
        <w:r w:rsidRPr="00A823E1" w:rsidDel="00A07F12">
          <w:rPr>
            <w:rFonts w:eastAsia="Times New Roman" w:cs="Arial"/>
          </w:rPr>
          <w:delText xml:space="preserve">are </w:delText>
        </w:r>
      </w:del>
      <w:del w:id="82" w:author="Jean-Marc" w:date="2020-08-01T11:17:00Z">
        <w:r w:rsidRPr="00A823E1" w:rsidDel="00A07F12">
          <w:rPr>
            <w:rFonts w:eastAsia="Times New Roman" w:cs="Arial"/>
          </w:rPr>
          <w:delText xml:space="preserve">able to use two sets of different locations alternatively as new games start as opposed to having to reverse the reward conditions at the same set of locations. </w:delText>
        </w:r>
        <w:r w:rsidR="00E56D25" w:rsidRPr="00A823E1" w:rsidDel="00A07F12">
          <w:rPr>
            <w:rFonts w:eastAsia="Times New Roman" w:cs="Arial"/>
          </w:rPr>
          <w:delText xml:space="preserve">The two sets of feeders are associated with different horizon contexts. </w:delText>
        </w:r>
        <w:r w:rsidR="00BD7B24" w:rsidRPr="00A823E1" w:rsidDel="00A07F12">
          <w:rPr>
            <w:rFonts w:eastAsia="Times New Roman" w:cs="Arial"/>
          </w:rPr>
          <w:delText xml:space="preserve">Moreover, we recruited human subjects to perform a similar version that is comparable to the task that the rats did, and we compared the performance in exploration between humans and rats. </w:delText>
        </w:r>
      </w:del>
    </w:p>
    <w:p w14:paraId="0FDD5761" w14:textId="77777777" w:rsidR="00BC486B" w:rsidRPr="00A823E1" w:rsidRDefault="00BC486B" w:rsidP="00AD67B1">
      <w:pPr>
        <w:spacing w:before="100" w:beforeAutospacing="1" w:after="100" w:afterAutospacing="1"/>
        <w:rPr>
          <w:rFonts w:eastAsia="Times New Roman" w:cs="Arial"/>
        </w:rPr>
      </w:pPr>
    </w:p>
    <w:p w14:paraId="396DD252" w14:textId="77777777" w:rsidR="00BC486B" w:rsidRPr="00A823E1" w:rsidRDefault="00BC486B" w:rsidP="00AD67B1">
      <w:pPr>
        <w:spacing w:before="100" w:beforeAutospacing="1" w:after="100" w:afterAutospacing="1"/>
        <w:rPr>
          <w:rFonts w:eastAsia="Times New Roman" w:cs="Arial"/>
        </w:rPr>
      </w:pPr>
    </w:p>
    <w:p w14:paraId="452A6277" w14:textId="77777777" w:rsidR="00A823E1" w:rsidRDefault="00A823E1">
      <w:pPr>
        <w:rPr>
          <w:rFonts w:eastAsia="Times New Roman" w:cs="Arial"/>
          <w:sz w:val="34"/>
          <w:szCs w:val="34"/>
        </w:rPr>
      </w:pPr>
      <w:r>
        <w:rPr>
          <w:rFonts w:eastAsia="Times New Roman" w:cs="Arial"/>
          <w:sz w:val="34"/>
          <w:szCs w:val="34"/>
        </w:rPr>
        <w:br w:type="page"/>
      </w:r>
    </w:p>
    <w:p w14:paraId="06103E6F" w14:textId="77777777" w:rsidR="00A823E1" w:rsidRDefault="00431EB8" w:rsidP="00A823E1">
      <w:pPr>
        <w:pStyle w:val="Heading1"/>
      </w:pPr>
      <w:r w:rsidRPr="00A823E1">
        <w:lastRenderedPageBreak/>
        <w:t xml:space="preserve">Methods </w:t>
      </w:r>
    </w:p>
    <w:p w14:paraId="3837DB93" w14:textId="77777777" w:rsidR="00431EB8" w:rsidRPr="00A823E1" w:rsidRDefault="00431EB8" w:rsidP="00A823E1">
      <w:pPr>
        <w:pStyle w:val="Heading2"/>
      </w:pPr>
      <w:r w:rsidRPr="00A823E1">
        <w:t xml:space="preserve">Animals </w:t>
      </w:r>
    </w:p>
    <w:p w14:paraId="51EF7988"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4 Brown Norw</w:t>
      </w:r>
      <w:ins w:id="83" w:author="Jean-Marc" w:date="2020-08-01T09:39:00Z">
        <w:r w:rsidR="00A823E1">
          <w:rPr>
            <w:rFonts w:eastAsia="Times New Roman" w:cs="Arial"/>
          </w:rPr>
          <w:t>ay</w:t>
        </w:r>
      </w:ins>
      <w:del w:id="84" w:author="Jean-Marc" w:date="2020-08-01T09:39:00Z">
        <w:r w:rsidRPr="00A823E1" w:rsidDel="00A823E1">
          <w:rPr>
            <w:rFonts w:eastAsia="Times New Roman" w:cs="Arial"/>
          </w:rPr>
          <w:delText>egian</w:delText>
        </w:r>
      </w:del>
      <w:r w:rsidRPr="00A823E1">
        <w:rPr>
          <w:rFonts w:eastAsia="Times New Roman" w:cs="Arial"/>
        </w:rPr>
        <w:t xml:space="preserve"> rats were used in the experiment. All rats were male between 6 and 7 months of age at the start of the experiment. </w:t>
      </w:r>
      <w:del w:id="85" w:author="Jean-Marc" w:date="2020-08-01T09:40:00Z">
        <w:r w:rsidRPr="00A823E1" w:rsidDel="00A823E1">
          <w:rPr>
            <w:rFonts w:eastAsia="Times New Roman" w:cs="Arial"/>
          </w:rPr>
          <w:delText xml:space="preserve">All rats were obtained from vendor XXX. </w:delText>
        </w:r>
      </w:del>
      <w:r w:rsidRPr="00A823E1">
        <w:rPr>
          <w:rFonts w:eastAsia="Times New Roman" w:cs="Arial"/>
        </w:rPr>
        <w:t xml:space="preserve">All rats were housed under reverse 12:12 light cycles. All animal procedures were approved by </w:t>
      </w:r>
      <w:r w:rsidR="0053790D" w:rsidRPr="00A823E1">
        <w:rPr>
          <w:rFonts w:eastAsia="Times New Roman" w:cs="Arial"/>
        </w:rPr>
        <w:t xml:space="preserve">the </w:t>
      </w:r>
      <w:del w:id="86" w:author="Jean-Marc" w:date="2020-08-01T09:40:00Z">
        <w:r w:rsidR="0053790D" w:rsidRPr="00A823E1" w:rsidDel="00F55A5D">
          <w:rPr>
            <w:rFonts w:eastAsia="Times New Roman" w:cs="Arial"/>
          </w:rPr>
          <w:delText>IRB</w:delText>
        </w:r>
        <w:r w:rsidR="00AE41D8" w:rsidRPr="00A823E1" w:rsidDel="00F55A5D">
          <w:rPr>
            <w:rFonts w:eastAsia="Times New Roman" w:cs="Arial"/>
          </w:rPr>
          <w:delText xml:space="preserve"> </w:delText>
        </w:r>
      </w:del>
      <w:ins w:id="87" w:author="Jean-Marc" w:date="2020-08-01T09:40:00Z">
        <w:r w:rsidR="00F55A5D">
          <w:rPr>
            <w:rFonts w:eastAsia="Times New Roman" w:cs="Arial"/>
          </w:rPr>
          <w:t>IACUC</w:t>
        </w:r>
        <w:r w:rsidR="00F55A5D" w:rsidRPr="00A823E1">
          <w:rPr>
            <w:rFonts w:eastAsia="Times New Roman" w:cs="Arial"/>
          </w:rPr>
          <w:t xml:space="preserve"> </w:t>
        </w:r>
      </w:ins>
      <w:r w:rsidR="00AE41D8" w:rsidRPr="00A823E1">
        <w:rPr>
          <w:rFonts w:eastAsia="Times New Roman" w:cs="Arial"/>
        </w:rPr>
        <w:t>committee</w:t>
      </w:r>
      <w:r w:rsidRPr="00A823E1">
        <w:rPr>
          <w:rFonts w:eastAsia="Times New Roman" w:cs="Arial"/>
        </w:rPr>
        <w:t xml:space="preserve"> at University of Arizona</w:t>
      </w:r>
      <w:ins w:id="88" w:author="Jean-Marc" w:date="2020-08-01T09:40:00Z">
        <w:r w:rsidR="00F55A5D">
          <w:rPr>
            <w:rFonts w:eastAsia="Times New Roman" w:cs="Arial"/>
          </w:rPr>
          <w:t xml:space="preserve"> and followed NIH guidelines</w:t>
        </w:r>
      </w:ins>
      <w:r w:rsidRPr="00A823E1">
        <w:rPr>
          <w:rFonts w:eastAsia="Times New Roman" w:cs="Arial"/>
        </w:rPr>
        <w:t xml:space="preserve">. </w:t>
      </w:r>
    </w:p>
    <w:p w14:paraId="6B163C28" w14:textId="77777777" w:rsidR="00F55A5D" w:rsidRDefault="00F55A5D">
      <w:pPr>
        <w:pStyle w:val="Heading2"/>
        <w:rPr>
          <w:ins w:id="89" w:author="Jean-Marc" w:date="2020-08-01T09:40:00Z"/>
        </w:rPr>
        <w:pPrChange w:id="90" w:author="Jean-Marc" w:date="2020-08-01T09:40:00Z">
          <w:pPr>
            <w:spacing w:before="100" w:beforeAutospacing="1" w:after="100" w:afterAutospacing="1"/>
          </w:pPr>
        </w:pPrChange>
      </w:pPr>
    </w:p>
    <w:p w14:paraId="4F0EBDFF" w14:textId="77777777" w:rsidR="00431EB8" w:rsidRPr="00A823E1" w:rsidRDefault="00431EB8">
      <w:pPr>
        <w:pStyle w:val="Heading2"/>
        <w:pPrChange w:id="91" w:author="Jean-Marc" w:date="2020-08-01T09:40:00Z">
          <w:pPr>
            <w:spacing w:before="100" w:beforeAutospacing="1" w:after="100" w:afterAutospacing="1"/>
          </w:pPr>
        </w:pPrChange>
      </w:pPr>
      <w:r w:rsidRPr="00A823E1">
        <w:t xml:space="preserve">Human participants </w:t>
      </w:r>
    </w:p>
    <w:p w14:paraId="039BB608" w14:textId="77777777" w:rsidR="00431EB8" w:rsidRPr="00A823E1" w:rsidRDefault="00F712C1" w:rsidP="00431EB8">
      <w:pPr>
        <w:spacing w:before="100" w:beforeAutospacing="1" w:after="100" w:afterAutospacing="1"/>
        <w:rPr>
          <w:rFonts w:eastAsia="Times New Roman" w:cs="Arial"/>
        </w:rPr>
      </w:pPr>
      <w:del w:id="92" w:author="Jean-Marc" w:date="2020-08-01T09:41:00Z">
        <w:r w:rsidRPr="00A823E1" w:rsidDel="00F55A5D">
          <w:rPr>
            <w:rFonts w:eastAsia="Times New Roman" w:cs="Arial"/>
          </w:rPr>
          <w:delText>4</w:delText>
        </w:r>
        <w:r w:rsidR="007954F8" w:rsidRPr="00A823E1" w:rsidDel="00F55A5D">
          <w:rPr>
            <w:rFonts w:eastAsia="Times New Roman" w:cs="Arial"/>
          </w:rPr>
          <w:delText>6</w:delText>
        </w:r>
        <w:r w:rsidR="00431EB8" w:rsidRPr="00A823E1" w:rsidDel="00F55A5D">
          <w:rPr>
            <w:rFonts w:eastAsia="Times New Roman" w:cs="Arial"/>
          </w:rPr>
          <w:delText xml:space="preserve"> </w:delText>
        </w:r>
      </w:del>
      <w:ins w:id="93" w:author="Jean-Marc" w:date="2020-08-01T09:41:00Z">
        <w:r w:rsidR="00F55A5D">
          <w:rPr>
            <w:rFonts w:eastAsia="Times New Roman" w:cs="Arial"/>
          </w:rPr>
          <w:t xml:space="preserve">Data from </w:t>
        </w:r>
        <w:proofErr w:type="spellStart"/>
        <w:r w:rsidR="00F55A5D">
          <w:rPr>
            <w:rFonts w:eastAsia="Times New Roman" w:cs="Arial"/>
          </w:rPr>
          <w:t>fourty</w:t>
        </w:r>
        <w:proofErr w:type="spellEnd"/>
        <w:r w:rsidR="00F55A5D">
          <w:rPr>
            <w:rFonts w:eastAsia="Times New Roman" w:cs="Arial"/>
          </w:rPr>
          <w:t xml:space="preserve"> six</w:t>
        </w:r>
        <w:r w:rsidR="00F55A5D" w:rsidRPr="00A823E1">
          <w:rPr>
            <w:rFonts w:eastAsia="Times New Roman" w:cs="Arial"/>
          </w:rPr>
          <w:t xml:space="preserve"> </w:t>
        </w:r>
      </w:ins>
      <w:r w:rsidR="00431EB8" w:rsidRPr="00A823E1">
        <w:rPr>
          <w:rFonts w:eastAsia="Times New Roman" w:cs="Arial"/>
        </w:rPr>
        <w:t xml:space="preserve">participants </w:t>
      </w:r>
      <w:del w:id="94" w:author="Jean-Marc" w:date="2020-08-01T09:41:00Z">
        <w:r w:rsidR="00431EB8" w:rsidRPr="00A823E1" w:rsidDel="00F55A5D">
          <w:rPr>
            <w:rFonts w:eastAsia="Times New Roman" w:cs="Arial"/>
          </w:rPr>
          <w:delText xml:space="preserve">participated </w:delText>
        </w:r>
      </w:del>
      <w:ins w:id="95" w:author="Jean-Marc" w:date="2020-08-01T09:41:00Z">
        <w:r w:rsidR="00F55A5D">
          <w:rPr>
            <w:rFonts w:eastAsia="Times New Roman" w:cs="Arial"/>
          </w:rPr>
          <w:t>were used</w:t>
        </w:r>
        <w:r w:rsidR="00F55A5D" w:rsidRPr="00A823E1">
          <w:rPr>
            <w:rFonts w:eastAsia="Times New Roman" w:cs="Arial"/>
          </w:rPr>
          <w:t xml:space="preserve"> </w:t>
        </w:r>
      </w:ins>
      <w:r w:rsidR="00431EB8" w:rsidRPr="00A823E1">
        <w:rPr>
          <w:rFonts w:eastAsia="Times New Roman" w:cs="Arial"/>
        </w:rPr>
        <w:t>in the experiment</w:t>
      </w:r>
      <w:ins w:id="96" w:author="Jean-Marc" w:date="2020-08-01T09:41:00Z">
        <w:r w:rsidR="00F55A5D">
          <w:rPr>
            <w:rFonts w:eastAsia="Times New Roman" w:cs="Arial"/>
          </w:rPr>
          <w:t>s</w:t>
        </w:r>
      </w:ins>
      <w:r w:rsidR="00431EB8" w:rsidRPr="00A823E1">
        <w:rPr>
          <w:rFonts w:eastAsia="Times New Roman" w:cs="Arial"/>
        </w:rPr>
        <w:t xml:space="preserve">. All participants </w:t>
      </w:r>
      <w:del w:id="97" w:author="Jean-Marc" w:date="2020-08-01T09:41:00Z">
        <w:r w:rsidR="00431EB8" w:rsidRPr="00A823E1" w:rsidDel="00F55A5D">
          <w:rPr>
            <w:rFonts w:eastAsia="Times New Roman" w:cs="Arial"/>
          </w:rPr>
          <w:delText xml:space="preserve">are </w:delText>
        </w:r>
      </w:del>
      <w:ins w:id="98" w:author="Jean-Marc" w:date="2020-08-01T09:41:00Z">
        <w:r w:rsidR="00F55A5D">
          <w:rPr>
            <w:rFonts w:eastAsia="Times New Roman" w:cs="Arial"/>
          </w:rPr>
          <w:t>we</w:t>
        </w:r>
        <w:r w:rsidR="00F55A5D" w:rsidRPr="00A823E1">
          <w:rPr>
            <w:rFonts w:eastAsia="Times New Roman" w:cs="Arial"/>
          </w:rPr>
          <w:t xml:space="preserve">re </w:t>
        </w:r>
      </w:ins>
      <w:r w:rsidR="00431EB8" w:rsidRPr="00A823E1">
        <w:rPr>
          <w:rFonts w:eastAsia="Times New Roman" w:cs="Arial"/>
        </w:rPr>
        <w:t xml:space="preserve">from the undergraduate psychology subject pool who earn credits for participation in this </w:t>
      </w:r>
      <w:commentRangeStart w:id="99"/>
      <w:r w:rsidR="00431EB8" w:rsidRPr="00A823E1">
        <w:rPr>
          <w:rFonts w:eastAsia="Times New Roman" w:cs="Arial"/>
        </w:rPr>
        <w:t>study</w:t>
      </w:r>
      <w:commentRangeEnd w:id="99"/>
      <w:r w:rsidR="00F55A5D">
        <w:rPr>
          <w:rStyle w:val="CommentReference"/>
        </w:rPr>
        <w:commentReference w:id="99"/>
      </w:r>
      <w:r w:rsidR="00431EB8" w:rsidRPr="00A823E1">
        <w:rPr>
          <w:rFonts w:eastAsia="Times New Roman" w:cs="Arial"/>
        </w:rPr>
        <w:t xml:space="preserve">. The human experiment </w:t>
      </w:r>
      <w:del w:id="100" w:author="Jean-Marc" w:date="2020-08-01T09:41:00Z">
        <w:r w:rsidR="00431EB8" w:rsidRPr="00A823E1" w:rsidDel="00F55A5D">
          <w:rPr>
            <w:rFonts w:eastAsia="Times New Roman" w:cs="Arial"/>
          </w:rPr>
          <w:delText xml:space="preserve">is </w:delText>
        </w:r>
      </w:del>
      <w:ins w:id="101" w:author="Jean-Marc" w:date="2020-08-01T09:41:00Z">
        <w:r w:rsidR="00F55A5D">
          <w:rPr>
            <w:rFonts w:eastAsia="Times New Roman" w:cs="Arial"/>
          </w:rPr>
          <w:t>wa</w:t>
        </w:r>
        <w:r w:rsidR="00F55A5D" w:rsidRPr="00A823E1">
          <w:rPr>
            <w:rFonts w:eastAsia="Times New Roman" w:cs="Arial"/>
          </w:rPr>
          <w:t xml:space="preserve">s </w:t>
        </w:r>
      </w:ins>
      <w:r w:rsidR="00431EB8" w:rsidRPr="00A823E1">
        <w:rPr>
          <w:rFonts w:eastAsia="Times New Roman" w:cs="Arial"/>
        </w:rPr>
        <w:t xml:space="preserve">approved by the University of Arizona Institutional Review Board. </w:t>
      </w:r>
    </w:p>
    <w:p w14:paraId="07A314F2" w14:textId="77777777" w:rsidR="00F55A5D" w:rsidRDefault="00F55A5D">
      <w:pPr>
        <w:pStyle w:val="Heading2"/>
        <w:rPr>
          <w:ins w:id="102" w:author="Jean-Marc" w:date="2020-08-01T09:42:00Z"/>
        </w:rPr>
        <w:pPrChange w:id="103" w:author="Jean-Marc" w:date="2020-08-01T09:42:00Z">
          <w:pPr>
            <w:spacing w:before="100" w:beforeAutospacing="1" w:after="100" w:afterAutospacing="1"/>
          </w:pPr>
        </w:pPrChange>
      </w:pPr>
    </w:p>
    <w:p w14:paraId="166738B2" w14:textId="77777777" w:rsidR="00431EB8" w:rsidRPr="00A823E1" w:rsidRDefault="00431EB8">
      <w:pPr>
        <w:pStyle w:val="Heading2"/>
        <w:pPrChange w:id="104" w:author="Jean-Marc" w:date="2020-08-01T09:42:00Z">
          <w:pPr>
            <w:spacing w:before="100" w:beforeAutospacing="1" w:after="100" w:afterAutospacing="1"/>
          </w:pPr>
        </w:pPrChange>
      </w:pPr>
      <w:r w:rsidRPr="00A823E1">
        <w:t>Behavioral Task</w:t>
      </w:r>
      <w:ins w:id="105" w:author="Jean-Marc" w:date="2020-08-01T09:42:00Z">
        <w:r w:rsidR="00F55A5D">
          <w:t>s</w:t>
        </w:r>
      </w:ins>
      <w:r w:rsidRPr="00A823E1">
        <w:t xml:space="preserve"> </w:t>
      </w:r>
    </w:p>
    <w:p w14:paraId="10F6C1A9" w14:textId="77777777" w:rsidR="00431EB8" w:rsidRPr="00A823E1" w:rsidRDefault="00F55A5D" w:rsidP="00431EB8">
      <w:pPr>
        <w:spacing w:before="100" w:beforeAutospacing="1" w:after="100" w:afterAutospacing="1"/>
        <w:rPr>
          <w:rFonts w:eastAsia="Times New Roman" w:cs="Arial"/>
        </w:rPr>
      </w:pPr>
      <w:r>
        <w:rPr>
          <w:rFonts w:eastAsia="Times New Roman" w:cs="Arial"/>
        </w:rPr>
        <w:t xml:space="preserve">Rat version: </w:t>
      </w:r>
      <w:ins w:id="106" w:author="Jean-Marc" w:date="2020-08-01T09:43:00Z">
        <w:r>
          <w:rPr>
            <w:rFonts w:eastAsia="Times New Roman" w:cs="Arial"/>
          </w:rPr>
          <w:t xml:space="preserve">The maze consisted of a circular area (1.5m diameter) with 8 equidistant feeders at its periphery </w:t>
        </w:r>
      </w:ins>
      <w:ins w:id="107" w:author="Jean-Marc" w:date="2020-08-01T09:44:00Z">
        <w:r>
          <w:rPr>
            <w:rFonts w:eastAsia="Times New Roman" w:cs="Arial"/>
          </w:rPr>
          <w:t>(Cite Jones et al</w:t>
        </w:r>
      </w:ins>
      <w:ins w:id="108" w:author="Jean-Marc" w:date="2020-08-01T09:45:00Z">
        <w:r>
          <w:rPr>
            <w:rFonts w:eastAsia="Times New Roman" w:cs="Arial"/>
          </w:rPr>
          <w:t xml:space="preserve"> 2012, 2015</w:t>
        </w:r>
      </w:ins>
      <w:ins w:id="109" w:author="Jean-Marc" w:date="2020-08-01T09:44:00Z">
        <w:r>
          <w:rPr>
            <w:rFonts w:eastAsia="Times New Roman" w:cs="Arial"/>
          </w:rPr>
          <w:t>). Each feeder delivered sugar water</w:t>
        </w:r>
      </w:ins>
      <w:ins w:id="110" w:author="Jean-Marc" w:date="2020-08-01T09:47:00Z">
        <w:r>
          <w:rPr>
            <w:rFonts w:eastAsia="Times New Roman" w:cs="Arial"/>
          </w:rPr>
          <w:t xml:space="preserve"> (0.2g/L) in the form of </w:t>
        </w:r>
        <w:proofErr w:type="gramStart"/>
        <w:r>
          <w:rPr>
            <w:rFonts w:eastAsia="Times New Roman" w:cs="Arial"/>
          </w:rPr>
          <w:t>computer controlled</w:t>
        </w:r>
        <w:proofErr w:type="gramEnd"/>
        <w:r>
          <w:rPr>
            <w:rFonts w:eastAsia="Times New Roman" w:cs="Arial"/>
          </w:rPr>
          <w:t xml:space="preserve"> </w:t>
        </w:r>
        <w:commentRangeStart w:id="111"/>
        <w:r>
          <w:rPr>
            <w:rFonts w:eastAsia="Times New Roman" w:cs="Arial"/>
          </w:rPr>
          <w:t>drops</w:t>
        </w:r>
      </w:ins>
      <w:commentRangeEnd w:id="111"/>
      <w:ins w:id="112" w:author="Jean-Marc" w:date="2020-08-01T09:48:00Z">
        <w:r>
          <w:rPr>
            <w:rStyle w:val="CommentReference"/>
          </w:rPr>
          <w:commentReference w:id="111"/>
        </w:r>
      </w:ins>
      <w:ins w:id="113" w:author="Jean-Marc" w:date="2020-08-01T09:47:00Z">
        <w:r>
          <w:rPr>
            <w:rFonts w:eastAsia="Times New Roman" w:cs="Arial"/>
          </w:rPr>
          <w:t>.</w:t>
        </w:r>
      </w:ins>
      <w:ins w:id="114" w:author="Jean-Marc" w:date="2020-08-01T09:44:00Z">
        <w:r>
          <w:rPr>
            <w:rFonts w:eastAsia="Times New Roman" w:cs="Arial"/>
          </w:rPr>
          <w:t xml:space="preserve"> </w:t>
        </w:r>
      </w:ins>
      <w:ins w:id="115" w:author="Jean-Marc" w:date="2020-08-01T09:48:00Z">
        <w:r>
          <w:rPr>
            <w:rFonts w:eastAsia="Times New Roman" w:cs="Arial"/>
          </w:rPr>
          <w:t xml:space="preserve">A </w:t>
        </w:r>
      </w:ins>
      <w:ins w:id="116" w:author="Jean-Marc" w:date="2020-08-01T09:49:00Z">
        <w:r>
          <w:rPr>
            <w:rFonts w:eastAsia="Times New Roman" w:cs="Arial"/>
          </w:rPr>
          <w:t xml:space="preserve">blinking </w:t>
        </w:r>
      </w:ins>
      <w:ins w:id="117" w:author="Jean-Marc" w:date="2020-08-01T09:48:00Z">
        <w:r>
          <w:rPr>
            <w:rFonts w:eastAsia="Times New Roman" w:cs="Arial"/>
          </w:rPr>
          <w:t>LED was attached to each feeder</w:t>
        </w:r>
      </w:ins>
      <w:ins w:id="118" w:author="Jean-Marc" w:date="2020-08-01T09:49:00Z">
        <w:r>
          <w:rPr>
            <w:rFonts w:eastAsia="Times New Roman" w:cs="Arial"/>
          </w:rPr>
          <w:t xml:space="preserve"> ad acted as cue, when desired.</w:t>
        </w:r>
      </w:ins>
      <w:ins w:id="119" w:author="Jean-Marc" w:date="2020-08-01T09:48:00Z">
        <w:r>
          <w:rPr>
            <w:rFonts w:eastAsia="Times New Roman" w:cs="Arial"/>
          </w:rPr>
          <w:t xml:space="preserve"> </w:t>
        </w:r>
      </w:ins>
      <w:ins w:id="120" w:author="Jean-Marc" w:date="2020-08-01T09:50:00Z">
        <w:r w:rsidR="00AB6666">
          <w:rPr>
            <w:rFonts w:eastAsia="Times New Roman" w:cs="Arial"/>
          </w:rPr>
          <w:t xml:space="preserve">The experimental sessions were divided into </w:t>
        </w:r>
      </w:ins>
      <w:ins w:id="121" w:author="Jean-Marc" w:date="2020-08-01T09:51:00Z">
        <w:r w:rsidR="00AB6666">
          <w:rPr>
            <w:rFonts w:eastAsia="Times New Roman" w:cs="Arial"/>
          </w:rPr>
          <w:t>‘</w:t>
        </w:r>
        <w:proofErr w:type="gramStart"/>
        <w:r w:rsidR="00AB6666">
          <w:rPr>
            <w:rFonts w:eastAsia="Times New Roman" w:cs="Arial"/>
          </w:rPr>
          <w:t>games’</w:t>
        </w:r>
        <w:proofErr w:type="gramEnd"/>
        <w:r w:rsidR="00AB6666">
          <w:rPr>
            <w:rFonts w:eastAsia="Times New Roman" w:cs="Arial"/>
          </w:rPr>
          <w:t xml:space="preserve">. During each game only 3 feeders were activated in an </w:t>
        </w:r>
      </w:ins>
      <w:ins w:id="122" w:author="Jean-Marc" w:date="2020-08-01T09:52:00Z">
        <w:r w:rsidR="00AB6666">
          <w:rPr>
            <w:rFonts w:eastAsia="Times New Roman" w:cs="Arial"/>
          </w:rPr>
          <w:t xml:space="preserve">isosceles pattern. One feeder was the home base, the two others, equidistant from the home base were the reward areas. </w:t>
        </w:r>
      </w:ins>
      <w:ins w:id="123" w:author="Jean-Marc" w:date="2020-08-01T09:53:00Z">
        <w:r w:rsidR="00AB6666">
          <w:rPr>
            <w:rFonts w:eastAsia="Times New Roman" w:cs="Arial"/>
          </w:rPr>
          <w:t>The home base was never rewarded, but animals had to reach it to tri</w:t>
        </w:r>
      </w:ins>
      <w:ins w:id="124" w:author="Jean-Marc" w:date="2020-08-01T09:54:00Z">
        <w:r w:rsidR="00AB6666">
          <w:rPr>
            <w:rFonts w:eastAsia="Times New Roman" w:cs="Arial"/>
          </w:rPr>
          <w:t>g</w:t>
        </w:r>
      </w:ins>
      <w:ins w:id="125" w:author="Jean-Marc" w:date="2020-08-01T09:53:00Z">
        <w:r w:rsidR="00AB6666">
          <w:rPr>
            <w:rFonts w:eastAsia="Times New Roman" w:cs="Arial"/>
          </w:rPr>
          <w:t xml:space="preserve">ger the 2 rewards areas. </w:t>
        </w:r>
      </w:ins>
      <w:ins w:id="126" w:author="Jean-Marc" w:date="2020-08-01T10:01:00Z">
        <w:r w:rsidR="009F4519">
          <w:rPr>
            <w:rFonts w:eastAsia="Times New Roman" w:cs="Arial"/>
          </w:rPr>
          <w:t xml:space="preserve">The home base was flanked by two </w:t>
        </w:r>
        <w:proofErr w:type="spellStart"/>
        <w:r w:rsidR="009F4519">
          <w:rPr>
            <w:rFonts w:eastAsia="Times New Roman" w:cs="Arial"/>
          </w:rPr>
          <w:t>lego</w:t>
        </w:r>
        <w:proofErr w:type="spellEnd"/>
        <w:r w:rsidR="009F4519">
          <w:rPr>
            <w:rFonts w:eastAsia="Times New Roman" w:cs="Arial"/>
          </w:rPr>
          <w:t xml:space="preserve"> blocks so as to force the animal to start its navigation to the </w:t>
        </w:r>
        <w:proofErr w:type="gramStart"/>
        <w:r w:rsidR="009F4519">
          <w:rPr>
            <w:rFonts w:eastAsia="Times New Roman" w:cs="Arial"/>
          </w:rPr>
          <w:t>2 choice</w:t>
        </w:r>
        <w:proofErr w:type="gramEnd"/>
        <w:r w:rsidR="009F4519">
          <w:rPr>
            <w:rFonts w:eastAsia="Times New Roman" w:cs="Arial"/>
          </w:rPr>
          <w:t xml:space="preserve"> feeder without bias (F</w:t>
        </w:r>
      </w:ins>
      <w:ins w:id="127" w:author="Jean-Marc" w:date="2020-08-01T10:02:00Z">
        <w:r w:rsidR="009F4519">
          <w:rPr>
            <w:rFonts w:eastAsia="Times New Roman" w:cs="Arial"/>
          </w:rPr>
          <w:t>ig 1A, blue rectangles)</w:t>
        </w:r>
      </w:ins>
      <w:ins w:id="128" w:author="Jean-Marc" w:date="2020-08-01T10:01:00Z">
        <w:r w:rsidR="009F4519">
          <w:rPr>
            <w:rFonts w:eastAsia="Times New Roman" w:cs="Arial"/>
          </w:rPr>
          <w:t xml:space="preserve">. </w:t>
        </w:r>
      </w:ins>
      <w:del w:id="129" w:author="Jean-Marc" w:date="2020-08-01T09:54:00Z">
        <w:r w:rsidR="00431EB8" w:rsidRPr="00A823E1" w:rsidDel="00AB6666">
          <w:rPr>
            <w:rFonts w:eastAsia="Times New Roman" w:cs="Arial"/>
          </w:rPr>
          <w:delText xml:space="preserve">In this task, rats chose between two feeder locations that </w:delText>
        </w:r>
      </w:del>
      <w:del w:id="130" w:author="Jean-Marc" w:date="2020-08-01T09:49:00Z">
        <w:r w:rsidR="00431EB8" w:rsidRPr="00A823E1" w:rsidDel="00F55A5D">
          <w:rPr>
            <w:rFonts w:eastAsia="Times New Roman" w:cs="Arial"/>
          </w:rPr>
          <w:delText xml:space="preserve">give </w:delText>
        </w:r>
      </w:del>
      <w:del w:id="131" w:author="Jean-Marc" w:date="2020-08-01T09:54:00Z">
        <w:r w:rsidR="00431EB8" w:rsidRPr="00A823E1" w:rsidDel="00AB6666">
          <w:rPr>
            <w:rFonts w:eastAsia="Times New Roman" w:cs="Arial"/>
          </w:rPr>
          <w:delText xml:space="preserve">out different </w:delText>
        </w:r>
      </w:del>
      <w:del w:id="132" w:author="Jean-Marc" w:date="2020-08-01T09:49:00Z">
        <w:r w:rsidR="00431EB8" w:rsidRPr="00A823E1" w:rsidDel="00F55A5D">
          <w:rPr>
            <w:rFonts w:eastAsia="Times New Roman" w:cs="Arial"/>
          </w:rPr>
          <w:delText xml:space="preserve">amount </w:delText>
        </w:r>
      </w:del>
      <w:del w:id="133" w:author="Jean-Marc" w:date="2020-08-01T09:54:00Z">
        <w:r w:rsidR="00431EB8" w:rsidRPr="00A823E1" w:rsidDel="00AB6666">
          <w:rPr>
            <w:rFonts w:eastAsia="Times New Roman" w:cs="Arial"/>
          </w:rPr>
          <w:delText>of sugar water</w:delText>
        </w:r>
      </w:del>
      <w:del w:id="134" w:author="Jean-Marc" w:date="2020-08-01T09:50:00Z">
        <w:r w:rsidR="00431EB8" w:rsidRPr="00A823E1" w:rsidDel="00F55A5D">
          <w:rPr>
            <w:rFonts w:eastAsia="Times New Roman" w:cs="Arial"/>
          </w:rPr>
          <w:delText xml:space="preserve"> released in drops</w:delText>
        </w:r>
      </w:del>
      <w:del w:id="135" w:author="Jean-Marc" w:date="2020-08-01T09:54:00Z">
        <w:r w:rsidR="00431EB8" w:rsidRPr="00A823E1" w:rsidDel="00AB6666">
          <w:rPr>
            <w:rFonts w:eastAsia="Times New Roman" w:cs="Arial"/>
          </w:rPr>
          <w:delText xml:space="preserve">. </w:delText>
        </w:r>
      </w:del>
      <w:ins w:id="136" w:author="Jean-Marc" w:date="2020-08-01T09:56:00Z">
        <w:r w:rsidR="00AB6666">
          <w:rPr>
            <w:rFonts w:eastAsia="Times New Roman" w:cs="Arial"/>
          </w:rPr>
          <w:t>At the start of each game, d</w:t>
        </w:r>
      </w:ins>
      <w:ins w:id="137" w:author="Jean-Marc" w:date="2020-08-01T09:55:00Z">
        <w:r w:rsidR="00AB6666">
          <w:rPr>
            <w:rFonts w:eastAsia="Times New Roman" w:cs="Arial"/>
          </w:rPr>
          <w:t>epending on the conditions, t</w:t>
        </w:r>
      </w:ins>
      <w:del w:id="138" w:author="Jean-Marc" w:date="2020-08-01T09:55:00Z">
        <w:r w:rsidR="00431EB8" w:rsidRPr="00A823E1" w:rsidDel="00AB6666">
          <w:rPr>
            <w:rFonts w:eastAsia="Times New Roman" w:cs="Arial"/>
          </w:rPr>
          <w:delText>T</w:delText>
        </w:r>
      </w:del>
      <w:r w:rsidR="00431EB8" w:rsidRPr="00A823E1">
        <w:rPr>
          <w:rFonts w:eastAsia="Times New Roman" w:cs="Arial"/>
        </w:rPr>
        <w:t xml:space="preserve">he two </w:t>
      </w:r>
      <w:ins w:id="139" w:author="Jean-Marc" w:date="2020-08-01T09:54:00Z">
        <w:r w:rsidR="00AB6666">
          <w:rPr>
            <w:rFonts w:eastAsia="Times New Roman" w:cs="Arial"/>
          </w:rPr>
          <w:t xml:space="preserve">rewarded </w:t>
        </w:r>
      </w:ins>
      <w:r w:rsidR="00431EB8" w:rsidRPr="00A823E1">
        <w:rPr>
          <w:rFonts w:eastAsia="Times New Roman" w:cs="Arial"/>
        </w:rPr>
        <w:t xml:space="preserve">feeders </w:t>
      </w:r>
      <w:del w:id="140" w:author="Jean-Marc" w:date="2020-08-01T09:55:00Z">
        <w:r w:rsidR="00431EB8" w:rsidRPr="00A823E1" w:rsidDel="00AB6666">
          <w:rPr>
            <w:rFonts w:eastAsia="Times New Roman" w:cs="Arial"/>
          </w:rPr>
          <w:delText xml:space="preserve">are </w:delText>
        </w:r>
      </w:del>
      <w:ins w:id="141" w:author="Jean-Marc" w:date="2020-08-01T09:55:00Z">
        <w:r w:rsidR="00AB6666">
          <w:rPr>
            <w:rFonts w:eastAsia="Times New Roman" w:cs="Arial"/>
          </w:rPr>
          <w:t>we</w:t>
        </w:r>
        <w:r w:rsidR="00AB6666" w:rsidRPr="00A823E1">
          <w:rPr>
            <w:rFonts w:eastAsia="Times New Roman" w:cs="Arial"/>
          </w:rPr>
          <w:t xml:space="preserve">re </w:t>
        </w:r>
      </w:ins>
      <w:r w:rsidR="00431EB8" w:rsidRPr="00A823E1">
        <w:rPr>
          <w:rFonts w:eastAsia="Times New Roman" w:cs="Arial"/>
        </w:rPr>
        <w:t xml:space="preserve">associated with a fixed number of sugar water </w:t>
      </w:r>
      <w:ins w:id="142" w:author="Jean-Marc" w:date="2020-08-01T09:55:00Z">
        <w:r w:rsidR="00AB6666">
          <w:rPr>
            <w:rFonts w:eastAsia="Times New Roman" w:cs="Arial"/>
          </w:rPr>
          <w:t xml:space="preserve">drops </w:t>
        </w:r>
      </w:ins>
      <w:r w:rsidR="00431EB8" w:rsidRPr="00A823E1">
        <w:rPr>
          <w:rFonts w:eastAsia="Times New Roman" w:cs="Arial"/>
        </w:rPr>
        <w:t xml:space="preserve">drawn uniformly from 0 to 5 in each game, and </w:t>
      </w:r>
      <w:del w:id="143" w:author="Jean-Marc" w:date="2020-08-01T09:55:00Z">
        <w:r w:rsidR="00431EB8" w:rsidRPr="00A823E1" w:rsidDel="00AB6666">
          <w:rPr>
            <w:rFonts w:eastAsia="Times New Roman" w:cs="Arial"/>
          </w:rPr>
          <w:delText xml:space="preserve">will </w:delText>
        </w:r>
      </w:del>
      <w:r w:rsidR="00431EB8" w:rsidRPr="00A823E1">
        <w:rPr>
          <w:rFonts w:eastAsia="Times New Roman" w:cs="Arial"/>
        </w:rPr>
        <w:t>always g</w:t>
      </w:r>
      <w:ins w:id="144" w:author="Jean-Marc" w:date="2020-08-01T09:55:00Z">
        <w:r w:rsidR="00AB6666">
          <w:rPr>
            <w:rFonts w:eastAsia="Times New Roman" w:cs="Arial"/>
          </w:rPr>
          <w:t>a</w:t>
        </w:r>
      </w:ins>
      <w:del w:id="145" w:author="Jean-Marc" w:date="2020-08-01T09:55:00Z">
        <w:r w:rsidR="00431EB8" w:rsidRPr="00A823E1" w:rsidDel="00AB6666">
          <w:rPr>
            <w:rFonts w:eastAsia="Times New Roman" w:cs="Arial"/>
          </w:rPr>
          <w:delText>i</w:delText>
        </w:r>
      </w:del>
      <w:r w:rsidR="00431EB8" w:rsidRPr="00A823E1">
        <w:rPr>
          <w:rFonts w:eastAsia="Times New Roman" w:cs="Arial"/>
        </w:rPr>
        <w:t xml:space="preserve">ve the same number of drops </w:t>
      </w:r>
      <w:del w:id="146" w:author="Jean-Marc" w:date="2020-08-01T09:55:00Z">
        <w:r w:rsidR="00431EB8" w:rsidRPr="00A823E1" w:rsidDel="00AB6666">
          <w:rPr>
            <w:rFonts w:eastAsia="Times New Roman" w:cs="Arial"/>
          </w:rPr>
          <w:delText xml:space="preserve">of sugar water </w:delText>
        </w:r>
      </w:del>
      <w:r w:rsidR="00431EB8" w:rsidRPr="00A823E1">
        <w:rPr>
          <w:rFonts w:eastAsia="Times New Roman" w:cs="Arial"/>
        </w:rPr>
        <w:t xml:space="preserve">during </w:t>
      </w:r>
      <w:del w:id="147" w:author="Jean-Marc" w:date="2020-08-01T09:56:00Z">
        <w:r w:rsidR="00431EB8" w:rsidRPr="00A823E1" w:rsidDel="00AB6666">
          <w:rPr>
            <w:rFonts w:eastAsia="Times New Roman" w:cs="Arial"/>
          </w:rPr>
          <w:delText xml:space="preserve">a </w:delText>
        </w:r>
      </w:del>
      <w:ins w:id="148" w:author="Jean-Marc" w:date="2020-08-01T09:56:00Z">
        <w:r w:rsidR="00AB6666">
          <w:rPr>
            <w:rFonts w:eastAsia="Times New Roman" w:cs="Arial"/>
          </w:rPr>
          <w:t>that</w:t>
        </w:r>
        <w:r w:rsidR="00AB6666" w:rsidRPr="00A823E1">
          <w:rPr>
            <w:rFonts w:eastAsia="Times New Roman" w:cs="Arial"/>
          </w:rPr>
          <w:t xml:space="preserve"> </w:t>
        </w:r>
      </w:ins>
      <w:r w:rsidR="00431EB8" w:rsidRPr="00A823E1">
        <w:rPr>
          <w:rFonts w:eastAsia="Times New Roman" w:cs="Arial"/>
        </w:rPr>
        <w:t>game</w:t>
      </w:r>
      <w:ins w:id="149" w:author="Jean-Marc" w:date="2020-08-01T10:03:00Z">
        <w:r w:rsidR="009F4519">
          <w:rPr>
            <w:rFonts w:eastAsia="Times New Roman" w:cs="Arial"/>
          </w:rPr>
          <w:t xml:space="preserve"> (‘Game1’, Fig 1A)</w:t>
        </w:r>
      </w:ins>
      <w:del w:id="150" w:author="Jean-Marc" w:date="2020-08-01T09:56:00Z">
        <w:r w:rsidR="00431EB8" w:rsidRPr="00A823E1" w:rsidDel="00AB6666">
          <w:rPr>
            <w:rFonts w:eastAsia="Times New Roman" w:cs="Arial"/>
          </w:rPr>
          <w:delText xml:space="preserve"> whereas the</w:delText>
        </w:r>
        <w:r w:rsidR="00CF7ED5" w:rsidRPr="00A823E1" w:rsidDel="00AB6666">
          <w:rPr>
            <w:rFonts w:eastAsia="Times New Roman" w:cs="Arial"/>
          </w:rPr>
          <w:delText xml:space="preserve"> </w:delText>
        </w:r>
        <w:r w:rsidR="00431EB8" w:rsidRPr="00A823E1" w:rsidDel="00AB6666">
          <w:rPr>
            <w:rFonts w:eastAsia="Times New Roman" w:cs="Arial"/>
          </w:rPr>
          <w:delText>reward magnitude (number of drops) will be reset before the start of a new game</w:delText>
        </w:r>
      </w:del>
      <w:r w:rsidR="00431EB8" w:rsidRPr="00A823E1">
        <w:rPr>
          <w:rFonts w:eastAsia="Times New Roman" w:cs="Arial"/>
        </w:rPr>
        <w:t xml:space="preserve">. </w:t>
      </w:r>
      <w:del w:id="151" w:author="Jean-Marc" w:date="2020-08-01T09:57:00Z">
        <w:r w:rsidR="00431EB8" w:rsidRPr="00A823E1" w:rsidDel="00AB6666">
          <w:rPr>
            <w:rFonts w:eastAsia="Times New Roman" w:cs="Arial"/>
          </w:rPr>
          <w:delText>In each game, b</w:delText>
        </w:r>
      </w:del>
      <w:ins w:id="152" w:author="Jean-Marc" w:date="2020-08-01T09:57:00Z">
        <w:r w:rsidR="00AB6666">
          <w:rPr>
            <w:rFonts w:eastAsia="Times New Roman" w:cs="Arial"/>
          </w:rPr>
          <w:t>B</w:t>
        </w:r>
      </w:ins>
      <w:r w:rsidR="00431EB8" w:rsidRPr="00A823E1">
        <w:rPr>
          <w:rFonts w:eastAsia="Times New Roman" w:cs="Arial"/>
        </w:rPr>
        <w:t xml:space="preserve">efore making their free choices, </w:t>
      </w:r>
      <w:del w:id="153" w:author="Jean-Marc" w:date="2020-08-01T09:57:00Z">
        <w:r w:rsidR="00431EB8" w:rsidRPr="00A823E1" w:rsidDel="00AB6666">
          <w:rPr>
            <w:rFonts w:eastAsia="Times New Roman" w:cs="Arial"/>
          </w:rPr>
          <w:delText xml:space="preserve">they </w:delText>
        </w:r>
      </w:del>
      <w:ins w:id="154" w:author="Jean-Marc" w:date="2020-08-01T09:57:00Z">
        <w:r w:rsidR="00AB6666">
          <w:rPr>
            <w:rFonts w:eastAsia="Times New Roman" w:cs="Arial"/>
          </w:rPr>
          <w:t>rats</w:t>
        </w:r>
        <w:r w:rsidR="00AB6666" w:rsidRPr="00A823E1">
          <w:rPr>
            <w:rFonts w:eastAsia="Times New Roman" w:cs="Arial"/>
          </w:rPr>
          <w:t xml:space="preserve"> </w:t>
        </w:r>
      </w:ins>
      <w:r w:rsidR="00431EB8" w:rsidRPr="00A823E1">
        <w:rPr>
          <w:rFonts w:eastAsia="Times New Roman" w:cs="Arial"/>
        </w:rPr>
        <w:t>were guided to one of the target feeders first in the first trial</w:t>
      </w:r>
      <w:ins w:id="155" w:author="Jean-Marc" w:date="2020-08-01T09:57:00Z">
        <w:r w:rsidR="00AB6666">
          <w:rPr>
            <w:rFonts w:eastAsia="Times New Roman" w:cs="Arial"/>
          </w:rPr>
          <w:t xml:space="preserve"> (only one LED was blinking</w:t>
        </w:r>
      </w:ins>
      <w:ins w:id="156" w:author="Jean-Marc" w:date="2020-08-01T10:04:00Z">
        <w:r w:rsidR="009F4519">
          <w:rPr>
            <w:rFonts w:eastAsia="Times New Roman" w:cs="Arial"/>
          </w:rPr>
          <w:t>, Trial1 cue, Fig 1A</w:t>
        </w:r>
      </w:ins>
      <w:ins w:id="157" w:author="Jean-Marc" w:date="2020-08-01T09:58:00Z">
        <w:r w:rsidR="00AB6666">
          <w:rPr>
            <w:rFonts w:eastAsia="Times New Roman" w:cs="Arial"/>
          </w:rPr>
          <w:t>)</w:t>
        </w:r>
      </w:ins>
      <w:r w:rsidR="00431EB8" w:rsidRPr="00A823E1">
        <w:rPr>
          <w:rFonts w:eastAsia="Times New Roman" w:cs="Arial"/>
        </w:rPr>
        <w:t xml:space="preserve">. From the 2nd trial, they </w:t>
      </w:r>
      <w:ins w:id="158" w:author="Jean-Marc" w:date="2020-08-01T09:57:00Z">
        <w:r w:rsidR="00AB6666">
          <w:rPr>
            <w:rFonts w:eastAsia="Times New Roman" w:cs="Arial"/>
          </w:rPr>
          <w:t>we</w:t>
        </w:r>
      </w:ins>
      <w:del w:id="159" w:author="Jean-Marc" w:date="2020-08-01T09:57:00Z">
        <w:r w:rsidR="00431EB8" w:rsidRPr="00A823E1" w:rsidDel="00AB6666">
          <w:rPr>
            <w:rFonts w:eastAsia="Times New Roman" w:cs="Arial"/>
          </w:rPr>
          <w:delText>a</w:delText>
        </w:r>
      </w:del>
      <w:r w:rsidR="00431EB8" w:rsidRPr="00A823E1">
        <w:rPr>
          <w:rFonts w:eastAsia="Times New Roman" w:cs="Arial"/>
        </w:rPr>
        <w:t xml:space="preserve">re cued to make free choices </w:t>
      </w:r>
      <w:ins w:id="160" w:author="Jean-Marc" w:date="2020-08-01T09:57:00Z">
        <w:r w:rsidR="00AB6666">
          <w:rPr>
            <w:rFonts w:eastAsia="Times New Roman" w:cs="Arial"/>
          </w:rPr>
          <w:t>(the LED of the 2 rewarded feeders blinked simultaneously</w:t>
        </w:r>
      </w:ins>
      <w:ins w:id="161" w:author="Jean-Marc" w:date="2020-08-01T10:04:00Z">
        <w:r w:rsidR="009F4519">
          <w:rPr>
            <w:rFonts w:eastAsia="Times New Roman" w:cs="Arial"/>
          </w:rPr>
          <w:t xml:space="preserve">, </w:t>
        </w:r>
      </w:ins>
      <w:ins w:id="162" w:author="Jean-Marc" w:date="2020-08-01T10:05:00Z">
        <w:r w:rsidR="009F4519">
          <w:rPr>
            <w:rFonts w:eastAsia="Times New Roman" w:cs="Arial"/>
          </w:rPr>
          <w:t>‘</w:t>
        </w:r>
      </w:ins>
      <w:ins w:id="163" w:author="Jean-Marc" w:date="2020-08-01T10:04:00Z">
        <w:r w:rsidR="009F4519">
          <w:rPr>
            <w:rFonts w:eastAsia="Times New Roman" w:cs="Arial"/>
          </w:rPr>
          <w:t>Trial2 cue</w:t>
        </w:r>
      </w:ins>
      <w:ins w:id="164" w:author="Jean-Marc" w:date="2020-08-01T10:05:00Z">
        <w:r w:rsidR="009F4519">
          <w:rPr>
            <w:rFonts w:eastAsia="Times New Roman" w:cs="Arial"/>
          </w:rPr>
          <w:t>’</w:t>
        </w:r>
      </w:ins>
      <w:ins w:id="165" w:author="Jean-Marc" w:date="2020-08-01T10:04:00Z">
        <w:r w:rsidR="009F4519">
          <w:rPr>
            <w:rFonts w:eastAsia="Times New Roman" w:cs="Arial"/>
          </w:rPr>
          <w:t xml:space="preserve"> Fig 1A</w:t>
        </w:r>
      </w:ins>
      <w:ins w:id="166" w:author="Jean-Marc" w:date="2020-08-01T09:57:00Z">
        <w:r w:rsidR="00AB6666">
          <w:rPr>
            <w:rFonts w:eastAsia="Times New Roman" w:cs="Arial"/>
          </w:rPr>
          <w:t xml:space="preserve">) </w:t>
        </w:r>
      </w:ins>
      <w:r w:rsidR="00431EB8" w:rsidRPr="00A823E1">
        <w:rPr>
          <w:rFonts w:eastAsia="Times New Roman" w:cs="Arial"/>
        </w:rPr>
        <w:t xml:space="preserve">for either 1 trial (short horizon condition) or 6 trials (long horizon condition). </w:t>
      </w:r>
    </w:p>
    <w:p w14:paraId="65701E53" w14:textId="77777777" w:rsidR="00431EB8" w:rsidRPr="00A823E1" w:rsidRDefault="00431EB8" w:rsidP="00431EB8">
      <w:pPr>
        <w:spacing w:before="100" w:beforeAutospacing="1" w:after="100" w:afterAutospacing="1"/>
        <w:rPr>
          <w:rFonts w:eastAsia="Times New Roman" w:cs="Arial"/>
        </w:rPr>
      </w:pPr>
      <w:del w:id="167" w:author="Jean-Marc" w:date="2020-08-01T10:05:00Z">
        <w:r w:rsidRPr="00A823E1" w:rsidDel="009F4519">
          <w:rPr>
            <w:rFonts w:eastAsia="Times New Roman" w:cs="Arial"/>
          </w:rPr>
          <w:delText xml:space="preserve">There are 4 feeder locations and 2 home bases in the experiment setup (See Figure 1, A). The home base is placed between 2 lego blocks to separate them from the target feeders. Each home base is paired with the 2 feeders at the opposite side of the table. Each game will be played with one of the home bases and its associated target feeders. </w:delText>
        </w:r>
      </w:del>
      <w:ins w:id="168" w:author="Jean-Marc" w:date="2020-08-01T10:06:00Z">
        <w:r w:rsidR="009F4519">
          <w:rPr>
            <w:rFonts w:eastAsia="Times New Roman" w:cs="Arial"/>
          </w:rPr>
          <w:t xml:space="preserve">After the first game </w:t>
        </w:r>
      </w:ins>
      <w:ins w:id="169" w:author="Jean-Marc" w:date="2020-08-01T10:11:00Z">
        <w:r w:rsidR="00D3316B">
          <w:rPr>
            <w:rFonts w:eastAsia="Times New Roman" w:cs="Arial"/>
          </w:rPr>
          <w:t>wa</w:t>
        </w:r>
      </w:ins>
      <w:ins w:id="170" w:author="Jean-Marc" w:date="2020-08-01T10:06:00Z">
        <w:r w:rsidR="009F4519">
          <w:rPr>
            <w:rFonts w:eastAsia="Times New Roman" w:cs="Arial"/>
          </w:rPr>
          <w:t xml:space="preserve">s completed, </w:t>
        </w:r>
      </w:ins>
      <w:proofErr w:type="gramStart"/>
      <w:ins w:id="171" w:author="Jean-Marc" w:date="2020-08-01T10:08:00Z">
        <w:r w:rsidR="009F4519">
          <w:rPr>
            <w:rFonts w:eastAsia="Times New Roman" w:cs="Arial"/>
          </w:rPr>
          <w:t>a</w:t>
        </w:r>
        <w:proofErr w:type="gramEnd"/>
        <w:r w:rsidR="009F4519" w:rsidRPr="00A823E1">
          <w:rPr>
            <w:rFonts w:eastAsia="Times New Roman" w:cs="Arial"/>
          </w:rPr>
          <w:t xml:space="preserve"> 8s increasing </w:t>
        </w:r>
      </w:ins>
      <w:ins w:id="172" w:author="Jean-Marc" w:date="2020-08-01T10:09:00Z">
        <w:r w:rsidR="009F4519">
          <w:rPr>
            <w:rFonts w:eastAsia="Times New Roman" w:cs="Arial"/>
          </w:rPr>
          <w:t xml:space="preserve">sweep </w:t>
        </w:r>
      </w:ins>
      <w:ins w:id="173" w:author="Jean-Marc" w:date="2020-08-01T10:08:00Z">
        <w:r w:rsidR="00D3316B">
          <w:rPr>
            <w:rFonts w:eastAsia="Times New Roman" w:cs="Arial"/>
          </w:rPr>
          <w:t>tone wa</w:t>
        </w:r>
        <w:r w:rsidR="009F4519" w:rsidRPr="00A823E1">
          <w:rPr>
            <w:rFonts w:eastAsia="Times New Roman" w:cs="Arial"/>
          </w:rPr>
          <w:t>s played to indicate</w:t>
        </w:r>
        <w:r w:rsidR="009F4519">
          <w:rPr>
            <w:rFonts w:eastAsia="Times New Roman" w:cs="Arial"/>
          </w:rPr>
          <w:t xml:space="preserve"> the start of a new game</w:t>
        </w:r>
        <w:r w:rsidR="009F4519" w:rsidRPr="00A823E1">
          <w:rPr>
            <w:rFonts w:eastAsia="Times New Roman" w:cs="Arial"/>
          </w:rPr>
          <w:t>.</w:t>
        </w:r>
      </w:ins>
      <w:ins w:id="174" w:author="Jean-Marc" w:date="2020-08-01T10:09:00Z">
        <w:r w:rsidR="009F4519">
          <w:rPr>
            <w:rFonts w:eastAsia="Times New Roman" w:cs="Arial"/>
          </w:rPr>
          <w:t xml:space="preserve"> T</w:t>
        </w:r>
      </w:ins>
      <w:ins w:id="175" w:author="Jean-Marc" w:date="2020-08-01T10:06:00Z">
        <w:r w:rsidR="00D3316B">
          <w:rPr>
            <w:rFonts w:eastAsia="Times New Roman" w:cs="Arial"/>
          </w:rPr>
          <w:t>he layout wa</w:t>
        </w:r>
        <w:r w:rsidR="009F4519">
          <w:rPr>
            <w:rFonts w:eastAsia="Times New Roman" w:cs="Arial"/>
          </w:rPr>
          <w:t>s</w:t>
        </w:r>
      </w:ins>
      <w:ins w:id="176" w:author="Jean-Marc" w:date="2020-08-01T10:12:00Z">
        <w:r w:rsidR="00D3316B">
          <w:rPr>
            <w:rFonts w:eastAsia="Times New Roman" w:cs="Arial"/>
          </w:rPr>
          <w:t xml:space="preserve"> then</w:t>
        </w:r>
      </w:ins>
      <w:ins w:id="177" w:author="Jean-Marc" w:date="2020-08-01T10:06:00Z">
        <w:r w:rsidR="009F4519">
          <w:rPr>
            <w:rFonts w:eastAsia="Times New Roman" w:cs="Arial"/>
          </w:rPr>
          <w:t xml:space="preserve"> switch</w:t>
        </w:r>
      </w:ins>
      <w:ins w:id="178" w:author="Jean-Marc" w:date="2020-08-01T10:09:00Z">
        <w:r w:rsidR="009F4519">
          <w:rPr>
            <w:rFonts w:eastAsia="Times New Roman" w:cs="Arial"/>
          </w:rPr>
          <w:t>ed</w:t>
        </w:r>
      </w:ins>
      <w:ins w:id="179" w:author="Jean-Marc" w:date="2020-08-01T10:06:00Z">
        <w:r w:rsidR="009F4519">
          <w:rPr>
            <w:rFonts w:eastAsia="Times New Roman" w:cs="Arial"/>
          </w:rPr>
          <w:t xml:space="preserve"> and the feeder directly opposite to the home base </w:t>
        </w:r>
      </w:ins>
      <w:ins w:id="180" w:author="Jean-Marc" w:date="2020-08-01T10:12:00Z">
        <w:r w:rsidR="00D3316B">
          <w:rPr>
            <w:rFonts w:eastAsia="Times New Roman" w:cs="Arial"/>
          </w:rPr>
          <w:t>wa</w:t>
        </w:r>
      </w:ins>
      <w:ins w:id="181" w:author="Jean-Marc" w:date="2020-08-01T10:06:00Z">
        <w:r w:rsidR="009F4519">
          <w:rPr>
            <w:rFonts w:eastAsia="Times New Roman" w:cs="Arial"/>
          </w:rPr>
          <w:t>s now activated and signal</w:t>
        </w:r>
      </w:ins>
      <w:ins w:id="182" w:author="Jean-Marc" w:date="2020-08-01T10:12:00Z">
        <w:r w:rsidR="00D3316B">
          <w:rPr>
            <w:rFonts w:eastAsia="Times New Roman" w:cs="Arial"/>
          </w:rPr>
          <w:t>ed</w:t>
        </w:r>
      </w:ins>
      <w:ins w:id="183" w:author="Jean-Marc" w:date="2020-08-01T10:06:00Z">
        <w:r w:rsidR="009F4519">
          <w:rPr>
            <w:rFonts w:eastAsia="Times New Roman" w:cs="Arial"/>
          </w:rPr>
          <w:t xml:space="preserve"> the start of a new game (Game2, Trial1 </w:t>
        </w:r>
      </w:ins>
      <w:ins w:id="184" w:author="Jean-Marc" w:date="2020-08-01T10:07:00Z">
        <w:r w:rsidR="009F4519">
          <w:rPr>
            <w:rFonts w:eastAsia="Times New Roman" w:cs="Arial"/>
          </w:rPr>
          <w:t>Start, Fig 1A). The new rewarded feeders are the activated opposite to the new home base (</w:t>
        </w:r>
        <w:commentRangeStart w:id="185"/>
        <w:r w:rsidR="009F4519">
          <w:rPr>
            <w:rFonts w:eastAsia="Times New Roman" w:cs="Arial"/>
          </w:rPr>
          <w:t>trial1</w:t>
        </w:r>
      </w:ins>
      <w:commentRangeEnd w:id="185"/>
      <w:ins w:id="186" w:author="Jean-Marc" w:date="2020-08-01T10:10:00Z">
        <w:r w:rsidR="009F4519">
          <w:rPr>
            <w:rStyle w:val="CommentReference"/>
          </w:rPr>
          <w:commentReference w:id="185"/>
        </w:r>
      </w:ins>
      <w:ins w:id="187" w:author="Jean-Marc" w:date="2020-08-01T10:07:00Z">
        <w:r w:rsidR="009F4519">
          <w:rPr>
            <w:rFonts w:eastAsia="Times New Roman" w:cs="Arial"/>
          </w:rPr>
          <w:t xml:space="preserve"> cue, Fig 1A). </w:t>
        </w:r>
      </w:ins>
      <w:del w:id="188" w:author="Jean-Marc" w:date="2020-08-01T10:08:00Z">
        <w:r w:rsidRPr="00A823E1" w:rsidDel="009F4519">
          <w:rPr>
            <w:rFonts w:eastAsia="Times New Roman" w:cs="Arial"/>
          </w:rPr>
          <w:delText xml:space="preserve">The other set of home base and feeders will be used for the next game. An LED light is set up at all 6 locations to cue the rats, and rats are pre-trained to follow lights. During the first trial of each game, the LED light will blink at one of the home bases, once the rat goes to the home base, the light will turn off and LED light at one of the target feeders will blink, and the rat is guided to visit that feeder, after which the cue light will come off and a certain number of sugar water drops will be released. From the second trial, after the rat is cued to go back to the home base, LED lights at both target feeders will blink simultaneously and the rat is free to go to either one. As soon as the rat makes its decision, both lights will come off and the rat will get the associated reward at the feeder visited. </w:delText>
        </w:r>
      </w:del>
      <w:del w:id="189" w:author="Jean-Marc" w:date="2020-08-01T10:10:00Z">
        <w:r w:rsidRPr="00A823E1" w:rsidDel="009F4519">
          <w:rPr>
            <w:rFonts w:eastAsia="Times New Roman" w:cs="Arial"/>
          </w:rPr>
          <w:delText xml:space="preserve">After the last choice is made, the rat is guided back to the home base and </w:delText>
        </w:r>
      </w:del>
      <w:del w:id="190" w:author="Jean-Marc" w:date="2020-08-01T10:08:00Z">
        <w:r w:rsidRPr="00A823E1" w:rsidDel="009F4519">
          <w:rPr>
            <w:rFonts w:eastAsia="Times New Roman" w:cs="Arial"/>
          </w:rPr>
          <w:delText xml:space="preserve">an 8s increasing tone is played to indicate the start of a new game, after 10s (2s without sound) the light at the opposite will blink, and the next game begins. </w:delText>
        </w:r>
      </w:del>
    </w:p>
    <w:p w14:paraId="19483D4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Each home base </w:t>
      </w:r>
      <w:del w:id="191" w:author="Jean-Marc" w:date="2020-08-01T10:11:00Z">
        <w:r w:rsidRPr="00A823E1" w:rsidDel="00D3316B">
          <w:rPr>
            <w:rFonts w:eastAsia="Times New Roman" w:cs="Arial"/>
          </w:rPr>
          <w:delText xml:space="preserve">is </w:delText>
        </w:r>
      </w:del>
      <w:ins w:id="192" w:author="Jean-Marc" w:date="2020-08-01T10:11:00Z">
        <w:r w:rsidR="00D3316B">
          <w:rPr>
            <w:rFonts w:eastAsia="Times New Roman" w:cs="Arial"/>
          </w:rPr>
          <w:t>wa</w:t>
        </w:r>
        <w:r w:rsidR="00D3316B" w:rsidRPr="00A823E1">
          <w:rPr>
            <w:rFonts w:eastAsia="Times New Roman" w:cs="Arial"/>
          </w:rPr>
          <w:t xml:space="preserve">s </w:t>
        </w:r>
      </w:ins>
      <w:r w:rsidRPr="00A823E1">
        <w:rPr>
          <w:rFonts w:eastAsia="Times New Roman" w:cs="Arial"/>
        </w:rPr>
        <w:t xml:space="preserve">associated with a fixed horizon </w:t>
      </w:r>
      <w:del w:id="193" w:author="Jean-Marc" w:date="2020-08-01T10:16:00Z">
        <w:r w:rsidRPr="00A823E1" w:rsidDel="00D3316B">
          <w:rPr>
            <w:rFonts w:eastAsia="Times New Roman" w:cs="Arial"/>
          </w:rPr>
          <w:delText>on each single session</w:delText>
        </w:r>
      </w:del>
      <w:ins w:id="194" w:author="Jean-Marc" w:date="2020-08-01T10:16:00Z">
        <w:r w:rsidR="00D3316B">
          <w:rPr>
            <w:rFonts w:eastAsia="Times New Roman" w:cs="Arial"/>
          </w:rPr>
          <w:t>in each game. Horizon is defined as the number of trials after the guided trial (ref)</w:t>
        </w:r>
      </w:ins>
      <w:ins w:id="195" w:author="Jean-Marc" w:date="2020-08-01T10:17:00Z">
        <w:r w:rsidR="00D3316B">
          <w:rPr>
            <w:rFonts w:eastAsia="Times New Roman" w:cs="Arial"/>
          </w:rPr>
          <w:t xml:space="preserve">. In these experiments two conditions </w:t>
        </w:r>
        <w:r w:rsidR="00D3316B">
          <w:rPr>
            <w:rFonts w:eastAsia="Times New Roman" w:cs="Arial"/>
          </w:rPr>
          <w:lastRenderedPageBreak/>
          <w:t>were implemented: Horizon 1: only once free choice allowed before a new game started, and Horizon 6: 6 free choices before the start of a new game</w:t>
        </w:r>
      </w:ins>
      <w:ins w:id="196" w:author="Jean-Marc" w:date="2020-08-01T10:18:00Z">
        <w:r w:rsidR="00D3316B">
          <w:rPr>
            <w:rFonts w:eastAsia="Times New Roman" w:cs="Arial"/>
          </w:rPr>
          <w:t>. Horizon conditions</w:t>
        </w:r>
      </w:ins>
      <w:del w:id="197" w:author="Jean-Marc" w:date="2020-08-01T10:18:00Z">
        <w:r w:rsidRPr="00A823E1" w:rsidDel="00D3316B">
          <w:rPr>
            <w:rFonts w:eastAsia="Times New Roman" w:cs="Arial"/>
          </w:rPr>
          <w:delText>, and the association horizon condition</w:delText>
        </w:r>
      </w:del>
      <w:r w:rsidRPr="00A823E1">
        <w:rPr>
          <w:rFonts w:eastAsia="Times New Roman" w:cs="Arial"/>
        </w:rPr>
        <w:t xml:space="preserve"> </w:t>
      </w:r>
      <w:del w:id="198" w:author="Jean-Marc" w:date="2020-08-01T10:11:00Z">
        <w:r w:rsidRPr="00A823E1" w:rsidDel="00D3316B">
          <w:rPr>
            <w:rFonts w:eastAsia="Times New Roman" w:cs="Arial"/>
          </w:rPr>
          <w:delText>will be</w:delText>
        </w:r>
      </w:del>
      <w:ins w:id="199" w:author="Jean-Marc" w:date="2020-08-01T10:18:00Z">
        <w:r w:rsidR="00D3316B">
          <w:rPr>
            <w:rFonts w:eastAsia="Times New Roman" w:cs="Arial"/>
          </w:rPr>
          <w:t>were</w:t>
        </w:r>
      </w:ins>
      <w:r w:rsidRPr="00A823E1">
        <w:rPr>
          <w:rFonts w:eastAsia="Times New Roman" w:cs="Arial"/>
        </w:rPr>
        <w:t xml:space="preserve"> </w:t>
      </w:r>
      <w:del w:id="200" w:author="Jean-Marc" w:date="2020-08-01T10:18:00Z">
        <w:r w:rsidRPr="00A823E1" w:rsidDel="00D3316B">
          <w:rPr>
            <w:rFonts w:eastAsia="Times New Roman" w:cs="Arial"/>
          </w:rPr>
          <w:delText xml:space="preserve">reset </w:delText>
        </w:r>
      </w:del>
      <w:r w:rsidRPr="00A823E1">
        <w:rPr>
          <w:rFonts w:eastAsia="Times New Roman" w:cs="Arial"/>
        </w:rPr>
        <w:t>pseudo</w:t>
      </w:r>
      <w:r w:rsidR="00DA6D4D" w:rsidRPr="00A823E1">
        <w:rPr>
          <w:rFonts w:eastAsia="Times New Roman" w:cs="Arial"/>
        </w:rPr>
        <w:t xml:space="preserve"> </w:t>
      </w:r>
      <w:r w:rsidRPr="00A823E1">
        <w:rPr>
          <w:rFonts w:eastAsia="Times New Roman" w:cs="Arial"/>
        </w:rPr>
        <w:t xml:space="preserve">randomly </w:t>
      </w:r>
      <w:ins w:id="201" w:author="Jean-Marc" w:date="2020-08-01T10:18:00Z">
        <w:r w:rsidR="00D3316B">
          <w:rPr>
            <w:rFonts w:eastAsia="Times New Roman" w:cs="Arial"/>
          </w:rPr>
          <w:t xml:space="preserve">chosen </w:t>
        </w:r>
      </w:ins>
      <w:del w:id="202" w:author="Jean-Marc" w:date="2020-08-01T10:18:00Z">
        <w:r w:rsidRPr="00A823E1" w:rsidDel="00D3316B">
          <w:rPr>
            <w:rFonts w:eastAsia="Times New Roman" w:cs="Arial"/>
          </w:rPr>
          <w:delText>from session to session</w:delText>
        </w:r>
      </w:del>
      <w:ins w:id="203" w:author="Jean-Marc" w:date="2020-08-01T10:18:00Z">
        <w:r w:rsidR="00D3316B">
          <w:rPr>
            <w:rFonts w:eastAsia="Times New Roman" w:cs="Arial"/>
          </w:rPr>
          <w:t>every day</w:t>
        </w:r>
      </w:ins>
      <w:r w:rsidRPr="00A823E1">
        <w:rPr>
          <w:rFonts w:eastAsia="Times New Roman" w:cs="Arial"/>
        </w:rPr>
        <w:t>.</w:t>
      </w:r>
      <w:ins w:id="204" w:author="Jean-Marc" w:date="2020-08-01T10:18:00Z">
        <w:r w:rsidR="00D3316B">
          <w:rPr>
            <w:rFonts w:eastAsia="Times New Roman" w:cs="Arial"/>
          </w:rPr>
          <w:t xml:space="preserve"> Up to </w:t>
        </w:r>
      </w:ins>
      <w:ins w:id="205" w:author="Jean-Marc" w:date="2020-08-01T10:19:00Z">
        <w:r w:rsidR="00D3316B">
          <w:rPr>
            <w:rFonts w:eastAsia="Times New Roman" w:cs="Arial"/>
          </w:rPr>
          <w:t>XX games were ran per day.</w:t>
        </w:r>
      </w:ins>
      <w:r w:rsidRPr="00A823E1">
        <w:rPr>
          <w:rFonts w:eastAsia="Times New Roman" w:cs="Arial"/>
        </w:rPr>
        <w:t xml:space="preserve"> </w:t>
      </w:r>
    </w:p>
    <w:p w14:paraId="0362BE0F" w14:textId="0F95E269" w:rsidR="00431EB8" w:rsidRPr="00A823E1" w:rsidRDefault="00431EB8" w:rsidP="00431EB8">
      <w:pPr>
        <w:spacing w:before="100" w:beforeAutospacing="1" w:after="100" w:afterAutospacing="1"/>
        <w:rPr>
          <w:rFonts w:eastAsia="Times New Roman" w:cs="Arial"/>
        </w:rPr>
      </w:pPr>
      <w:r w:rsidRPr="00A823E1">
        <w:rPr>
          <w:rFonts w:eastAsia="Times New Roman" w:cs="Arial"/>
        </w:rPr>
        <w:t>Human version</w:t>
      </w:r>
      <w:r w:rsidR="00D3316B">
        <w:rPr>
          <w:rFonts w:eastAsia="Times New Roman" w:cs="Arial"/>
        </w:rPr>
        <w:t xml:space="preserve">: </w:t>
      </w:r>
      <w:r w:rsidRPr="00A823E1">
        <w:rPr>
          <w:rFonts w:eastAsia="Times New Roman" w:cs="Arial"/>
        </w:rPr>
        <w:t xml:space="preserve">In this task, participants </w:t>
      </w:r>
      <w:del w:id="206" w:author="Jean-Marc" w:date="2020-08-01T10:19:00Z">
        <w:r w:rsidRPr="00A823E1" w:rsidDel="00D3316B">
          <w:rPr>
            <w:rFonts w:eastAsia="Times New Roman" w:cs="Arial"/>
          </w:rPr>
          <w:delText xml:space="preserve">are </w:delText>
        </w:r>
      </w:del>
      <w:ins w:id="207" w:author="Jean-Marc" w:date="2020-08-01T10:19:00Z">
        <w:r w:rsidR="00D3316B">
          <w:rPr>
            <w:rFonts w:eastAsia="Times New Roman" w:cs="Arial"/>
          </w:rPr>
          <w:t>we</w:t>
        </w:r>
        <w:r w:rsidR="00D3316B" w:rsidRPr="00A823E1">
          <w:rPr>
            <w:rFonts w:eastAsia="Times New Roman" w:cs="Arial"/>
          </w:rPr>
          <w:t xml:space="preserve">re </w:t>
        </w:r>
        <w:r w:rsidR="00D3316B">
          <w:rPr>
            <w:rFonts w:eastAsia="Times New Roman" w:cs="Arial"/>
          </w:rPr>
          <w:t xml:space="preserve">sitting in a booth, in front of a computer. They were </w:t>
        </w:r>
      </w:ins>
      <w:r w:rsidRPr="00A823E1">
        <w:rPr>
          <w:rFonts w:eastAsia="Times New Roman" w:cs="Arial"/>
        </w:rPr>
        <w:t>asked to choose between two slots machines (will also refer to as bandits</w:t>
      </w:r>
      <w:ins w:id="208" w:author="Jean-Marc" w:date="2020-08-01T10:20:00Z">
        <w:r w:rsidR="00D3316B">
          <w:rPr>
            <w:rFonts w:eastAsia="Times New Roman" w:cs="Arial"/>
          </w:rPr>
          <w:t>, Fig 1B</w:t>
        </w:r>
      </w:ins>
      <w:r w:rsidRPr="00A823E1">
        <w:rPr>
          <w:rFonts w:eastAsia="Times New Roman" w:cs="Arial"/>
        </w:rPr>
        <w:t xml:space="preserve">) that </w:t>
      </w:r>
      <w:del w:id="209" w:author="Jean-Marc" w:date="2020-08-01T10:20:00Z">
        <w:r w:rsidRPr="00A823E1" w:rsidDel="00D3316B">
          <w:rPr>
            <w:rFonts w:eastAsia="Times New Roman" w:cs="Arial"/>
          </w:rPr>
          <w:delText xml:space="preserve">give </w:delText>
        </w:r>
      </w:del>
      <w:ins w:id="210" w:author="Jean-Marc" w:date="2020-08-01T10:20:00Z">
        <w:r w:rsidR="00D3316B" w:rsidRPr="00A823E1">
          <w:rPr>
            <w:rFonts w:eastAsia="Times New Roman" w:cs="Arial"/>
          </w:rPr>
          <w:t>g</w:t>
        </w:r>
        <w:r w:rsidR="00D3316B">
          <w:rPr>
            <w:rFonts w:eastAsia="Times New Roman" w:cs="Arial"/>
          </w:rPr>
          <w:t>a</w:t>
        </w:r>
        <w:r w:rsidR="00D3316B" w:rsidRPr="00A823E1">
          <w:rPr>
            <w:rFonts w:eastAsia="Times New Roman" w:cs="Arial"/>
          </w:rPr>
          <w:t xml:space="preserve">ve </w:t>
        </w:r>
      </w:ins>
      <w:r w:rsidRPr="00A823E1">
        <w:rPr>
          <w:rFonts w:eastAsia="Times New Roman" w:cs="Arial"/>
        </w:rPr>
        <w:t xml:space="preserve">out a fixed number of rewards uniformly drawn from 1 to 5. Participants </w:t>
      </w:r>
      <w:del w:id="211" w:author="Jean-Marc" w:date="2020-08-01T10:20:00Z">
        <w:r w:rsidRPr="00A823E1" w:rsidDel="00D3316B">
          <w:rPr>
            <w:rFonts w:eastAsia="Times New Roman" w:cs="Arial"/>
          </w:rPr>
          <w:delText xml:space="preserve">are </w:delText>
        </w:r>
      </w:del>
      <w:ins w:id="212" w:author="Jean-Marc" w:date="2020-08-01T10:20:00Z">
        <w:r w:rsidR="00D3316B">
          <w:rPr>
            <w:rFonts w:eastAsia="Times New Roman" w:cs="Arial"/>
          </w:rPr>
          <w:t>we</w:t>
        </w:r>
        <w:r w:rsidR="00D3316B" w:rsidRPr="00A823E1">
          <w:rPr>
            <w:rFonts w:eastAsia="Times New Roman" w:cs="Arial"/>
          </w:rPr>
          <w:t xml:space="preserve">re </w:t>
        </w:r>
      </w:ins>
      <w:r w:rsidRPr="00A823E1">
        <w:rPr>
          <w:rFonts w:eastAsia="Times New Roman" w:cs="Arial"/>
        </w:rPr>
        <w:t xml:space="preserve">instructed to maximize the total </w:t>
      </w:r>
      <w:del w:id="213" w:author="Jean-Marc" w:date="2020-08-01T10:20:00Z">
        <w:r w:rsidRPr="00A823E1" w:rsidDel="00D3316B">
          <w:rPr>
            <w:rFonts w:eastAsia="Times New Roman" w:cs="Arial"/>
          </w:rPr>
          <w:delText xml:space="preserve">points </w:delText>
        </w:r>
      </w:del>
      <w:ins w:id="214" w:author="Jean-Marc" w:date="2020-08-01T10:20:00Z">
        <w:r w:rsidR="00D3316B">
          <w:rPr>
            <w:rFonts w:eastAsia="Times New Roman" w:cs="Arial"/>
          </w:rPr>
          <w:t>number rewards</w:t>
        </w:r>
      </w:ins>
      <w:del w:id="215" w:author="Jean-Marc" w:date="2020-08-01T10:20:00Z">
        <w:r w:rsidRPr="00A823E1" w:rsidDel="00D3316B">
          <w:rPr>
            <w:rFonts w:eastAsia="Times New Roman" w:cs="Arial"/>
          </w:rPr>
          <w:delText>they get</w:delText>
        </w:r>
      </w:del>
      <w:r w:rsidRPr="00A823E1">
        <w:rPr>
          <w:rFonts w:eastAsia="Times New Roman" w:cs="Arial"/>
        </w:rPr>
        <w:t>. The height of the boxes indicate</w:t>
      </w:r>
      <w:r w:rsidR="009C6470" w:rsidRPr="00A823E1">
        <w:rPr>
          <w:rFonts w:eastAsia="Times New Roman" w:cs="Arial"/>
        </w:rPr>
        <w:t>s</w:t>
      </w:r>
      <w:r w:rsidRPr="00A823E1">
        <w:rPr>
          <w:rFonts w:eastAsia="Times New Roman" w:cs="Arial"/>
        </w:rPr>
        <w:t xml:space="preserve"> the number of choices </w:t>
      </w:r>
      <w:del w:id="216" w:author="Jean-Marc" w:date="2020-08-01T10:21:00Z">
        <w:r w:rsidRPr="00A823E1" w:rsidDel="001D575D">
          <w:rPr>
            <w:rFonts w:eastAsia="Times New Roman" w:cs="Arial"/>
          </w:rPr>
          <w:delText>to make</w:delText>
        </w:r>
      </w:del>
      <w:ins w:id="217" w:author="Jean-Marc" w:date="2020-08-01T10:21:00Z">
        <w:r w:rsidR="001D575D">
          <w:rPr>
            <w:rFonts w:eastAsia="Times New Roman" w:cs="Arial"/>
          </w:rPr>
          <w:t>allowed in the current game</w:t>
        </w:r>
      </w:ins>
      <w:r w:rsidRPr="00A823E1">
        <w:rPr>
          <w:rFonts w:eastAsia="Times New Roman" w:cs="Arial"/>
        </w:rPr>
        <w:t xml:space="preserve"> (i.e. the horizon condition</w:t>
      </w:r>
      <w:del w:id="218" w:author="Jean-Marc" w:date="2020-08-01T10:21:00Z">
        <w:r w:rsidRPr="00A823E1" w:rsidDel="001D575D">
          <w:rPr>
            <w:rFonts w:eastAsia="Times New Roman" w:cs="Arial"/>
          </w:rPr>
          <w:delText>) in a game (</w:delText>
        </w:r>
      </w:del>
      <w:ins w:id="219" w:author="Jean-Marc" w:date="2020-08-01T10:21:00Z">
        <w:r w:rsidR="001D575D">
          <w:rPr>
            <w:rFonts w:eastAsia="Times New Roman" w:cs="Arial"/>
          </w:rPr>
          <w:t xml:space="preserve">, </w:t>
        </w:r>
      </w:ins>
      <w:del w:id="220" w:author="Jean-Marc" w:date="2020-08-01T10:21:00Z">
        <w:r w:rsidRPr="00A823E1" w:rsidDel="001D575D">
          <w:rPr>
            <w:rFonts w:eastAsia="Times New Roman" w:cs="Arial"/>
          </w:rPr>
          <w:delText xml:space="preserve">See </w:delText>
        </w:r>
      </w:del>
      <w:ins w:id="221" w:author="Jean-Marc" w:date="2020-08-01T10:21:00Z">
        <w:r w:rsidR="001D575D">
          <w:rPr>
            <w:rFonts w:eastAsia="Times New Roman" w:cs="Arial"/>
          </w:rPr>
          <w:t>Horizon=2 in</w:t>
        </w:r>
        <w:r w:rsidR="001D575D" w:rsidRPr="00A823E1">
          <w:rPr>
            <w:rFonts w:eastAsia="Times New Roman" w:cs="Arial"/>
          </w:rPr>
          <w:t xml:space="preserve"> </w:t>
        </w:r>
      </w:ins>
      <w:r w:rsidRPr="00A823E1">
        <w:rPr>
          <w:rFonts w:eastAsia="Times New Roman" w:cs="Arial"/>
        </w:rPr>
        <w:t xml:space="preserve">Figure 1 B), each row represents a trial. Before participants make their own choices, in the very first trial, they </w:t>
      </w:r>
      <w:del w:id="222" w:author="Jean-Marc" w:date="2020-08-01T10:22:00Z">
        <w:r w:rsidRPr="00A823E1" w:rsidDel="001D575D">
          <w:rPr>
            <w:rFonts w:eastAsia="Times New Roman" w:cs="Arial"/>
          </w:rPr>
          <w:delText xml:space="preserve">are </w:delText>
        </w:r>
      </w:del>
      <w:ins w:id="223" w:author="Jean-Marc" w:date="2020-08-01T10:22:00Z">
        <w:r w:rsidR="001D575D">
          <w:rPr>
            <w:rFonts w:eastAsia="Times New Roman" w:cs="Arial"/>
          </w:rPr>
          <w:t>we</w:t>
        </w:r>
        <w:r w:rsidR="001D575D" w:rsidRPr="00A823E1">
          <w:rPr>
            <w:rFonts w:eastAsia="Times New Roman" w:cs="Arial"/>
          </w:rPr>
          <w:t xml:space="preserve">re </w:t>
        </w:r>
      </w:ins>
      <w:del w:id="224" w:author="Jean-Marc" w:date="2020-08-01T10:22:00Z">
        <w:r w:rsidRPr="00A823E1" w:rsidDel="001D575D">
          <w:rPr>
            <w:rFonts w:eastAsia="Times New Roman" w:cs="Arial"/>
          </w:rPr>
          <w:delText xml:space="preserve">asked </w:delText>
        </w:r>
      </w:del>
      <w:ins w:id="225" w:author="Jean-Marc" w:date="2020-08-01T10:22:00Z">
        <w:r w:rsidR="001D575D">
          <w:rPr>
            <w:rFonts w:eastAsia="Times New Roman" w:cs="Arial"/>
          </w:rPr>
          <w:t>cued</w:t>
        </w:r>
        <w:r w:rsidR="001D575D" w:rsidRPr="00A823E1">
          <w:rPr>
            <w:rFonts w:eastAsia="Times New Roman" w:cs="Arial"/>
          </w:rPr>
          <w:t xml:space="preserve"> </w:t>
        </w:r>
      </w:ins>
      <w:r w:rsidRPr="00A823E1">
        <w:rPr>
          <w:rFonts w:eastAsia="Times New Roman" w:cs="Arial"/>
        </w:rPr>
        <w:t xml:space="preserve">to pick one of the </w:t>
      </w:r>
      <w:commentRangeStart w:id="226"/>
      <w:r w:rsidRPr="00A823E1">
        <w:rPr>
          <w:rFonts w:eastAsia="Times New Roman" w:cs="Arial"/>
        </w:rPr>
        <w:t>bandits</w:t>
      </w:r>
      <w:commentRangeEnd w:id="226"/>
      <w:r w:rsidR="001D575D">
        <w:rPr>
          <w:rStyle w:val="CommentReference"/>
        </w:rPr>
        <w:commentReference w:id="226"/>
      </w:r>
      <w:r w:rsidRPr="00A823E1">
        <w:rPr>
          <w:rFonts w:eastAsia="Times New Roman" w:cs="Arial"/>
        </w:rPr>
        <w:t xml:space="preserve">. The options available </w:t>
      </w:r>
      <w:del w:id="227" w:author="Jean-Marc" w:date="2020-08-01T10:23:00Z">
        <w:r w:rsidRPr="00A823E1" w:rsidDel="001D575D">
          <w:rPr>
            <w:rFonts w:eastAsia="Times New Roman" w:cs="Arial"/>
          </w:rPr>
          <w:delText xml:space="preserve">is </w:delText>
        </w:r>
      </w:del>
      <w:ins w:id="228" w:author="Jean-Marc" w:date="2020-08-01T10:23:00Z">
        <w:r w:rsidR="001D575D">
          <w:rPr>
            <w:rFonts w:eastAsia="Times New Roman" w:cs="Arial"/>
          </w:rPr>
          <w:t>wa</w:t>
        </w:r>
        <w:r w:rsidR="001D575D" w:rsidRPr="00A823E1">
          <w:rPr>
            <w:rFonts w:eastAsia="Times New Roman" w:cs="Arial"/>
          </w:rPr>
          <w:t xml:space="preserve">s </w:t>
        </w:r>
      </w:ins>
      <w:del w:id="229" w:author="Jean-Marc" w:date="2020-08-01T10:23:00Z">
        <w:r w:rsidRPr="00A823E1" w:rsidDel="001D575D">
          <w:rPr>
            <w:rFonts w:eastAsia="Times New Roman" w:cs="Arial"/>
          </w:rPr>
          <w:delText xml:space="preserve">highlighted </w:delText>
        </w:r>
      </w:del>
      <w:ins w:id="230" w:author="Jean-Marc" w:date="2020-08-01T10:23:00Z">
        <w:r w:rsidR="001D575D">
          <w:rPr>
            <w:rFonts w:eastAsia="Times New Roman" w:cs="Arial"/>
          </w:rPr>
          <w:t>cued</w:t>
        </w:r>
        <w:r w:rsidR="001D575D" w:rsidRPr="00A823E1">
          <w:rPr>
            <w:rFonts w:eastAsia="Times New Roman" w:cs="Arial"/>
          </w:rPr>
          <w:t xml:space="preserve"> </w:t>
        </w:r>
      </w:ins>
      <w:r w:rsidRPr="00A823E1">
        <w:rPr>
          <w:rFonts w:eastAsia="Times New Roman" w:cs="Arial"/>
        </w:rPr>
        <w:t xml:space="preserve">with a green background color. </w:t>
      </w:r>
      <w:del w:id="231" w:author="Jean-Marc" w:date="2020-08-01T10:23:00Z">
        <w:r w:rsidRPr="00A823E1" w:rsidDel="001D575D">
          <w:rPr>
            <w:rFonts w:eastAsia="Times New Roman" w:cs="Arial"/>
          </w:rPr>
          <w:delText xml:space="preserve">For the first trial, only one of the two options will be highlighted and be available to choose. </w:delText>
        </w:r>
      </w:del>
      <w:r w:rsidRPr="00A823E1">
        <w:rPr>
          <w:rFonts w:eastAsia="Times New Roman" w:cs="Arial"/>
        </w:rPr>
        <w:t xml:space="preserve">Participants indicate their choices by pressing the arrow keys on a keyboard. </w:t>
      </w:r>
      <w:ins w:id="232" w:author="Jean-Marc" w:date="2020-08-01T10:23:00Z">
        <w:r w:rsidR="001D575D">
          <w:rPr>
            <w:rFonts w:eastAsia="Times New Roman" w:cs="Arial"/>
          </w:rPr>
          <w:t xml:space="preserve">Their response was followed by an indication of how much rewards they obtained </w:t>
        </w:r>
      </w:ins>
      <w:ins w:id="233" w:author="Jean-Marc" w:date="2020-08-01T10:24:00Z">
        <w:r w:rsidR="001D575D">
          <w:rPr>
            <w:rFonts w:eastAsia="Times New Roman" w:cs="Arial"/>
          </w:rPr>
          <w:t xml:space="preserve">(3, XX, Fig 1B). </w:t>
        </w:r>
      </w:ins>
      <w:r w:rsidRPr="00A823E1">
        <w:rPr>
          <w:rFonts w:eastAsia="Times New Roman" w:cs="Arial"/>
        </w:rPr>
        <w:t xml:space="preserve">From the 2nd trial, both </w:t>
      </w:r>
      <w:del w:id="234" w:author="Jean-Marc" w:date="2020-08-01T10:24:00Z">
        <w:r w:rsidRPr="00A823E1" w:rsidDel="001D575D">
          <w:rPr>
            <w:rFonts w:eastAsia="Times New Roman" w:cs="Arial"/>
          </w:rPr>
          <w:delText>of the options will</w:delText>
        </w:r>
      </w:del>
      <w:ins w:id="235" w:author="Jean-Marc" w:date="2020-08-01T10:24:00Z">
        <w:r w:rsidR="001D575D">
          <w:rPr>
            <w:rFonts w:eastAsia="Times New Roman" w:cs="Arial"/>
          </w:rPr>
          <w:t>bandits</w:t>
        </w:r>
      </w:ins>
      <w:r w:rsidRPr="00A823E1">
        <w:rPr>
          <w:rFonts w:eastAsia="Times New Roman" w:cs="Arial"/>
        </w:rPr>
        <w:t xml:space="preserve"> </w:t>
      </w:r>
      <w:del w:id="236" w:author="Jean-Marc" w:date="2020-08-01T10:24:00Z">
        <w:r w:rsidRPr="00A823E1" w:rsidDel="001D575D">
          <w:rPr>
            <w:rFonts w:eastAsia="Times New Roman" w:cs="Arial"/>
          </w:rPr>
          <w:delText xml:space="preserve">be </w:delText>
        </w:r>
      </w:del>
      <w:ins w:id="237" w:author="Jean-Marc" w:date="2020-08-01T10:24:00Z">
        <w:r w:rsidR="001D575D">
          <w:rPr>
            <w:rFonts w:eastAsia="Times New Roman" w:cs="Arial"/>
          </w:rPr>
          <w:t>were</w:t>
        </w:r>
        <w:r w:rsidR="001D575D" w:rsidRPr="00A823E1">
          <w:rPr>
            <w:rFonts w:eastAsia="Times New Roman" w:cs="Arial"/>
          </w:rPr>
          <w:t xml:space="preserve"> </w:t>
        </w:r>
      </w:ins>
      <w:r w:rsidRPr="00A823E1">
        <w:rPr>
          <w:rFonts w:eastAsia="Times New Roman" w:cs="Arial"/>
        </w:rPr>
        <w:t xml:space="preserve">available and participants </w:t>
      </w:r>
      <w:del w:id="238" w:author="Jean-Marc" w:date="2020-08-01T10:24:00Z">
        <w:r w:rsidRPr="00A823E1" w:rsidDel="001D575D">
          <w:rPr>
            <w:rFonts w:eastAsia="Times New Roman" w:cs="Arial"/>
          </w:rPr>
          <w:delText xml:space="preserve">are </w:delText>
        </w:r>
      </w:del>
      <w:ins w:id="239" w:author="Jean-Marc" w:date="2020-08-01T10:24:00Z">
        <w:r w:rsidR="001D575D">
          <w:rPr>
            <w:rFonts w:eastAsia="Times New Roman" w:cs="Arial"/>
          </w:rPr>
          <w:t>we</w:t>
        </w:r>
        <w:r w:rsidR="001D575D" w:rsidRPr="00A823E1">
          <w:rPr>
            <w:rFonts w:eastAsia="Times New Roman" w:cs="Arial"/>
          </w:rPr>
          <w:t xml:space="preserve">re </w:t>
        </w:r>
      </w:ins>
      <w:r w:rsidRPr="00A823E1">
        <w:rPr>
          <w:rFonts w:eastAsia="Times New Roman" w:cs="Arial"/>
        </w:rPr>
        <w:t xml:space="preserve">free to make their own choices. There </w:t>
      </w:r>
      <w:del w:id="240" w:author="Jean-Marc" w:date="2020-08-01T10:25:00Z">
        <w:r w:rsidRPr="00A823E1" w:rsidDel="001D575D">
          <w:rPr>
            <w:rFonts w:eastAsia="Times New Roman" w:cs="Arial"/>
          </w:rPr>
          <w:delText xml:space="preserve">are </w:delText>
        </w:r>
      </w:del>
      <w:proofErr w:type="spellStart"/>
      <w:ins w:id="241" w:author="Jean-Marc" w:date="2020-08-01T10:25:00Z">
        <w:r w:rsidR="001D575D">
          <w:rPr>
            <w:rFonts w:eastAsia="Times New Roman" w:cs="Arial"/>
          </w:rPr>
          <w:t>w</w:t>
        </w:r>
        <w:r w:rsidR="001D575D" w:rsidRPr="00A823E1">
          <w:rPr>
            <w:rFonts w:eastAsia="Times New Roman" w:cs="Arial"/>
          </w:rPr>
          <w:t>re</w:t>
        </w:r>
        <w:proofErr w:type="spellEnd"/>
        <w:r w:rsidR="001D575D" w:rsidRPr="00A823E1">
          <w:rPr>
            <w:rFonts w:eastAsia="Times New Roman" w:cs="Arial"/>
          </w:rPr>
          <w:t xml:space="preserve"> </w:t>
        </w:r>
      </w:ins>
      <w:r w:rsidRPr="00A823E1">
        <w:rPr>
          <w:rFonts w:eastAsia="Times New Roman" w:cs="Arial"/>
        </w:rPr>
        <w:t xml:space="preserve">four horizon conditions (1, 2, 5, 9 free choices) and games with different horizons </w:t>
      </w:r>
      <w:del w:id="242" w:author="Jean-Marc" w:date="2020-08-01T10:25:00Z">
        <w:r w:rsidRPr="00A823E1" w:rsidDel="001D575D">
          <w:rPr>
            <w:rFonts w:eastAsia="Times New Roman" w:cs="Arial"/>
          </w:rPr>
          <w:delText xml:space="preserve">are </w:delText>
        </w:r>
      </w:del>
      <w:ins w:id="243" w:author="Jean-Marc" w:date="2020-08-01T10:25:00Z">
        <w:r w:rsidR="001D575D">
          <w:rPr>
            <w:rFonts w:eastAsia="Times New Roman" w:cs="Arial"/>
          </w:rPr>
          <w:t>we</w:t>
        </w:r>
        <w:r w:rsidR="001D575D" w:rsidRPr="00A823E1">
          <w:rPr>
            <w:rFonts w:eastAsia="Times New Roman" w:cs="Arial"/>
          </w:rPr>
          <w:t xml:space="preserve">re </w:t>
        </w:r>
      </w:ins>
      <w:ins w:id="244" w:author="Wang, Siyu - (sywangr)" w:date="2020-08-01T12:30:00Z">
        <w:r w:rsidR="0090734D">
          <w:rPr>
            <w:rFonts w:eastAsia="Times New Roman" w:cs="Arial" w:hint="eastAsia"/>
          </w:rPr>
          <w:t>p</w:t>
        </w:r>
      </w:ins>
      <w:ins w:id="245" w:author="Jean-Marc" w:date="2020-08-01T10:25:00Z">
        <w:r w:rsidR="001D575D">
          <w:rPr>
            <w:rFonts w:eastAsia="Times New Roman" w:cs="Arial"/>
          </w:rPr>
          <w:t xml:space="preserve">seudo-randomly </w:t>
        </w:r>
      </w:ins>
      <w:r w:rsidRPr="00A823E1">
        <w:rPr>
          <w:rFonts w:eastAsia="Times New Roman" w:cs="Arial"/>
        </w:rPr>
        <w:t xml:space="preserve">interleaved. </w:t>
      </w:r>
    </w:p>
    <w:p w14:paraId="7E21F7F3" w14:textId="77777777" w:rsidR="001D575D" w:rsidRDefault="001D575D">
      <w:pPr>
        <w:rPr>
          <w:ins w:id="246" w:author="Jean-Marc" w:date="2020-08-01T10:25:00Z"/>
          <w:rFonts w:eastAsia="Times New Roman" w:cs="Arial"/>
          <w:sz w:val="34"/>
          <w:szCs w:val="34"/>
        </w:rPr>
      </w:pPr>
      <w:ins w:id="247" w:author="Jean-Marc" w:date="2020-08-01T10:25:00Z">
        <w:r>
          <w:rPr>
            <w:rFonts w:eastAsia="Times New Roman" w:cs="Arial"/>
            <w:sz w:val="34"/>
            <w:szCs w:val="34"/>
          </w:rPr>
          <w:br w:type="page"/>
        </w:r>
      </w:ins>
    </w:p>
    <w:p w14:paraId="78320F73" w14:textId="77777777" w:rsidR="00431EB8" w:rsidRPr="00A823E1" w:rsidRDefault="00431EB8">
      <w:pPr>
        <w:pStyle w:val="Heading1"/>
        <w:pPrChange w:id="248" w:author="Jean-Marc" w:date="2020-08-01T10:25:00Z">
          <w:pPr>
            <w:spacing w:before="100" w:beforeAutospacing="1" w:after="100" w:afterAutospacing="1"/>
          </w:pPr>
        </w:pPrChange>
      </w:pPr>
      <w:r w:rsidRPr="00A823E1">
        <w:lastRenderedPageBreak/>
        <w:t>Results</w:t>
      </w:r>
    </w:p>
    <w:p w14:paraId="33879774" w14:textId="77777777" w:rsidR="00FF3C52" w:rsidRDefault="00B97DE2" w:rsidP="00090CAB">
      <w:pPr>
        <w:spacing w:before="100" w:beforeAutospacing="1" w:after="100" w:afterAutospacing="1"/>
        <w:rPr>
          <w:rFonts w:eastAsia="Times New Roman" w:cs="Arial"/>
        </w:rPr>
      </w:pPr>
      <w:r w:rsidRPr="00A823E1">
        <w:rPr>
          <w:rFonts w:eastAsia="Times New Roman" w:cs="Arial"/>
        </w:rPr>
        <w:t>Both humans and rats are able to choose the best option (</w:t>
      </w:r>
      <w:ins w:id="249" w:author="Jean-Marc" w:date="2020-08-01T10:38:00Z">
        <w:r w:rsidR="00FF3C52">
          <w:rPr>
            <w:rFonts w:eastAsia="Times New Roman" w:cs="Arial"/>
          </w:rPr>
          <w:t>p(correct</w:t>
        </w:r>
      </w:ins>
      <w:ins w:id="250" w:author="Jean-Marc" w:date="2020-08-01T10:39:00Z">
        <w:r w:rsidR="00FF3C52">
          <w:rPr>
            <w:rFonts w:eastAsia="Times New Roman" w:cs="Arial"/>
          </w:rPr>
          <w:t xml:space="preserve">), </w:t>
        </w:r>
      </w:ins>
      <w:r w:rsidRPr="00A823E1">
        <w:rPr>
          <w:rFonts w:eastAsia="Times New Roman" w:cs="Arial"/>
        </w:rPr>
        <w:t xml:space="preserve">the option with a higher magnitude between the two available sugar water locations for rats, or the slot machine with a higher payout for humans) significantly above </w:t>
      </w:r>
      <w:ins w:id="251" w:author="Jean-Marc" w:date="2020-08-01T10:35:00Z">
        <w:r w:rsidR="00FF3C52">
          <w:rPr>
            <w:rFonts w:eastAsia="Times New Roman" w:cs="Arial"/>
          </w:rPr>
          <w:t xml:space="preserve">chance </w:t>
        </w:r>
      </w:ins>
      <w:r w:rsidRPr="00A823E1">
        <w:rPr>
          <w:rFonts w:eastAsia="Times New Roman" w:cs="Arial"/>
        </w:rPr>
        <w:t xml:space="preserve">in the last choice in the long horizon context.  Humans can achieve an accuracy of over 90% whereas rats can achieve an average accuracy </w:t>
      </w:r>
      <w:r w:rsidR="00F94658" w:rsidRPr="00A823E1">
        <w:rPr>
          <w:rFonts w:eastAsia="Times New Roman" w:cs="Arial"/>
        </w:rPr>
        <w:t>around</w:t>
      </w:r>
      <w:r w:rsidRPr="00A823E1">
        <w:rPr>
          <w:rFonts w:eastAsia="Times New Roman" w:cs="Arial"/>
        </w:rPr>
        <w:t xml:space="preserve"> 80</w:t>
      </w:r>
      <w:r w:rsidR="00F8214E" w:rsidRPr="00A823E1">
        <w:rPr>
          <w:rFonts w:eastAsia="Times New Roman" w:cs="Arial"/>
        </w:rPr>
        <w:t>%</w:t>
      </w:r>
      <w:r w:rsidR="00431EB8" w:rsidRPr="00A823E1">
        <w:rPr>
          <w:rFonts w:eastAsia="Times New Roman" w:cs="Arial"/>
        </w:rPr>
        <w:t xml:space="preserve"> </w:t>
      </w:r>
      <w:r w:rsidR="0098150E" w:rsidRPr="00A823E1">
        <w:rPr>
          <w:rFonts w:eastAsia="Times New Roman" w:cs="Arial"/>
        </w:rPr>
        <w:t>(Figure 2).</w:t>
      </w:r>
      <w:ins w:id="252" w:author="Jean-Marc" w:date="2020-08-01T10:37:00Z">
        <w:r w:rsidR="00FF3C52">
          <w:rPr>
            <w:rFonts w:eastAsia="Times New Roman" w:cs="Arial"/>
          </w:rPr>
          <w:t xml:space="preserve"> Both improve with the number of trial given.</w:t>
        </w:r>
      </w:ins>
      <w:r w:rsidR="00FF3C52">
        <w:rPr>
          <w:rFonts w:eastAsia="Times New Roman" w:cs="Arial"/>
        </w:rPr>
        <w:t xml:space="preserve"> </w:t>
      </w:r>
      <w:r w:rsidR="00E415CC" w:rsidRPr="00A823E1">
        <w:rPr>
          <w:rFonts w:eastAsia="Times New Roman" w:cs="Arial"/>
        </w:rPr>
        <w:t>Interesting</w:t>
      </w:r>
      <w:ins w:id="253" w:author="Jean-Marc" w:date="2020-08-01T10:39:00Z">
        <w:r w:rsidR="00FF3C52">
          <w:rPr>
            <w:rFonts w:eastAsia="Times New Roman" w:cs="Arial"/>
          </w:rPr>
          <w:t>ly</w:t>
        </w:r>
      </w:ins>
      <w:r w:rsidR="00E415CC" w:rsidRPr="00A823E1">
        <w:rPr>
          <w:rFonts w:eastAsia="Times New Roman" w:cs="Arial"/>
        </w:rPr>
        <w:t xml:space="preserve">, in the first free choice, </w:t>
      </w:r>
      <w:r w:rsidR="00BF1EFA" w:rsidRPr="00A823E1">
        <w:rPr>
          <w:rFonts w:eastAsia="Times New Roman" w:cs="Arial"/>
        </w:rPr>
        <w:t>bot</w:t>
      </w:r>
      <w:r w:rsidR="00FF3C52">
        <w:rPr>
          <w:rFonts w:eastAsia="Times New Roman" w:cs="Arial"/>
        </w:rPr>
        <w:t>h humans and rats can achieve a</w:t>
      </w:r>
      <w:ins w:id="254" w:author="Jean-Marc" w:date="2020-08-01T10:40:00Z">
        <w:r w:rsidR="00FF3C52">
          <w:rPr>
            <w:rFonts w:eastAsia="Times New Roman" w:cs="Arial"/>
          </w:rPr>
          <w:t xml:space="preserve"> similar</w:t>
        </w:r>
      </w:ins>
      <w:r w:rsidR="00BF1EFA" w:rsidRPr="00A823E1">
        <w:rPr>
          <w:rFonts w:eastAsia="Times New Roman" w:cs="Arial"/>
        </w:rPr>
        <w:t xml:space="preserve"> average accuracy of 70%</w:t>
      </w:r>
      <w:r w:rsidR="00507E50" w:rsidRPr="00A823E1">
        <w:rPr>
          <w:rFonts w:eastAsia="Times New Roman" w:cs="Arial"/>
        </w:rPr>
        <w:t xml:space="preserve"> (Figure 2)</w:t>
      </w:r>
      <w:r w:rsidR="00BF1EFA" w:rsidRPr="00A823E1">
        <w:rPr>
          <w:rFonts w:eastAsia="Times New Roman" w:cs="Arial"/>
        </w:rPr>
        <w:t xml:space="preserve">. </w:t>
      </w:r>
    </w:p>
    <w:p w14:paraId="73CA0D89" w14:textId="77777777" w:rsidR="00FC42ED" w:rsidRPr="00A823E1" w:rsidRDefault="00BF1EFA" w:rsidP="00090CAB">
      <w:pPr>
        <w:spacing w:before="100" w:beforeAutospacing="1" w:after="100" w:afterAutospacing="1"/>
        <w:rPr>
          <w:rFonts w:eastAsia="Times New Roman" w:cs="Arial"/>
        </w:rPr>
      </w:pPr>
      <w:r w:rsidRPr="00A823E1">
        <w:rPr>
          <w:rFonts w:eastAsia="Times New Roman" w:cs="Arial"/>
        </w:rPr>
        <w:t xml:space="preserve">The fact that </w:t>
      </w:r>
      <w:r w:rsidR="0098150E" w:rsidRPr="00A823E1">
        <w:rPr>
          <w:rFonts w:eastAsia="Times New Roman" w:cs="Arial"/>
        </w:rPr>
        <w:t>the</w:t>
      </w:r>
      <w:r w:rsidRPr="00A823E1">
        <w:rPr>
          <w:rFonts w:eastAsia="Times New Roman" w:cs="Arial"/>
        </w:rPr>
        <w:t xml:space="preserve"> </w:t>
      </w:r>
      <w:r w:rsidR="0098150E" w:rsidRPr="00A823E1">
        <w:rPr>
          <w:rFonts w:eastAsia="Times New Roman" w:cs="Arial"/>
        </w:rPr>
        <w:t>average accuracy</w:t>
      </w:r>
      <w:r w:rsidRPr="00A823E1">
        <w:rPr>
          <w:rFonts w:eastAsia="Times New Roman" w:cs="Arial"/>
        </w:rPr>
        <w:t xml:space="preserve"> is significantly above chance of 50% </w:t>
      </w:r>
      <w:del w:id="255" w:author="Jean-Marc" w:date="2020-08-01T10:36:00Z">
        <w:r w:rsidR="0098150E" w:rsidRPr="00A823E1" w:rsidDel="00FF3C52">
          <w:rPr>
            <w:rFonts w:eastAsia="Times New Roman" w:cs="Arial"/>
          </w:rPr>
          <w:delText xml:space="preserve">at </w:delText>
        </w:r>
      </w:del>
      <w:ins w:id="256" w:author="Jean-Marc" w:date="2020-08-01T10:36:00Z">
        <w:r w:rsidR="00FF3C52">
          <w:rPr>
            <w:rFonts w:eastAsia="Times New Roman" w:cs="Arial"/>
          </w:rPr>
          <w:t>in</w:t>
        </w:r>
        <w:r w:rsidR="00FF3C52" w:rsidRPr="00A823E1">
          <w:rPr>
            <w:rFonts w:eastAsia="Times New Roman" w:cs="Arial"/>
          </w:rPr>
          <w:t xml:space="preserve"> </w:t>
        </w:r>
      </w:ins>
      <w:r w:rsidR="0098150E" w:rsidRPr="00A823E1">
        <w:rPr>
          <w:rFonts w:eastAsia="Times New Roman" w:cs="Arial"/>
        </w:rPr>
        <w:t xml:space="preserve">the first </w:t>
      </w:r>
      <w:ins w:id="257" w:author="Jean-Marc" w:date="2020-08-01T10:36:00Z">
        <w:r w:rsidR="00FF3C52">
          <w:rPr>
            <w:rFonts w:eastAsia="Times New Roman" w:cs="Arial"/>
          </w:rPr>
          <w:t xml:space="preserve">non-guided trial </w:t>
        </w:r>
      </w:ins>
      <w:r w:rsidRPr="00A823E1">
        <w:rPr>
          <w:rFonts w:eastAsia="Times New Roman" w:cs="Arial"/>
        </w:rPr>
        <w:t xml:space="preserve">shows that </w:t>
      </w:r>
      <w:del w:id="258" w:author="Jean-Marc" w:date="2020-08-01T10:36:00Z">
        <w:r w:rsidRPr="00A823E1" w:rsidDel="00FF3C52">
          <w:rPr>
            <w:rFonts w:eastAsia="Times New Roman" w:cs="Arial"/>
          </w:rPr>
          <w:delText xml:space="preserve">there </w:delText>
        </w:r>
        <w:r w:rsidR="00CF5609" w:rsidRPr="00A823E1" w:rsidDel="00FF3C52">
          <w:rPr>
            <w:rFonts w:eastAsia="Times New Roman" w:cs="Arial"/>
          </w:rPr>
          <w:delText>is</w:delText>
        </w:r>
        <w:r w:rsidRPr="00A823E1" w:rsidDel="00FF3C52">
          <w:rPr>
            <w:rFonts w:eastAsia="Times New Roman" w:cs="Arial"/>
          </w:rPr>
          <w:delText xml:space="preserve"> </w:delText>
        </w:r>
      </w:del>
      <w:r w:rsidRPr="00A823E1">
        <w:rPr>
          <w:rFonts w:eastAsia="Times New Roman" w:cs="Arial"/>
        </w:rPr>
        <w:t xml:space="preserve">prior information </w:t>
      </w:r>
      <w:del w:id="259" w:author="Jean-Marc" w:date="2020-08-01T10:36:00Z">
        <w:r w:rsidRPr="00A823E1" w:rsidDel="00FF3C52">
          <w:rPr>
            <w:rFonts w:eastAsia="Times New Roman" w:cs="Arial"/>
          </w:rPr>
          <w:delText xml:space="preserve">that </w:delText>
        </w:r>
      </w:del>
      <w:r w:rsidRPr="00A823E1">
        <w:rPr>
          <w:rFonts w:eastAsia="Times New Roman" w:cs="Arial"/>
        </w:rPr>
        <w:t xml:space="preserve">is available and used by human and rats to guide </w:t>
      </w:r>
      <w:ins w:id="260" w:author="Jean-Marc" w:date="2020-08-01T10:41:00Z">
        <w:r w:rsidR="00FF3C52">
          <w:rPr>
            <w:rFonts w:eastAsia="Times New Roman" w:cs="Arial"/>
          </w:rPr>
          <w:t xml:space="preserve">subsequent </w:t>
        </w:r>
      </w:ins>
      <w:r w:rsidRPr="00A823E1">
        <w:rPr>
          <w:rFonts w:eastAsia="Times New Roman" w:cs="Arial"/>
        </w:rPr>
        <w:t xml:space="preserve">exploration. In this particular task, with repeated </w:t>
      </w:r>
      <w:del w:id="261" w:author="Jean-Marc" w:date="2020-08-01T10:36:00Z">
        <w:r w:rsidRPr="00A823E1" w:rsidDel="00FF3C52">
          <w:rPr>
            <w:rFonts w:eastAsia="Times New Roman" w:cs="Arial"/>
          </w:rPr>
          <w:delText>training</w:delText>
        </w:r>
      </w:del>
      <w:ins w:id="262" w:author="Jean-Marc" w:date="2020-08-01T10:36:00Z">
        <w:r w:rsidR="00FF3C52">
          <w:rPr>
            <w:rFonts w:eastAsia="Times New Roman" w:cs="Arial"/>
          </w:rPr>
          <w:t>games</w:t>
        </w:r>
      </w:ins>
      <w:r w:rsidRPr="00A823E1">
        <w:rPr>
          <w:rFonts w:eastAsia="Times New Roman" w:cs="Arial"/>
        </w:rPr>
        <w:t xml:space="preserve">, humans and animals are able to </w:t>
      </w:r>
      <w:del w:id="263" w:author="Jean-Marc" w:date="2020-08-01T10:41:00Z">
        <w:r w:rsidRPr="00A823E1" w:rsidDel="00FF3C52">
          <w:rPr>
            <w:rFonts w:eastAsia="Times New Roman" w:cs="Arial"/>
          </w:rPr>
          <w:delText xml:space="preserve">estimate </w:delText>
        </w:r>
      </w:del>
      <w:ins w:id="264" w:author="Jean-Marc" w:date="2020-08-01T10:41:00Z">
        <w:r w:rsidR="00FF3C52">
          <w:rPr>
            <w:rFonts w:eastAsia="Times New Roman" w:cs="Arial"/>
          </w:rPr>
          <w:t xml:space="preserve">assess the relative </w:t>
        </w:r>
      </w:ins>
      <w:ins w:id="265" w:author="Jean-Marc" w:date="2020-08-01T10:42:00Z">
        <w:r w:rsidR="00FF3C52">
          <w:rPr>
            <w:rFonts w:eastAsia="Times New Roman" w:cs="Arial"/>
          </w:rPr>
          <w:t xml:space="preserve">‘goodness’ of the two </w:t>
        </w:r>
      </w:ins>
      <w:ins w:id="266" w:author="Jean-Marc" w:date="2020-08-01T10:47:00Z">
        <w:r w:rsidR="006471A9">
          <w:rPr>
            <w:rFonts w:eastAsia="Times New Roman" w:cs="Arial"/>
          </w:rPr>
          <w:t>bandits</w:t>
        </w:r>
      </w:ins>
      <w:ins w:id="267" w:author="Jean-Marc" w:date="2020-08-01T10:42:00Z">
        <w:r w:rsidR="00FF3C52">
          <w:rPr>
            <w:rFonts w:eastAsia="Times New Roman" w:cs="Arial"/>
          </w:rPr>
          <w:t xml:space="preserve"> from the reward they obtained during the guided trial.</w:t>
        </w:r>
      </w:ins>
      <w:ins w:id="268" w:author="Jean-Marc" w:date="2020-08-01T10:41:00Z">
        <w:r w:rsidR="00FF3C52" w:rsidRPr="00A823E1">
          <w:rPr>
            <w:rFonts w:eastAsia="Times New Roman" w:cs="Arial"/>
          </w:rPr>
          <w:t xml:space="preserve"> </w:t>
        </w:r>
      </w:ins>
      <w:del w:id="269" w:author="Jean-Marc" w:date="2020-08-01T10:43:00Z">
        <w:r w:rsidRPr="00A823E1" w:rsidDel="00FF3C52">
          <w:rPr>
            <w:rFonts w:eastAsia="Times New Roman" w:cs="Arial"/>
          </w:rPr>
          <w:delText xml:space="preserve">the distribution of rewards across games and use that information to guide their </w:delText>
        </w:r>
      </w:del>
      <w:del w:id="270" w:author="Jean-Marc" w:date="2020-08-01T10:41:00Z">
        <w:r w:rsidRPr="00A823E1" w:rsidDel="00FF3C52">
          <w:rPr>
            <w:rFonts w:eastAsia="Times New Roman" w:cs="Arial"/>
          </w:rPr>
          <w:delText>judgement</w:delText>
        </w:r>
      </w:del>
      <w:del w:id="271" w:author="Jean-Marc" w:date="2020-08-01T10:43:00Z">
        <w:r w:rsidRPr="00A823E1" w:rsidDel="00FF3C52">
          <w:rPr>
            <w:rFonts w:eastAsia="Times New Roman" w:cs="Arial"/>
          </w:rPr>
          <w:delText xml:space="preserve">. </w:delText>
        </w:r>
      </w:del>
      <w:del w:id="272" w:author="Jean-Marc" w:date="2020-08-01T10:37:00Z">
        <w:r w:rsidR="0098150E" w:rsidRPr="00A823E1" w:rsidDel="00FF3C52">
          <w:rPr>
            <w:rFonts w:eastAsia="Times New Roman" w:cs="Arial"/>
          </w:rPr>
          <w:delText xml:space="preserve">In </w:delText>
        </w:r>
      </w:del>
      <w:ins w:id="273" w:author="Jean-Marc" w:date="2020-08-01T10:43:00Z">
        <w:r w:rsidR="00FF3C52">
          <w:rPr>
            <w:rFonts w:eastAsia="Times New Roman" w:cs="Arial"/>
          </w:rPr>
          <w:t xml:space="preserve">We computed the </w:t>
        </w:r>
      </w:ins>
      <w:ins w:id="274" w:author="Jean-Marc" w:date="2020-08-01T10:44:00Z">
        <w:r w:rsidR="00FF3C52">
          <w:rPr>
            <w:rFonts w:eastAsia="Times New Roman" w:cs="Arial"/>
          </w:rPr>
          <w:t xml:space="preserve">probability of choosing a different </w:t>
        </w:r>
      </w:ins>
      <w:ins w:id="275" w:author="Jean-Marc" w:date="2020-08-01T10:47:00Z">
        <w:r w:rsidR="006471A9">
          <w:rPr>
            <w:rFonts w:eastAsia="Times New Roman" w:cs="Arial"/>
          </w:rPr>
          <w:t>bandit</w:t>
        </w:r>
      </w:ins>
      <w:ins w:id="276" w:author="Jean-Marc" w:date="2020-08-01T10:44:00Z">
        <w:r w:rsidR="00FF3C52">
          <w:rPr>
            <w:rFonts w:eastAsia="Times New Roman" w:cs="Arial"/>
          </w:rPr>
          <w:t xml:space="preserve"> than the one they were guided to (p</w:t>
        </w:r>
      </w:ins>
      <w:ins w:id="277" w:author="Jean-Marc" w:date="2020-08-01T10:45:00Z">
        <w:r w:rsidR="00FF3C52">
          <w:rPr>
            <w:rFonts w:eastAsia="Times New Roman" w:cs="Arial"/>
          </w:rPr>
          <w:t xml:space="preserve">(explore), Fig 3) as a function of the reward size during the guided trial. </w:t>
        </w:r>
      </w:ins>
      <w:del w:id="278" w:author="Jean-Marc" w:date="2020-08-01T10:37:00Z">
        <w:r w:rsidR="0098150E" w:rsidRPr="00A823E1" w:rsidDel="00FF3C52">
          <w:rPr>
            <w:rFonts w:eastAsia="Times New Roman" w:cs="Arial"/>
          </w:rPr>
          <w:delText>particular</w:delText>
        </w:r>
      </w:del>
      <w:del w:id="279" w:author="Jean-Marc" w:date="2020-08-01T10:45:00Z">
        <w:r w:rsidR="0098150E" w:rsidRPr="00A823E1" w:rsidDel="00FF3C52">
          <w:rPr>
            <w:rFonts w:eastAsia="Times New Roman" w:cs="Arial"/>
          </w:rPr>
          <w:delText>, if they are guided to a low reward, they are more likely to explore whereas if they are guided to a high reward, they are more likely to exploit</w:delText>
        </w:r>
        <w:r w:rsidR="003B0496" w:rsidRPr="00A823E1" w:rsidDel="00FF3C52">
          <w:rPr>
            <w:rFonts w:eastAsia="Times New Roman" w:cs="Arial"/>
          </w:rPr>
          <w:delText xml:space="preserve"> (Figure 3). </w:delText>
        </w:r>
      </w:del>
      <w:ins w:id="280" w:author="Jean-Marc" w:date="2020-08-01T10:45:00Z">
        <w:r w:rsidR="006471A9">
          <w:rPr>
            <w:rFonts w:eastAsia="Times New Roman" w:cs="Arial"/>
          </w:rPr>
          <w:t xml:space="preserve">We find that rats were </w:t>
        </w:r>
      </w:ins>
      <w:ins w:id="281" w:author="Jean-Marc" w:date="2020-08-01T10:48:00Z">
        <w:r w:rsidR="006471A9">
          <w:rPr>
            <w:rFonts w:eastAsia="Times New Roman" w:cs="Arial"/>
          </w:rPr>
          <w:t>very</w:t>
        </w:r>
      </w:ins>
      <w:ins w:id="282" w:author="Jean-Marc" w:date="2020-08-01T10:45:00Z">
        <w:r w:rsidR="006471A9">
          <w:rPr>
            <w:rFonts w:eastAsia="Times New Roman" w:cs="Arial"/>
          </w:rPr>
          <w:t xml:space="preserve"> likely to explore the other feeder</w:t>
        </w:r>
      </w:ins>
      <w:ins w:id="283" w:author="Jean-Marc" w:date="2020-08-01T10:47:00Z">
        <w:r w:rsidR="006471A9">
          <w:rPr>
            <w:rFonts w:eastAsia="Times New Roman" w:cs="Arial"/>
          </w:rPr>
          <w:t xml:space="preserve"> if they obtained a low reward during the guided trials </w:t>
        </w:r>
      </w:ins>
      <w:ins w:id="284" w:author="Jean-Marc" w:date="2020-08-01T10:48:00Z">
        <w:r w:rsidR="006471A9">
          <w:rPr>
            <w:rFonts w:eastAsia="Times New Roman" w:cs="Arial"/>
          </w:rPr>
          <w:t>(e.g. 0 drops, 9X.Y% +- ZZZ Fig 3A)</w:t>
        </w:r>
      </w:ins>
      <w:ins w:id="285" w:author="Jean-Marc" w:date="2020-08-01T10:49:00Z">
        <w:r w:rsidR="006471A9">
          <w:rPr>
            <w:rFonts w:eastAsia="Times New Roman" w:cs="Arial"/>
          </w:rPr>
          <w:t xml:space="preserve">, and were very unlikely to switch if they obtained a large reward (e.g. 5 drops Fig 3A). </w:t>
        </w:r>
      </w:ins>
      <w:ins w:id="286" w:author="Jean-Marc" w:date="2020-08-01T10:50:00Z">
        <w:r w:rsidR="006471A9">
          <w:rPr>
            <w:rFonts w:eastAsia="Times New Roman" w:cs="Arial"/>
          </w:rPr>
          <w:t xml:space="preserve">Interestingly, when drop size were 3 or 5, the long horizon conditions </w:t>
        </w:r>
        <w:proofErr w:type="spellStart"/>
        <w:r w:rsidR="006471A9">
          <w:rPr>
            <w:rFonts w:eastAsia="Times New Roman" w:cs="Arial"/>
          </w:rPr>
          <w:t>seemd</w:t>
        </w:r>
        <w:proofErr w:type="spellEnd"/>
        <w:r w:rsidR="006471A9">
          <w:rPr>
            <w:rFonts w:eastAsia="Times New Roman" w:cs="Arial"/>
          </w:rPr>
          <w:t xml:space="preserve"> to yield lower probability of </w:t>
        </w:r>
        <w:commentRangeStart w:id="287"/>
        <w:r w:rsidR="006471A9">
          <w:rPr>
            <w:rFonts w:eastAsia="Times New Roman" w:cs="Arial"/>
          </w:rPr>
          <w:t>switching</w:t>
        </w:r>
      </w:ins>
      <w:commentRangeEnd w:id="287"/>
      <w:ins w:id="288" w:author="Jean-Marc" w:date="2020-08-01T10:51:00Z">
        <w:r w:rsidR="006471A9">
          <w:rPr>
            <w:rStyle w:val="CommentReference"/>
          </w:rPr>
          <w:commentReference w:id="287"/>
        </w:r>
        <w:r w:rsidR="006471A9">
          <w:rPr>
            <w:rFonts w:eastAsia="Times New Roman" w:cs="Arial"/>
          </w:rPr>
          <w:t xml:space="preserve"> t</w:t>
        </w:r>
      </w:ins>
      <w:ins w:id="289" w:author="Jean-Marc" w:date="2020-08-01T10:52:00Z">
        <w:r w:rsidR="006471A9">
          <w:rPr>
            <w:rFonts w:eastAsia="Times New Roman" w:cs="Arial"/>
          </w:rPr>
          <w:t>han in the short horizon condition.</w:t>
        </w:r>
      </w:ins>
    </w:p>
    <w:p w14:paraId="29763D27" w14:textId="77777777" w:rsidR="00090CAB" w:rsidRDefault="006471A9" w:rsidP="00D6237E">
      <w:pPr>
        <w:spacing w:before="100" w:beforeAutospacing="1" w:after="100" w:afterAutospacing="1"/>
        <w:rPr>
          <w:ins w:id="290" w:author="Jean-Marc" w:date="2020-08-01T10:58:00Z"/>
          <w:rFonts w:eastAsia="Times New Roman" w:cs="Arial"/>
        </w:rPr>
      </w:pPr>
      <w:ins w:id="291" w:author="Jean-Marc" w:date="2020-08-01T10:53:00Z">
        <w:r>
          <w:rPr>
            <w:rFonts w:eastAsia="Times New Roman" w:cs="Arial"/>
          </w:rPr>
          <w:t>The overall shape of the curve was similar in humans with some notable differences. First, human subjects were at ceiling for 1 and 2 points indicating that both rewards size were equally salient</w:t>
        </w:r>
      </w:ins>
      <w:ins w:id="292" w:author="Jean-Marc" w:date="2020-08-01T10:57:00Z">
        <w:r w:rsidR="00A11719">
          <w:rPr>
            <w:rFonts w:eastAsia="Times New Roman" w:cs="Arial"/>
          </w:rPr>
          <w:t xml:space="preserve"> (Fig 3)</w:t>
        </w:r>
      </w:ins>
      <w:ins w:id="293" w:author="Jean-Marc" w:date="2020-08-01T10:53:00Z">
        <w:r>
          <w:rPr>
            <w:rFonts w:eastAsia="Times New Roman" w:cs="Arial"/>
          </w:rPr>
          <w:t>.</w:t>
        </w:r>
      </w:ins>
      <w:del w:id="294" w:author="Jean-Marc" w:date="2020-08-01T10:57:00Z">
        <w:r w:rsidR="00DA4DA8" w:rsidRPr="00A823E1" w:rsidDel="00A11719">
          <w:rPr>
            <w:rFonts w:eastAsia="Times New Roman" w:cs="Arial"/>
          </w:rPr>
          <w:delText xml:space="preserve">Humans showed an overall increase in the percentage of exploration in a long horizon context compared to a short horizon context. </w:delText>
        </w:r>
      </w:del>
      <w:del w:id="295" w:author="Jean-Marc" w:date="2020-08-01T10:56:00Z">
        <w:r w:rsidR="00DA4DA8" w:rsidRPr="00A823E1" w:rsidDel="00A11719">
          <w:rPr>
            <w:rFonts w:eastAsia="Times New Roman" w:cs="Arial"/>
          </w:rPr>
          <w:delText xml:space="preserve">However, rats did not show any horizon difference in the strategy that they use to explore </w:delText>
        </w:r>
      </w:del>
      <w:del w:id="296" w:author="Jean-Marc" w:date="2020-08-01T10:57:00Z">
        <w:r w:rsidR="00DA4DA8" w:rsidRPr="00A823E1" w:rsidDel="00A11719">
          <w:rPr>
            <w:rFonts w:eastAsia="Times New Roman" w:cs="Arial"/>
          </w:rPr>
          <w:delText>(Figure 3)</w:delText>
        </w:r>
      </w:del>
      <w:r w:rsidR="00DA4DA8" w:rsidRPr="00A823E1">
        <w:rPr>
          <w:rFonts w:eastAsia="Times New Roman" w:cs="Arial"/>
        </w:rPr>
        <w:t xml:space="preserve">. </w:t>
      </w:r>
      <w:ins w:id="297" w:author="Jean-Marc" w:date="2020-08-01T10:57:00Z">
        <w:r w:rsidR="00A11719">
          <w:rPr>
            <w:rFonts w:eastAsia="Times New Roman" w:cs="Arial"/>
          </w:rPr>
          <w:t xml:space="preserve">Second, increasing the horizon seem to increase the probability to switch for intermediate reward size </w:t>
        </w:r>
      </w:ins>
      <w:ins w:id="298" w:author="Jean-Marc" w:date="2020-08-01T10:58:00Z">
        <w:r w:rsidR="00A11719">
          <w:rPr>
            <w:rFonts w:eastAsia="Times New Roman" w:cs="Arial"/>
          </w:rPr>
          <w:t>(3,4 in Fig 3).</w:t>
        </w:r>
      </w:ins>
    </w:p>
    <w:p w14:paraId="3814C8BA" w14:textId="77777777" w:rsidR="00A11719" w:rsidRPr="00A823E1" w:rsidRDefault="00A11719" w:rsidP="00D6237E">
      <w:pPr>
        <w:spacing w:before="100" w:beforeAutospacing="1" w:after="100" w:afterAutospacing="1"/>
        <w:rPr>
          <w:rFonts w:eastAsia="Times New Roman" w:cs="Arial"/>
        </w:rPr>
      </w:pPr>
    </w:p>
    <w:p w14:paraId="10654CF5" w14:textId="77777777" w:rsidR="00BF2264" w:rsidRPr="00A823E1" w:rsidRDefault="00431EB8" w:rsidP="00431EB8">
      <w:pPr>
        <w:spacing w:before="100" w:beforeAutospacing="1" w:after="100" w:afterAutospacing="1"/>
        <w:rPr>
          <w:rFonts w:eastAsia="Times New Roman" w:cs="Arial"/>
        </w:rPr>
      </w:pPr>
      <w:r w:rsidRPr="00A823E1">
        <w:rPr>
          <w:rFonts w:eastAsia="Times New Roman" w:cs="Arial"/>
          <w:sz w:val="34"/>
          <w:szCs w:val="34"/>
        </w:rPr>
        <w:t xml:space="preserve">Discussion </w:t>
      </w:r>
    </w:p>
    <w:p w14:paraId="4C3BDFED" w14:textId="22394A8B" w:rsidR="00A07F12" w:rsidRPr="00A823E1" w:rsidRDefault="00431EB8" w:rsidP="00A07F12">
      <w:pPr>
        <w:spacing w:before="100" w:beforeAutospacing="1" w:after="100" w:afterAutospacing="1"/>
        <w:rPr>
          <w:ins w:id="299" w:author="Jean-Marc" w:date="2020-08-01T11:17:00Z"/>
          <w:rFonts w:eastAsia="Times New Roman" w:cs="Arial"/>
        </w:rPr>
      </w:pPr>
      <w:r w:rsidRPr="00A823E1">
        <w:rPr>
          <w:rFonts w:eastAsia="Times New Roman" w:cs="Arial"/>
        </w:rPr>
        <w:t xml:space="preserve">In this study, </w:t>
      </w:r>
      <w:r w:rsidR="00825FA5" w:rsidRPr="00A823E1">
        <w:rPr>
          <w:rFonts w:eastAsia="Times New Roman" w:cs="Arial"/>
        </w:rPr>
        <w:t xml:space="preserve">we investigated </w:t>
      </w:r>
      <w:ins w:id="300" w:author="Jean-Marc" w:date="2020-08-01T10:59:00Z">
        <w:r w:rsidR="00D4210F">
          <w:rPr>
            <w:rFonts w:eastAsia="Times New Roman" w:cs="Arial"/>
          </w:rPr>
          <w:t xml:space="preserve">the behavioral performance of rats in a new model of the Horizon task adapted to rats. </w:t>
        </w:r>
      </w:ins>
      <w:del w:id="301" w:author="Jean-Marc" w:date="2020-08-01T11:00:00Z">
        <w:r w:rsidR="00825FA5" w:rsidRPr="00A823E1" w:rsidDel="00D4210F">
          <w:rPr>
            <w:rFonts w:eastAsia="Times New Roman" w:cs="Arial"/>
          </w:rPr>
          <w:delText xml:space="preserve">how </w:delText>
        </w:r>
      </w:del>
      <w:del w:id="302" w:author="Jean-Marc" w:date="2020-08-01T10:59:00Z">
        <w:r w:rsidR="00825FA5" w:rsidRPr="00A823E1" w:rsidDel="00D4210F">
          <w:rPr>
            <w:rFonts w:eastAsia="Times New Roman" w:cs="Arial"/>
          </w:rPr>
          <w:delText xml:space="preserve">rodents </w:delText>
        </w:r>
      </w:del>
      <w:del w:id="303" w:author="Jean-Marc" w:date="2020-08-01T11:00:00Z">
        <w:r w:rsidR="00825FA5" w:rsidRPr="00A823E1" w:rsidDel="00D4210F">
          <w:rPr>
            <w:rFonts w:eastAsia="Times New Roman" w:cs="Arial"/>
          </w:rPr>
          <w:delText>solve the explore-exploit tradeoff</w:delText>
        </w:r>
        <w:r w:rsidR="000746B8" w:rsidRPr="00A823E1" w:rsidDel="00D4210F">
          <w:rPr>
            <w:rFonts w:eastAsia="Times New Roman" w:cs="Arial"/>
          </w:rPr>
          <w:delText xml:space="preserve"> in a more naturalistic setting</w:delText>
        </w:r>
        <w:r w:rsidR="00AA5D07" w:rsidRPr="00A823E1" w:rsidDel="00D4210F">
          <w:rPr>
            <w:rFonts w:eastAsia="Times New Roman" w:cs="Arial"/>
          </w:rPr>
          <w:delText xml:space="preserve"> using a novel open field task</w:delText>
        </w:r>
        <w:r w:rsidR="00825FA5" w:rsidRPr="00A823E1" w:rsidDel="00D4210F">
          <w:rPr>
            <w:rFonts w:eastAsia="Times New Roman" w:cs="Arial"/>
          </w:rPr>
          <w:delText xml:space="preserve">. </w:delText>
        </w:r>
      </w:del>
      <w:ins w:id="304" w:author="Jean-Marc" w:date="2020-08-01T11:18:00Z">
        <w:r w:rsidR="00A07F12">
          <w:rPr>
            <w:rFonts w:eastAsia="Times New Roman" w:cs="Arial"/>
          </w:rPr>
          <w:t>W</w:t>
        </w:r>
      </w:ins>
      <w:ins w:id="305" w:author="Jean-Marc" w:date="2020-08-01T11:17:00Z">
        <w:r w:rsidR="00A07F12" w:rsidRPr="00A823E1">
          <w:rPr>
            <w:rFonts w:eastAsia="Times New Roman" w:cs="Arial"/>
          </w:rPr>
          <w:t xml:space="preserve">e addressed these limitations </w:t>
        </w:r>
      </w:ins>
      <w:ins w:id="306" w:author="Jean-Marc" w:date="2020-08-01T11:18:00Z">
        <w:r w:rsidR="00A07F12">
          <w:rPr>
            <w:rFonts w:eastAsia="Times New Roman" w:cs="Arial"/>
          </w:rPr>
          <w:t xml:space="preserve">of previous rodent studies </w:t>
        </w:r>
      </w:ins>
      <w:ins w:id="307" w:author="Jean-Marc" w:date="2020-08-01T11:17:00Z">
        <w:r w:rsidR="00A07F12" w:rsidRPr="00A823E1">
          <w:rPr>
            <w:rFonts w:eastAsia="Times New Roman" w:cs="Arial"/>
          </w:rPr>
          <w:t xml:space="preserve">by designing a novel open-field task in which rodents choose between two locations that offer different amount of </w:t>
        </w:r>
        <w:r w:rsidR="00A07F12">
          <w:rPr>
            <w:rFonts w:eastAsia="Times New Roman" w:cs="Arial"/>
          </w:rPr>
          <w:t>rewards</w:t>
        </w:r>
        <w:r w:rsidR="00A07F12" w:rsidRPr="00A823E1">
          <w:rPr>
            <w:rFonts w:eastAsia="Times New Roman" w:cs="Arial"/>
          </w:rPr>
          <w:t xml:space="preserve">. To dissociate the uncertainty in estimation of value </w:t>
        </w:r>
        <w:r w:rsidR="00A07F12">
          <w:rPr>
            <w:rFonts w:eastAsia="Times New Roman" w:cs="Arial"/>
          </w:rPr>
          <w:t>from</w:t>
        </w:r>
        <w:r w:rsidR="00A07F12" w:rsidRPr="00A823E1">
          <w:rPr>
            <w:rFonts w:eastAsia="Times New Roman" w:cs="Arial"/>
          </w:rPr>
          <w:t xml:space="preserve"> the ambiguity of a novel option, we used magnitudes of rewards instead of probabilistic rewards</w:t>
        </w:r>
        <w:r w:rsidR="00A07F12">
          <w:rPr>
            <w:rFonts w:eastAsia="Times New Roman" w:cs="Arial"/>
          </w:rPr>
          <w:t>. Indeed,</w:t>
        </w:r>
        <w:r w:rsidR="00A07F12" w:rsidRPr="00A823E1">
          <w:rPr>
            <w:rFonts w:eastAsia="Times New Roman" w:cs="Arial"/>
          </w:rPr>
          <w:t xml:space="preserve"> choosing the same option again in the probabilistic case can be </w:t>
        </w:r>
        <w:r w:rsidR="00A07F12">
          <w:rPr>
            <w:rFonts w:eastAsia="Times New Roman" w:cs="Arial"/>
          </w:rPr>
          <w:t xml:space="preserve">at least in part </w:t>
        </w:r>
        <w:r w:rsidR="00A07F12" w:rsidRPr="00A823E1">
          <w:rPr>
            <w:rFonts w:eastAsia="Times New Roman" w:cs="Arial"/>
          </w:rPr>
          <w:t>exploratory whereas repeating the same choice is more exploitative in a pure</w:t>
        </w:r>
        <w:r w:rsidR="00A07F12">
          <w:rPr>
            <w:rFonts w:eastAsia="Times New Roman" w:cs="Arial"/>
          </w:rPr>
          <w:t>ly</w:t>
        </w:r>
        <w:r w:rsidR="00A07F12" w:rsidRPr="00A823E1">
          <w:rPr>
            <w:rFonts w:eastAsia="Times New Roman" w:cs="Arial"/>
          </w:rPr>
          <w:t xml:space="preserve"> deterministic reward setting. In our design, the rats were guided to one of the two feeder location first, and the extent to which they explore the other unvisited feeder location in their free choices </w:t>
        </w:r>
        <w:r w:rsidR="00A07F12">
          <w:rPr>
            <w:rFonts w:eastAsia="Times New Roman" w:cs="Arial"/>
          </w:rPr>
          <w:t>is</w:t>
        </w:r>
        <w:r w:rsidR="00A07F12" w:rsidRPr="00A823E1">
          <w:rPr>
            <w:rFonts w:eastAsia="Times New Roman" w:cs="Arial"/>
          </w:rPr>
          <w:t xml:space="preserve"> used as a purer measure of exploration. In this way, we are also able to quantify directed exploration in a model-free </w:t>
        </w:r>
        <w:r w:rsidR="00A07F12">
          <w:rPr>
            <w:rFonts w:eastAsia="Times New Roman" w:cs="Arial"/>
          </w:rPr>
          <w:t>manner</w:t>
        </w:r>
        <w:r w:rsidR="00A07F12" w:rsidRPr="00A823E1">
          <w:rPr>
            <w:rFonts w:eastAsia="Times New Roman" w:cs="Arial"/>
          </w:rPr>
          <w:t xml:space="preserve">. In addition, rats were set to perform the task in both a short and a long horizon condition to assess whether rats explore differently in different horizon contexts.  Using an open field, we </w:t>
        </w:r>
        <w:r w:rsidR="00A07F12">
          <w:rPr>
            <w:rFonts w:eastAsia="Times New Roman" w:cs="Arial"/>
          </w:rPr>
          <w:t xml:space="preserve">were </w:t>
        </w:r>
        <w:r w:rsidR="00A07F12" w:rsidRPr="00A823E1">
          <w:rPr>
            <w:rFonts w:eastAsia="Times New Roman" w:cs="Arial"/>
          </w:rPr>
          <w:t>able to use two sets of different locations alternatively as new games start as opposed to having to reverse the reward conditions at the same set of locations</w:t>
        </w:r>
        <w:r w:rsidR="00A07F12">
          <w:rPr>
            <w:rFonts w:eastAsia="Times New Roman" w:cs="Arial"/>
          </w:rPr>
          <w:t xml:space="preserve"> </w:t>
        </w:r>
        <w:r w:rsidR="00A07F12">
          <w:rPr>
            <w:rFonts w:eastAsia="Times New Roman" w:cs="Arial"/>
          </w:rPr>
          <w:lastRenderedPageBreak/>
          <w:t>(as in reversal learning paradigms)</w:t>
        </w:r>
        <w:r w:rsidR="00A07F12" w:rsidRPr="00A823E1">
          <w:rPr>
            <w:rFonts w:eastAsia="Times New Roman" w:cs="Arial"/>
          </w:rPr>
          <w:t xml:space="preserve">. The two sets of feeders are associated with different horizon contexts. Moreover, we recruited human subjects to perform a similar version that is comparable to the task that the rats, and we compared the performance in exploration between humans and rats. </w:t>
        </w:r>
      </w:ins>
    </w:p>
    <w:p w14:paraId="084E9DB9" w14:textId="051C184C" w:rsidR="00D4210F" w:rsidRDefault="00D4210F" w:rsidP="00431EB8">
      <w:pPr>
        <w:spacing w:before="100" w:beforeAutospacing="1" w:after="100" w:afterAutospacing="1"/>
        <w:rPr>
          <w:ins w:id="308" w:author="Jean-Marc" w:date="2020-08-01T11:01:00Z"/>
          <w:rFonts w:eastAsia="Times New Roman" w:cs="Arial"/>
        </w:rPr>
      </w:pPr>
    </w:p>
    <w:p w14:paraId="19460E20" w14:textId="73B313C7" w:rsidR="002F4917" w:rsidRPr="00A823E1" w:rsidRDefault="002F4917" w:rsidP="00431EB8">
      <w:pPr>
        <w:spacing w:before="100" w:beforeAutospacing="1" w:after="100" w:afterAutospacing="1"/>
        <w:rPr>
          <w:rFonts w:eastAsia="Times New Roman" w:cs="Arial"/>
        </w:rPr>
      </w:pPr>
      <w:del w:id="309" w:author="Jean-Marc" w:date="2020-08-01T11:19:00Z">
        <w:r w:rsidRPr="00A823E1" w:rsidDel="00A07F12">
          <w:rPr>
            <w:rFonts w:eastAsia="Times New Roman" w:cs="Arial"/>
          </w:rPr>
          <w:delText>Like in</w:delText>
        </w:r>
      </w:del>
      <w:ins w:id="310" w:author="Jean-Marc" w:date="2020-08-01T11:19:00Z">
        <w:r w:rsidR="00A07F12">
          <w:rPr>
            <w:rFonts w:eastAsia="Times New Roman" w:cs="Arial"/>
          </w:rPr>
          <w:t>As with</w:t>
        </w:r>
      </w:ins>
      <w:r w:rsidRPr="00A823E1">
        <w:rPr>
          <w:rFonts w:eastAsia="Times New Roman" w:cs="Arial"/>
        </w:rPr>
        <w:t xml:space="preserve"> humans, we showed that rats </w:t>
      </w:r>
      <w:ins w:id="311" w:author="Jean-Marc" w:date="2020-08-01T11:19:00Z">
        <w:r w:rsidR="00A07F12">
          <w:rPr>
            <w:rFonts w:eastAsia="Times New Roman" w:cs="Arial"/>
          </w:rPr>
          <w:t>we</w:t>
        </w:r>
      </w:ins>
      <w:del w:id="312" w:author="Jean-Marc" w:date="2020-08-01T11:19:00Z">
        <w:r w:rsidRPr="00A823E1" w:rsidDel="00A07F12">
          <w:rPr>
            <w:rFonts w:eastAsia="Times New Roman" w:cs="Arial"/>
          </w:rPr>
          <w:delText>a</w:delText>
        </w:r>
      </w:del>
      <w:r w:rsidRPr="00A823E1">
        <w:rPr>
          <w:rFonts w:eastAsia="Times New Roman" w:cs="Arial"/>
        </w:rPr>
        <w:t xml:space="preserve">re able to use prior information about the distribution of rewards to guide </w:t>
      </w:r>
      <w:ins w:id="313" w:author="Jean-Marc" w:date="2020-08-01T11:19:00Z">
        <w:r w:rsidR="00A07F12">
          <w:rPr>
            <w:rFonts w:eastAsia="Times New Roman" w:cs="Arial"/>
          </w:rPr>
          <w:t xml:space="preserve">future </w:t>
        </w:r>
      </w:ins>
      <w:r w:rsidRPr="00A823E1">
        <w:rPr>
          <w:rFonts w:eastAsia="Times New Roman" w:cs="Arial"/>
        </w:rPr>
        <w:t xml:space="preserve">exploration. However, rats did not </w:t>
      </w:r>
      <w:del w:id="314" w:author="Jean-Marc" w:date="2020-08-01T11:19:00Z">
        <w:r w:rsidRPr="00A823E1" w:rsidDel="00A07F12">
          <w:rPr>
            <w:rFonts w:eastAsia="Times New Roman" w:cs="Arial"/>
          </w:rPr>
          <w:delText xml:space="preserve">seem to </w:delText>
        </w:r>
      </w:del>
      <w:r w:rsidRPr="00A823E1">
        <w:rPr>
          <w:rFonts w:eastAsia="Times New Roman" w:cs="Arial"/>
        </w:rPr>
        <w:t>alter their exploration strategies based on the horizon context</w:t>
      </w:r>
      <w:ins w:id="315" w:author="Jean-Marc" w:date="2020-08-01T11:19:00Z">
        <w:r w:rsidR="00A07F12">
          <w:rPr>
            <w:rFonts w:eastAsia="Times New Roman" w:cs="Arial"/>
          </w:rPr>
          <w:t xml:space="preserve"> to the same extent as humans</w:t>
        </w:r>
      </w:ins>
      <w:r w:rsidRPr="00A823E1">
        <w:rPr>
          <w:rFonts w:eastAsia="Times New Roman" w:cs="Arial"/>
        </w:rPr>
        <w:t xml:space="preserve">. </w:t>
      </w:r>
    </w:p>
    <w:p w14:paraId="2F98A12A" w14:textId="1EAEDDA3" w:rsidR="001C2045" w:rsidRPr="00A823E1" w:rsidRDefault="001C2045" w:rsidP="00431EB8">
      <w:pPr>
        <w:spacing w:before="100" w:beforeAutospacing="1" w:after="100" w:afterAutospacing="1"/>
        <w:rPr>
          <w:rFonts w:eastAsia="Times New Roman" w:cs="Arial"/>
        </w:rPr>
      </w:pPr>
      <w:r w:rsidRPr="00A823E1">
        <w:rPr>
          <w:rFonts w:eastAsia="Times New Roman" w:cs="Arial"/>
        </w:rPr>
        <w:t>In line with previous researches using the reversal learning paradigm in a</w:t>
      </w:r>
      <w:ins w:id="316" w:author="Jean-Marc" w:date="2020-08-01T11:20:00Z">
        <w:r w:rsidR="00A07F12">
          <w:rPr>
            <w:rFonts w:eastAsia="Times New Roman" w:cs="Arial"/>
          </w:rPr>
          <w:t>n operant</w:t>
        </w:r>
      </w:ins>
      <w:r w:rsidRPr="00A823E1">
        <w:rPr>
          <w:rFonts w:eastAsia="Times New Roman" w:cs="Arial"/>
        </w:rPr>
        <w:t xml:space="preserve"> </w:t>
      </w:r>
      <w:del w:id="317" w:author="Jean-Marc" w:date="2020-08-01T11:19:00Z">
        <w:r w:rsidRPr="00A823E1" w:rsidDel="00A07F12">
          <w:rPr>
            <w:rFonts w:eastAsia="Times New Roman" w:cs="Arial"/>
          </w:rPr>
          <w:delText xml:space="preserve">chamber </w:delText>
        </w:r>
      </w:del>
      <w:r w:rsidRPr="00A823E1">
        <w:rPr>
          <w:rFonts w:eastAsia="Times New Roman" w:cs="Arial"/>
        </w:rPr>
        <w:t>box setting, we showed that rats demonstrated the model-free win-stay lose-shift strategy in making explore-exploit decisions</w:t>
      </w:r>
      <w:del w:id="318" w:author="Jean-Marc" w:date="2020-08-01T11:20:00Z">
        <w:r w:rsidRPr="00A823E1" w:rsidDel="00A07F12">
          <w:rPr>
            <w:rFonts w:eastAsia="Times New Roman" w:cs="Arial"/>
          </w:rPr>
          <w:delText xml:space="preserve"> in our open field task</w:delText>
        </w:r>
      </w:del>
      <w:r w:rsidRPr="00A823E1">
        <w:rPr>
          <w:rFonts w:eastAsia="Times New Roman" w:cs="Arial"/>
        </w:rPr>
        <w:t xml:space="preserve">. Specifically, they choose to explore more when the exploit value is low and explore less when the exploit value is high. However, in our design, in order to </w:t>
      </w:r>
      <w:del w:id="319" w:author="Jean-Marc" w:date="2020-08-01T11:20:00Z">
        <w:r w:rsidRPr="00A823E1" w:rsidDel="00A07F12">
          <w:rPr>
            <w:rFonts w:eastAsia="Times New Roman" w:cs="Arial"/>
          </w:rPr>
          <w:delText xml:space="preserve">judge </w:delText>
        </w:r>
      </w:del>
      <w:ins w:id="320" w:author="Jean-Marc" w:date="2020-08-01T11:20:00Z">
        <w:r w:rsidR="00A07F12">
          <w:rPr>
            <w:rFonts w:eastAsia="Times New Roman" w:cs="Arial"/>
          </w:rPr>
          <w:t>assess</w:t>
        </w:r>
        <w:r w:rsidR="00A07F12" w:rsidRPr="00A823E1">
          <w:rPr>
            <w:rFonts w:eastAsia="Times New Roman" w:cs="Arial"/>
          </w:rPr>
          <w:t xml:space="preserve"> </w:t>
        </w:r>
      </w:ins>
      <w:r w:rsidRPr="00A823E1">
        <w:rPr>
          <w:rFonts w:eastAsia="Times New Roman" w:cs="Arial"/>
        </w:rPr>
        <w:t xml:space="preserve">whether the exploit value is low or high, instead of using short-term memory to recall the value at the exploit option before reversal, rats </w:t>
      </w:r>
      <w:del w:id="321" w:author="Jean-Marc" w:date="2020-08-01T11:20:00Z">
        <w:r w:rsidRPr="00A823E1" w:rsidDel="00A07F12">
          <w:rPr>
            <w:rFonts w:eastAsia="Times New Roman" w:cs="Arial"/>
          </w:rPr>
          <w:delText xml:space="preserve">have </w:delText>
        </w:r>
      </w:del>
      <w:ins w:id="322" w:author="Jean-Marc" w:date="2020-08-01T11:20:00Z">
        <w:r w:rsidR="00A07F12" w:rsidRPr="00A823E1">
          <w:rPr>
            <w:rFonts w:eastAsia="Times New Roman" w:cs="Arial"/>
          </w:rPr>
          <w:t>ha</w:t>
        </w:r>
        <w:r w:rsidR="00A07F12">
          <w:rPr>
            <w:rFonts w:eastAsia="Times New Roman" w:cs="Arial"/>
          </w:rPr>
          <w:t>d</w:t>
        </w:r>
        <w:r w:rsidR="00A07F12" w:rsidRPr="00A823E1">
          <w:rPr>
            <w:rFonts w:eastAsia="Times New Roman" w:cs="Arial"/>
          </w:rPr>
          <w:t xml:space="preserve"> </w:t>
        </w:r>
      </w:ins>
      <w:r w:rsidRPr="00A823E1">
        <w:rPr>
          <w:rFonts w:eastAsia="Times New Roman" w:cs="Arial"/>
        </w:rPr>
        <w:t xml:space="preserve">to </w:t>
      </w:r>
      <w:del w:id="323" w:author="Jean-Marc" w:date="2020-08-01T11:21:00Z">
        <w:r w:rsidRPr="00A823E1" w:rsidDel="00A07F12">
          <w:rPr>
            <w:rFonts w:eastAsia="Times New Roman" w:cs="Arial"/>
          </w:rPr>
          <w:delText xml:space="preserve">recall </w:delText>
        </w:r>
      </w:del>
      <w:ins w:id="324" w:author="Jean-Marc" w:date="2020-08-01T11:21:00Z">
        <w:r w:rsidR="00A07F12">
          <w:rPr>
            <w:rFonts w:eastAsia="Times New Roman" w:cs="Arial"/>
          </w:rPr>
          <w:t>use their long-term memory</w:t>
        </w:r>
        <w:r w:rsidR="00A07F12" w:rsidRPr="00A823E1">
          <w:rPr>
            <w:rFonts w:eastAsia="Times New Roman" w:cs="Arial"/>
          </w:rPr>
          <w:t xml:space="preserve"> </w:t>
        </w:r>
      </w:ins>
      <w:r w:rsidRPr="00A823E1">
        <w:rPr>
          <w:rFonts w:eastAsia="Times New Roman" w:cs="Arial"/>
        </w:rPr>
        <w:t xml:space="preserve">from sessions </w:t>
      </w:r>
      <w:del w:id="325" w:author="Jean-Marc" w:date="2020-08-01T11:21:00Z">
        <w:r w:rsidRPr="00A823E1" w:rsidDel="00A07F12">
          <w:rPr>
            <w:rFonts w:eastAsia="Times New Roman" w:cs="Arial"/>
          </w:rPr>
          <w:delText xml:space="preserve">from </w:delText>
        </w:r>
      </w:del>
      <w:ins w:id="326" w:author="Jean-Marc" w:date="2020-08-01T11:21:00Z">
        <w:r w:rsidR="00A07F12">
          <w:rPr>
            <w:rFonts w:eastAsia="Times New Roman" w:cs="Arial"/>
          </w:rPr>
          <w:t>in</w:t>
        </w:r>
        <w:r w:rsidR="00A07F12" w:rsidRPr="00A823E1">
          <w:rPr>
            <w:rFonts w:eastAsia="Times New Roman" w:cs="Arial"/>
          </w:rPr>
          <w:t xml:space="preserve"> </w:t>
        </w:r>
      </w:ins>
      <w:r w:rsidRPr="00A823E1">
        <w:rPr>
          <w:rFonts w:eastAsia="Times New Roman" w:cs="Arial"/>
        </w:rPr>
        <w:t xml:space="preserve">previous days to estimate the distribution of possible rewards. We showed that rats </w:t>
      </w:r>
      <w:del w:id="327" w:author="Jean-Marc" w:date="2020-08-01T11:21:00Z">
        <w:r w:rsidRPr="00A823E1" w:rsidDel="00A07F12">
          <w:rPr>
            <w:rFonts w:eastAsia="Times New Roman" w:cs="Arial"/>
          </w:rPr>
          <w:delText xml:space="preserve">are </w:delText>
        </w:r>
      </w:del>
      <w:ins w:id="328" w:author="Jean-Marc" w:date="2020-08-01T11:21:00Z">
        <w:r w:rsidR="00A07F12">
          <w:rPr>
            <w:rFonts w:eastAsia="Times New Roman" w:cs="Arial"/>
          </w:rPr>
          <w:t>we</w:t>
        </w:r>
        <w:r w:rsidR="00A07F12" w:rsidRPr="00A823E1">
          <w:rPr>
            <w:rFonts w:eastAsia="Times New Roman" w:cs="Arial"/>
          </w:rPr>
          <w:t xml:space="preserve">re </w:t>
        </w:r>
      </w:ins>
      <w:r w:rsidRPr="00A823E1">
        <w:rPr>
          <w:rFonts w:eastAsia="Times New Roman" w:cs="Arial"/>
        </w:rPr>
        <w:t xml:space="preserve">indeed able to incorporate prior information in guiding exploration. </w:t>
      </w:r>
      <w:ins w:id="329" w:author="Jean-Marc" w:date="2020-08-01T11:26:00Z">
        <w:r w:rsidR="00A07F12" w:rsidRPr="00A823E1">
          <w:rPr>
            <w:rFonts w:eastAsia="Times New Roman" w:cs="Arial"/>
          </w:rPr>
          <w:t>In</w:t>
        </w:r>
        <w:r w:rsidR="00A07F12">
          <w:rPr>
            <w:rFonts w:eastAsia="Times New Roman" w:cs="Arial"/>
          </w:rPr>
          <w:t xml:space="preserve"> addition, in</w:t>
        </w:r>
        <w:r w:rsidR="00A07F12" w:rsidRPr="00A823E1">
          <w:rPr>
            <w:rFonts w:eastAsia="Times New Roman" w:cs="Arial"/>
          </w:rPr>
          <w:t xml:space="preserve"> the reversal learning paradigm, the level of exploration has to be evaluated on the course of several trials (in the probabilistic case), the exact timing of “exploration” decision is </w:t>
        </w:r>
        <w:r w:rsidR="00A07F12">
          <w:rPr>
            <w:rFonts w:eastAsia="Times New Roman" w:cs="Arial"/>
          </w:rPr>
          <w:t>difficult</w:t>
        </w:r>
        <w:r w:rsidR="00A07F12" w:rsidRPr="00A823E1">
          <w:rPr>
            <w:rFonts w:eastAsia="Times New Roman" w:cs="Arial"/>
          </w:rPr>
          <w:t xml:space="preserve"> to estimate, whereas in our case, exploration can be seen in a single trial (visiting the unknown option), which is advantageous in studying the neurophysiological mechanisms underlying real-time explore-exploit decisions.</w:t>
        </w:r>
      </w:ins>
    </w:p>
    <w:p w14:paraId="0D6BA34D" w14:textId="0D63E29F" w:rsidR="004600D9" w:rsidRDefault="000746B8" w:rsidP="00431EB8">
      <w:pPr>
        <w:spacing w:before="100" w:beforeAutospacing="1" w:after="100" w:afterAutospacing="1"/>
        <w:rPr>
          <w:ins w:id="330" w:author="Wang, Siyu - (sywangr)" w:date="2020-08-01T12:35:00Z"/>
          <w:rFonts w:eastAsia="Times New Roman" w:cs="Arial"/>
        </w:rPr>
      </w:pPr>
      <w:r w:rsidRPr="00A823E1">
        <w:rPr>
          <w:rFonts w:eastAsia="Times New Roman" w:cs="Arial"/>
        </w:rPr>
        <w:t xml:space="preserve">Further analysis needs to be done </w:t>
      </w:r>
      <w:r w:rsidR="00B87220" w:rsidRPr="00A823E1">
        <w:rPr>
          <w:rFonts w:eastAsia="Times New Roman" w:cs="Arial"/>
        </w:rPr>
        <w:t>to quantify directed vs random explorat</w:t>
      </w:r>
      <w:r w:rsidR="00A07F12">
        <w:rPr>
          <w:rFonts w:eastAsia="Times New Roman" w:cs="Arial"/>
        </w:rPr>
        <w:t>ion in both the r</w:t>
      </w:r>
      <w:r w:rsidR="00B87220" w:rsidRPr="00A823E1">
        <w:rPr>
          <w:rFonts w:eastAsia="Times New Roman" w:cs="Arial"/>
        </w:rPr>
        <w:t>at and the human dataset</w:t>
      </w:r>
      <w:ins w:id="331" w:author="Jean-Marc" w:date="2020-08-01T11:21:00Z">
        <w:r w:rsidR="00A07F12">
          <w:rPr>
            <w:rFonts w:eastAsia="Times New Roman" w:cs="Arial"/>
          </w:rPr>
          <w:t>s</w:t>
        </w:r>
      </w:ins>
      <w:r w:rsidR="00B87220" w:rsidRPr="00A823E1">
        <w:rPr>
          <w:rFonts w:eastAsia="Times New Roman" w:cs="Arial"/>
        </w:rPr>
        <w:t xml:space="preserve">. In a model-free </w:t>
      </w:r>
      <w:del w:id="332" w:author="Jean-Marc" w:date="2020-08-01T11:21:00Z">
        <w:r w:rsidR="00B87220" w:rsidRPr="00A823E1" w:rsidDel="00A07F12">
          <w:rPr>
            <w:rFonts w:eastAsia="Times New Roman" w:cs="Arial"/>
          </w:rPr>
          <w:delText>way</w:delText>
        </w:r>
      </w:del>
      <w:ins w:id="333" w:author="Jean-Marc" w:date="2020-08-01T11:21:00Z">
        <w:r w:rsidR="00A07F12">
          <w:rPr>
            <w:rFonts w:eastAsia="Times New Roman" w:cs="Arial"/>
          </w:rPr>
          <w:t>manner</w:t>
        </w:r>
      </w:ins>
      <w:r w:rsidR="00B87220" w:rsidRPr="00A823E1">
        <w:rPr>
          <w:rFonts w:eastAsia="Times New Roman" w:cs="Arial"/>
        </w:rPr>
        <w:t xml:space="preserve">, the </w:t>
      </w:r>
      <w:del w:id="334" w:author="Jean-Marc" w:date="2020-08-01T11:22:00Z">
        <w:r w:rsidR="00B87220" w:rsidRPr="00A823E1" w:rsidDel="00A07F12">
          <w:rPr>
            <w:rFonts w:eastAsia="Times New Roman" w:cs="Arial"/>
          </w:rPr>
          <w:delText xml:space="preserve">percentage </w:delText>
        </w:r>
      </w:del>
      <w:ins w:id="335" w:author="Jean-Marc" w:date="2020-08-01T11:22:00Z">
        <w:r w:rsidR="00A07F12">
          <w:rPr>
            <w:rFonts w:eastAsia="Times New Roman" w:cs="Arial"/>
          </w:rPr>
          <w:t>probability</w:t>
        </w:r>
        <w:r w:rsidR="00A07F12" w:rsidRPr="00A823E1">
          <w:rPr>
            <w:rFonts w:eastAsia="Times New Roman" w:cs="Arial"/>
          </w:rPr>
          <w:t xml:space="preserve"> </w:t>
        </w:r>
      </w:ins>
      <w:r w:rsidR="00B87220" w:rsidRPr="00A823E1">
        <w:rPr>
          <w:rFonts w:eastAsia="Times New Roman" w:cs="Arial"/>
        </w:rPr>
        <w:t xml:space="preserve">of choosing the unknown </w:t>
      </w:r>
      <w:r w:rsidR="003D5F51" w:rsidRPr="00A823E1">
        <w:rPr>
          <w:rFonts w:eastAsia="Times New Roman" w:cs="Arial"/>
        </w:rPr>
        <w:t>option</w:t>
      </w:r>
      <w:ins w:id="336" w:author="Jean-Marc" w:date="2020-08-01T11:21:00Z">
        <w:r w:rsidR="00A07F12">
          <w:rPr>
            <w:rFonts w:eastAsia="Times New Roman" w:cs="Arial"/>
          </w:rPr>
          <w:t>s</w:t>
        </w:r>
      </w:ins>
      <w:r w:rsidR="005150BB" w:rsidRPr="00A823E1">
        <w:rPr>
          <w:rFonts w:eastAsia="Times New Roman" w:cs="Arial"/>
        </w:rPr>
        <w:t xml:space="preserve"> can be viewed as a tendency for directed exploration. </w:t>
      </w:r>
      <w:r w:rsidR="001A53CF" w:rsidRPr="00A823E1">
        <w:rPr>
          <w:rFonts w:eastAsia="Times New Roman" w:cs="Arial"/>
        </w:rPr>
        <w:t xml:space="preserve">However, </w:t>
      </w:r>
      <w:del w:id="337" w:author="Jean-Marc" w:date="2020-08-01T11:22:00Z">
        <w:r w:rsidR="001A53CF" w:rsidRPr="00A823E1" w:rsidDel="00A07F12">
          <w:rPr>
            <w:rFonts w:eastAsia="Times New Roman" w:cs="Arial"/>
          </w:rPr>
          <w:delText xml:space="preserve">like </w:delText>
        </w:r>
      </w:del>
      <w:ins w:id="338" w:author="Jean-Marc" w:date="2020-08-01T11:22:00Z">
        <w:r w:rsidR="00A07F12">
          <w:rPr>
            <w:rFonts w:eastAsia="Times New Roman" w:cs="Arial"/>
          </w:rPr>
          <w:t>as with</w:t>
        </w:r>
        <w:r w:rsidR="00A07F12" w:rsidRPr="00A823E1">
          <w:rPr>
            <w:rFonts w:eastAsia="Times New Roman" w:cs="Arial"/>
          </w:rPr>
          <w:t xml:space="preserve"> </w:t>
        </w:r>
      </w:ins>
      <w:r w:rsidR="001A53CF" w:rsidRPr="00A823E1">
        <w:rPr>
          <w:rFonts w:eastAsia="Times New Roman" w:cs="Arial"/>
        </w:rPr>
        <w:t>the reversal learning paradigm, our design cannot fully dissociate directed exploration from random exploration without model fitting</w:t>
      </w:r>
      <w:r w:rsidR="00C95639" w:rsidRPr="00A823E1">
        <w:rPr>
          <w:rFonts w:eastAsia="Times New Roman" w:cs="Arial"/>
        </w:rPr>
        <w:t>. Instead, we</w:t>
      </w:r>
      <w:r w:rsidR="001B708F" w:rsidRPr="00A823E1">
        <w:rPr>
          <w:rFonts w:eastAsia="Times New Roman" w:cs="Arial"/>
        </w:rPr>
        <w:t xml:space="preserve"> can quantify both directed and random exploration by incorporating an “information bonus” and a “decision noise” term </w:t>
      </w:r>
      <w:ins w:id="339" w:author="Wang, Siyu - (sywangr)" w:date="2020-08-01T12:34:00Z">
        <w:r w:rsidR="0090734D">
          <w:rPr>
            <w:rFonts w:ascii="PingFang TC" w:eastAsia="PingFang TC" w:hAnsi="PingFang TC" w:cs="PingFang TC" w:hint="eastAsia"/>
          </w:rPr>
          <w:t>using</w:t>
        </w:r>
      </w:ins>
      <w:commentRangeStart w:id="340"/>
      <w:del w:id="341" w:author="Wang, Siyu - (sywangr)" w:date="2020-08-01T12:34:00Z">
        <w:r w:rsidR="001B708F" w:rsidRPr="00A823E1" w:rsidDel="0090734D">
          <w:rPr>
            <w:rFonts w:eastAsia="Times New Roman" w:cs="Arial"/>
          </w:rPr>
          <w:delText>in</w:delText>
        </w:r>
      </w:del>
      <w:r w:rsidR="001B708F" w:rsidRPr="00A823E1">
        <w:rPr>
          <w:rFonts w:eastAsia="Times New Roman" w:cs="Arial"/>
        </w:rPr>
        <w:t xml:space="preserve"> the </w:t>
      </w:r>
      <w:proofErr w:type="spellStart"/>
      <w:r w:rsidR="001B708F" w:rsidRPr="00A823E1">
        <w:rPr>
          <w:rFonts w:eastAsia="Times New Roman" w:cs="Arial"/>
        </w:rPr>
        <w:t>softmax</w:t>
      </w:r>
      <w:proofErr w:type="spellEnd"/>
      <w:r w:rsidR="001B708F" w:rsidRPr="00A823E1">
        <w:rPr>
          <w:rFonts w:eastAsia="Times New Roman" w:cs="Arial"/>
        </w:rPr>
        <w:t xml:space="preserve"> action selection </w:t>
      </w:r>
      <w:del w:id="342" w:author="Wang, Siyu - (sywangr)" w:date="2020-08-01T12:34:00Z">
        <w:r w:rsidR="001B708F" w:rsidRPr="00A823E1" w:rsidDel="0090734D">
          <w:rPr>
            <w:rFonts w:eastAsia="Times New Roman" w:cs="Arial"/>
          </w:rPr>
          <w:delText>formula</w:delText>
        </w:r>
        <w:commentRangeEnd w:id="340"/>
        <w:r w:rsidR="00A07F12" w:rsidDel="0090734D">
          <w:rPr>
            <w:rStyle w:val="CommentReference"/>
          </w:rPr>
          <w:commentReference w:id="340"/>
        </w:r>
      </w:del>
      <w:ins w:id="343" w:author="Wang, Siyu - (sywangr)" w:date="2020-08-01T12:34:00Z">
        <w:r w:rsidR="0090734D">
          <w:rPr>
            <w:rFonts w:eastAsia="Times New Roman" w:cs="Arial"/>
          </w:rPr>
          <w:t>rule</w:t>
        </w:r>
      </w:ins>
      <w:del w:id="344" w:author="Wang, Siyu - (sywangr)" w:date="2020-08-01T12:34:00Z">
        <w:r w:rsidR="00C95639" w:rsidRPr="00A823E1" w:rsidDel="0090734D">
          <w:rPr>
            <w:rFonts w:eastAsia="Times New Roman" w:cs="Arial"/>
          </w:rPr>
          <w:delText>,</w:delText>
        </w:r>
      </w:del>
      <w:r w:rsidR="00C95639" w:rsidRPr="00A823E1">
        <w:rPr>
          <w:rFonts w:eastAsia="Times New Roman" w:cs="Arial"/>
        </w:rPr>
        <w:t xml:space="preserve"> to dissociate the tendency to choose the unknown option vs. the variability in behavior. </w:t>
      </w:r>
    </w:p>
    <w:p w14:paraId="4BF9AD4D" w14:textId="01DD6C80" w:rsidR="0090734D" w:rsidRPr="00A823E1" w:rsidRDefault="0090734D" w:rsidP="00431EB8">
      <w:pPr>
        <w:spacing w:before="100" w:beforeAutospacing="1" w:after="100" w:afterAutospacing="1"/>
        <w:rPr>
          <w:rFonts w:eastAsia="Times New Roman" w:cs="Arial"/>
        </w:rPr>
      </w:pPr>
      <m:oMathPara>
        <m:oMath>
          <m:r>
            <w:ins w:id="345" w:author="Wang, Siyu - (sywangr)" w:date="2020-08-01T12:35:00Z">
              <w:rPr>
                <w:rFonts w:ascii="Cambria Math" w:eastAsia="Times New Roman" w:hAnsi="Cambria Math" w:cs="Arial"/>
              </w:rPr>
              <m:t>p</m:t>
            </w:ins>
          </m:r>
          <m:d>
            <m:dPr>
              <m:ctrlPr>
                <w:ins w:id="346" w:author="Wang, Siyu - (sywangr)" w:date="2020-08-01T12:35:00Z">
                  <w:rPr>
                    <w:rFonts w:ascii="Cambria Math" w:eastAsia="Times New Roman" w:hAnsi="Cambria Math" w:cs="Arial"/>
                    <w:i/>
                  </w:rPr>
                </w:ins>
              </m:ctrlPr>
            </m:dPr>
            <m:e>
              <m:r>
                <w:ins w:id="347" w:author="Wang, Siyu - (sywangr)" w:date="2020-08-01T12:36:00Z">
                  <w:rPr>
                    <w:rFonts w:ascii="Cambria Math" w:eastAsia="Times New Roman" w:hAnsi="Cambria Math" w:cs="Arial"/>
                  </w:rPr>
                  <m:t>explore</m:t>
                </w:ins>
              </m:r>
            </m:e>
          </m:d>
          <m:r>
            <w:ins w:id="348" w:author="Wang, Siyu - (sywangr)" w:date="2020-08-01T12:35:00Z">
              <w:rPr>
                <w:rFonts w:ascii="Cambria Math" w:eastAsia="Times New Roman" w:hAnsi="Cambria Math" w:cs="Arial"/>
              </w:rPr>
              <m:t>=</m:t>
            </w:ins>
          </m:r>
          <m:f>
            <m:fPr>
              <m:ctrlPr>
                <w:ins w:id="349" w:author="Wang, Siyu - (sywangr)" w:date="2020-08-01T12:35:00Z">
                  <w:rPr>
                    <w:rFonts w:ascii="Cambria Math" w:eastAsia="Times New Roman" w:hAnsi="Cambria Math" w:cs="Arial"/>
                    <w:i/>
                  </w:rPr>
                </w:ins>
              </m:ctrlPr>
            </m:fPr>
            <m:num>
              <m:r>
                <w:ins w:id="350" w:author="Wang, Siyu - (sywangr)" w:date="2020-08-01T12:35:00Z">
                  <w:rPr>
                    <w:rFonts w:ascii="Cambria Math" w:eastAsia="Times New Roman" w:hAnsi="Cambria Math" w:cs="Arial"/>
                  </w:rPr>
                  <m:t>1</m:t>
                </w:ins>
              </m:r>
            </m:num>
            <m:den>
              <m:r>
                <w:ins w:id="351" w:author="Wang, Siyu - (sywangr)" w:date="2020-08-01T12:35:00Z">
                  <w:rPr>
                    <w:rFonts w:ascii="Cambria Math" w:eastAsia="Times New Roman" w:hAnsi="Cambria Math" w:cs="Arial"/>
                  </w:rPr>
                  <m:t>1+</m:t>
                </w:ins>
              </m:r>
              <m:sSup>
                <m:sSupPr>
                  <m:ctrlPr>
                    <w:ins w:id="352" w:author="Wang, Siyu - (sywangr)" w:date="2020-08-01T12:35:00Z">
                      <w:rPr>
                        <w:rFonts w:ascii="Cambria Math" w:eastAsia="Times New Roman" w:hAnsi="Cambria Math" w:cs="Arial"/>
                        <w:i/>
                      </w:rPr>
                    </w:ins>
                  </m:ctrlPr>
                </m:sSupPr>
                <m:e>
                  <m:r>
                    <w:ins w:id="353" w:author="Wang, Siyu - (sywangr)" w:date="2020-08-01T12:35:00Z">
                      <w:rPr>
                        <w:rFonts w:ascii="Cambria Math" w:eastAsia="Times New Roman" w:hAnsi="Cambria Math" w:cs="Arial"/>
                      </w:rPr>
                      <m:t>e</m:t>
                    </w:ins>
                  </m:r>
                </m:e>
                <m:sup>
                  <m:r>
                    <w:ins w:id="354" w:author="Wang, Siyu - (sywangr)" w:date="2020-08-01T12:35:00Z">
                      <w:rPr>
                        <w:rFonts w:ascii="Cambria Math" w:eastAsia="Times New Roman" w:hAnsi="Cambria Math" w:cs="Arial"/>
                      </w:rPr>
                      <m:t>-</m:t>
                    </w:ins>
                  </m:r>
                  <m:f>
                    <m:fPr>
                      <m:ctrlPr>
                        <w:ins w:id="355" w:author="Wang, Siyu - (sywangr)" w:date="2020-08-01T12:35:00Z">
                          <w:rPr>
                            <w:rFonts w:ascii="Cambria Math" w:eastAsia="Times New Roman" w:hAnsi="Cambria Math" w:cs="Arial"/>
                            <w:i/>
                          </w:rPr>
                        </w:ins>
                      </m:ctrlPr>
                    </m:fPr>
                    <m:num>
                      <m:sSub>
                        <m:sSubPr>
                          <m:ctrlPr>
                            <w:ins w:id="356" w:author="Wang, Siyu - (sywangr)" w:date="2020-08-01T12:35:00Z">
                              <w:rPr>
                                <w:rFonts w:ascii="Cambria Math" w:eastAsia="Times New Roman" w:hAnsi="Cambria Math" w:cs="Arial"/>
                                <w:i/>
                              </w:rPr>
                            </w:ins>
                          </m:ctrlPr>
                        </m:sSubPr>
                        <m:e>
                          <m:r>
                            <w:ins w:id="357" w:author="Wang, Siyu - (sywangr)" w:date="2020-08-01T12:35:00Z">
                              <w:rPr>
                                <w:rFonts w:ascii="Cambria Math" w:eastAsia="Times New Roman" w:hAnsi="Cambria Math" w:cs="Arial"/>
                              </w:rPr>
                              <m:t>R</m:t>
                            </w:ins>
                          </m:r>
                        </m:e>
                        <m:sub>
                          <m:r>
                            <w:ins w:id="358" w:author="Wang, Siyu - (sywangr)" w:date="2020-08-01T12:35:00Z">
                              <w:rPr>
                                <w:rFonts w:ascii="Cambria Math" w:eastAsia="Times New Roman" w:hAnsi="Cambria Math" w:cs="Arial"/>
                              </w:rPr>
                              <m:t>guide</m:t>
                            </w:ins>
                          </m:r>
                          <m:r>
                            <w:ins w:id="359" w:author="Wang, Siyu - (sywangr)" w:date="2020-08-01T12:36:00Z">
                              <w:rPr>
                                <w:rFonts w:ascii="Cambria Math" w:eastAsia="Times New Roman" w:hAnsi="Cambria Math" w:cs="Arial"/>
                              </w:rPr>
                              <m:t>d</m:t>
                            </w:ins>
                          </m:r>
                        </m:sub>
                      </m:sSub>
                      <m:r>
                        <w:ins w:id="360" w:author="Wang, Siyu - (sywangr)" w:date="2020-08-01T12:36:00Z">
                          <w:rPr>
                            <w:rFonts w:ascii="Cambria Math" w:eastAsia="Times New Roman" w:hAnsi="Cambria Math" w:cs="Arial"/>
                          </w:rPr>
                          <m:t>-</m:t>
                        </w:ins>
                      </m:r>
                      <m:sSub>
                        <m:sSubPr>
                          <m:ctrlPr>
                            <w:ins w:id="361" w:author="Wang, Siyu - (sywangr)" w:date="2020-08-01T12:36:00Z">
                              <w:rPr>
                                <w:rFonts w:ascii="Cambria Math" w:eastAsia="Times New Roman" w:hAnsi="Cambria Math" w:cs="Arial"/>
                                <w:i/>
                              </w:rPr>
                            </w:ins>
                          </m:ctrlPr>
                        </m:sSubPr>
                        <m:e>
                          <m:r>
                            <w:ins w:id="362" w:author="Wang, Siyu - (sywangr)" w:date="2020-08-01T12:36:00Z">
                              <w:rPr>
                                <w:rFonts w:ascii="Cambria Math" w:eastAsia="Times New Roman" w:hAnsi="Cambria Math" w:cs="Arial"/>
                              </w:rPr>
                              <m:t>V</m:t>
                            </w:ins>
                          </m:r>
                        </m:e>
                        <m:sub>
                          <m:r>
                            <w:ins w:id="363" w:author="Wang, Siyu - (sywangr)" w:date="2020-08-01T12:36:00Z">
                              <w:rPr>
                                <w:rFonts w:ascii="Cambria Math" w:eastAsia="Times New Roman" w:hAnsi="Cambria Math" w:cs="Arial"/>
                              </w:rPr>
                              <m:t>prior</m:t>
                            </w:ins>
                          </m:r>
                        </m:sub>
                      </m:sSub>
                      <m:r>
                        <w:ins w:id="364" w:author="Wang, Siyu - (sywangr)" w:date="2020-08-01T12:36:00Z">
                          <w:rPr>
                            <w:rFonts w:ascii="Cambria Math" w:eastAsia="Times New Roman" w:hAnsi="Cambria Math" w:cs="Arial"/>
                          </w:rPr>
                          <m:t>+</m:t>
                        </w:ins>
                      </m:r>
                      <m:r>
                        <w:ins w:id="365" w:author="Wang, Siyu - (sywangr)" w:date="2020-08-01T12:37:00Z">
                          <w:rPr>
                            <w:rFonts w:ascii="Cambria Math" w:eastAsia="Times New Roman" w:hAnsi="Cambria Math" w:cs="Arial"/>
                          </w:rPr>
                          <m:t>IB+</m:t>
                        </w:ins>
                      </m:r>
                      <m:r>
                        <w:ins w:id="366" w:author="Wang, Siyu - (sywangr)" w:date="2020-08-01T12:37:00Z">
                          <w:rPr>
                            <w:rFonts w:ascii="Cambria Math" w:eastAsia="Times New Roman" w:hAnsi="Cambria Math" w:cs="Arial"/>
                          </w:rPr>
                          <m:t>bias</m:t>
                        </w:ins>
                      </m:r>
                      <m:sSub>
                        <m:sSubPr>
                          <m:ctrlPr>
                            <w:ins w:id="367" w:author="Wang, Siyu - (sywangr)" w:date="2020-08-01T12:40:00Z">
                              <w:rPr>
                                <w:rFonts w:ascii="Cambria Math" w:eastAsia="Times New Roman" w:hAnsi="Cambria Math" w:cs="Arial"/>
                                <w:i/>
                              </w:rPr>
                            </w:ins>
                          </m:ctrlPr>
                        </m:sSubPr>
                        <m:e>
                          <m:r>
                            <w:ins w:id="368" w:author="Wang, Siyu - (sywangr)" w:date="2020-08-01T12:40:00Z">
                              <w:rPr>
                                <w:rFonts w:ascii="Cambria Math" w:eastAsia="Times New Roman" w:hAnsi="Cambria Math" w:cs="Arial"/>
                              </w:rPr>
                              <m:t>δ</m:t>
                            </w:ins>
                          </m:r>
                        </m:e>
                        <m:sub>
                          <m:r>
                            <w:ins w:id="369" w:author="Wang, Siyu - (sywangr)" w:date="2020-08-01T12:40:00Z">
                              <w:rPr>
                                <w:rFonts w:ascii="Cambria Math" w:eastAsia="Times New Roman" w:hAnsi="Cambria Math" w:cs="Arial"/>
                              </w:rPr>
                              <m:t>side</m:t>
                            </w:ins>
                          </m:r>
                        </m:sub>
                      </m:sSub>
                    </m:num>
                    <m:den>
                      <m:sSup>
                        <m:sSupPr>
                          <m:ctrlPr>
                            <w:ins w:id="370" w:author="Wang, Siyu - (sywangr)" w:date="2020-08-01T12:36:00Z">
                              <w:rPr>
                                <w:rFonts w:ascii="Cambria Math" w:eastAsia="Times New Roman" w:hAnsi="Cambria Math" w:cs="Arial"/>
                                <w:i/>
                              </w:rPr>
                            </w:ins>
                          </m:ctrlPr>
                        </m:sSupPr>
                        <m:e>
                          <m:r>
                            <w:ins w:id="371" w:author="Wang, Siyu - (sywangr)" w:date="2020-08-01T12:36:00Z">
                              <w:rPr>
                                <w:rFonts w:ascii="Cambria Math" w:eastAsia="Times New Roman" w:hAnsi="Cambria Math" w:cs="Arial"/>
                              </w:rPr>
                              <m:t>σ</m:t>
                            </w:ins>
                          </m:r>
                        </m:e>
                        <m:sup>
                          <m:r>
                            <w:ins w:id="372" w:author="Wang, Siyu - (sywangr)" w:date="2020-08-01T12:36:00Z">
                              <w:rPr>
                                <w:rFonts w:ascii="Cambria Math" w:eastAsia="Times New Roman" w:hAnsi="Cambria Math" w:cs="Arial"/>
                              </w:rPr>
                              <m:t>2</m:t>
                            </w:ins>
                          </m:r>
                        </m:sup>
                      </m:sSup>
                    </m:den>
                  </m:f>
                </m:sup>
              </m:sSup>
            </m:den>
          </m:f>
        </m:oMath>
      </m:oMathPara>
    </w:p>
    <w:p w14:paraId="4CD31EA3" w14:textId="380C1572" w:rsidR="00360EE3" w:rsidRDefault="00360EE3" w:rsidP="00431EB8">
      <w:pPr>
        <w:spacing w:before="100" w:beforeAutospacing="1" w:after="100" w:afterAutospacing="1"/>
        <w:rPr>
          <w:ins w:id="373" w:author="Wang, Siyu - (sywangr)" w:date="2020-08-01T12:37:00Z"/>
          <w:rFonts w:eastAsia="Times New Roman" w:cs="Arial"/>
        </w:rPr>
      </w:pPr>
      <w:ins w:id="374" w:author="Wang, Siyu - (sywangr)" w:date="2020-08-01T12:37:00Z">
        <w:r>
          <w:rPr>
            <w:rFonts w:eastAsia="Times New Roman" w:cs="Arial"/>
          </w:rPr>
          <w:t xml:space="preserve">Here </w:t>
        </w:r>
      </w:ins>
      <m:oMath>
        <m:sSub>
          <m:sSubPr>
            <m:ctrlPr>
              <w:ins w:id="375" w:author="Wang, Siyu - (sywangr)" w:date="2020-08-01T12:38:00Z">
                <w:rPr>
                  <w:rFonts w:ascii="Cambria Math" w:eastAsia="Times New Roman" w:hAnsi="Cambria Math" w:cs="Arial"/>
                  <w:i/>
                </w:rPr>
              </w:ins>
            </m:ctrlPr>
          </m:sSubPr>
          <m:e>
            <m:r>
              <w:ins w:id="376" w:author="Wang, Siyu - (sywangr)" w:date="2020-08-01T12:38:00Z">
                <w:rPr>
                  <w:rFonts w:ascii="Cambria Math" w:eastAsia="Times New Roman" w:hAnsi="Cambria Math" w:cs="Arial"/>
                </w:rPr>
                <m:t>R</m:t>
              </w:ins>
            </m:r>
          </m:e>
          <m:sub>
            <m:r>
              <w:ins w:id="377" w:author="Wang, Siyu - (sywangr)" w:date="2020-08-01T12:38:00Z">
                <w:rPr>
                  <w:rFonts w:ascii="Cambria Math" w:eastAsia="Times New Roman" w:hAnsi="Cambria Math" w:cs="Arial"/>
                </w:rPr>
                <m:t>guided</m:t>
              </w:ins>
            </m:r>
          </m:sub>
        </m:sSub>
      </m:oMath>
      <w:ins w:id="378" w:author="Wang, Siyu - (sywangr)" w:date="2020-08-01T12:38:00Z">
        <w:r>
          <w:rPr>
            <w:rFonts w:eastAsia="Times New Roman" w:cs="Arial"/>
          </w:rPr>
          <w:t xml:space="preserve"> is the reward they are guided to, </w:t>
        </w:r>
      </w:ins>
      <m:oMath>
        <m:sSub>
          <m:sSubPr>
            <m:ctrlPr>
              <w:ins w:id="379" w:author="Wang, Siyu - (sywangr)" w:date="2020-08-01T12:38:00Z">
                <w:rPr>
                  <w:rFonts w:ascii="Cambria Math" w:eastAsia="Times New Roman" w:hAnsi="Cambria Math" w:cs="Arial"/>
                  <w:i/>
                </w:rPr>
              </w:ins>
            </m:ctrlPr>
          </m:sSubPr>
          <m:e>
            <m:r>
              <w:ins w:id="380" w:author="Wang, Siyu - (sywangr)" w:date="2020-08-01T12:38:00Z">
                <w:rPr>
                  <w:rFonts w:ascii="Cambria Math" w:eastAsia="Times New Roman" w:hAnsi="Cambria Math" w:cs="Arial"/>
                </w:rPr>
                <m:t>V</m:t>
              </w:ins>
            </m:r>
          </m:e>
          <m:sub>
            <m:r>
              <w:ins w:id="381" w:author="Wang, Siyu - (sywangr)" w:date="2020-08-01T12:38:00Z">
                <w:rPr>
                  <w:rFonts w:ascii="Cambria Math" w:eastAsia="Times New Roman" w:hAnsi="Cambria Math" w:cs="Arial"/>
                </w:rPr>
                <m:t>prior</m:t>
              </w:ins>
            </m:r>
          </m:sub>
        </m:sSub>
      </m:oMath>
      <w:ins w:id="382" w:author="Wang, Siyu - (sywangr)" w:date="2020-08-01T12:38:00Z">
        <w:r>
          <w:rPr>
            <w:rFonts w:eastAsia="Times New Roman" w:cs="Arial"/>
          </w:rPr>
          <w:t xml:space="preserve"> is the expectation based on an estimate of the average payout </w:t>
        </w:r>
      </w:ins>
      <w:ins w:id="383" w:author="Wang, Siyu - (sywangr)" w:date="2020-08-01T12:39:00Z">
        <w:r>
          <w:rPr>
            <w:rFonts w:eastAsia="Times New Roman" w:cs="Arial"/>
          </w:rPr>
          <w:t>using prior information, IB is the information bonus for exploring the alternative option, bias is the spatial bias of choosing a particular physical side (</w:t>
        </w:r>
      </w:ins>
      <m:oMath>
        <m:sSub>
          <m:sSubPr>
            <m:ctrlPr>
              <w:ins w:id="384" w:author="Wang, Siyu - (sywangr)" w:date="2020-08-01T12:40:00Z">
                <w:rPr>
                  <w:rFonts w:ascii="Cambria Math" w:eastAsia="Times New Roman" w:hAnsi="Cambria Math" w:cs="Arial"/>
                  <w:i/>
                </w:rPr>
              </w:ins>
            </m:ctrlPr>
          </m:sSubPr>
          <m:e>
            <m:r>
              <w:ins w:id="385" w:author="Wang, Siyu - (sywangr)" w:date="2020-08-01T12:40:00Z">
                <w:rPr>
                  <w:rFonts w:ascii="Cambria Math" w:eastAsia="Times New Roman" w:hAnsi="Cambria Math" w:cs="Arial"/>
                </w:rPr>
                <m:t>δ</m:t>
              </w:ins>
            </m:r>
          </m:e>
          <m:sub>
            <m:r>
              <w:ins w:id="386" w:author="Wang, Siyu - (sywangr)" w:date="2020-08-01T12:40:00Z">
                <w:rPr>
                  <w:rFonts w:ascii="Cambria Math" w:eastAsia="Times New Roman" w:hAnsi="Cambria Math" w:cs="Arial"/>
                </w:rPr>
                <m:t>side</m:t>
              </w:ins>
            </m:r>
          </m:sub>
        </m:sSub>
      </m:oMath>
      <w:ins w:id="387" w:author="Wang, Siyu - (sywangr)" w:date="2020-08-01T12:40:00Z">
        <w:r>
          <w:rPr>
            <w:rFonts w:eastAsia="Times New Roman" w:cs="Arial"/>
          </w:rPr>
          <w:t xml:space="preserve"> = 1 if the guided trial is on the left, and </w:t>
        </w:r>
      </w:ins>
      <m:oMath>
        <m:r>
          <w:ins w:id="388" w:author="Wang, Siyu - (sywangr)" w:date="2020-08-01T12:40:00Z">
            <w:rPr>
              <w:rFonts w:ascii="Cambria Math" w:eastAsia="Times New Roman" w:hAnsi="Cambria Math" w:cs="Arial"/>
            </w:rPr>
            <m:t>δ</m:t>
          </w:ins>
        </m:r>
      </m:oMath>
      <w:ins w:id="389" w:author="Wang, Siyu - (sywangr)" w:date="2020-08-01T12:40:00Z">
        <w:r>
          <w:rPr>
            <w:rFonts w:eastAsia="Times New Roman" w:cs="Arial"/>
          </w:rPr>
          <w:t xml:space="preserve"> </w:t>
        </w:r>
      </w:ins>
    </w:p>
    <w:p w14:paraId="756468AF" w14:textId="413296E1" w:rsidR="006B769A" w:rsidRPr="00A823E1" w:rsidRDefault="001B0426" w:rsidP="00431EB8">
      <w:pPr>
        <w:spacing w:before="100" w:beforeAutospacing="1" w:after="100" w:afterAutospacing="1"/>
        <w:rPr>
          <w:rFonts w:eastAsia="Times New Roman" w:cs="Arial"/>
        </w:rPr>
      </w:pPr>
      <w:r w:rsidRPr="00A823E1">
        <w:rPr>
          <w:rFonts w:eastAsia="Times New Roman" w:cs="Arial"/>
        </w:rPr>
        <w:t xml:space="preserve">Finally, unlike humans, rats did not </w:t>
      </w:r>
      <w:ins w:id="390" w:author="Jean-Marc" w:date="2020-08-01T11:23:00Z">
        <w:r w:rsidR="00A07F12">
          <w:rPr>
            <w:rFonts w:eastAsia="Times New Roman" w:cs="Arial"/>
          </w:rPr>
          <w:t xml:space="preserve">seem to </w:t>
        </w:r>
      </w:ins>
      <w:r w:rsidRPr="00A823E1">
        <w:rPr>
          <w:rFonts w:eastAsia="Times New Roman" w:cs="Arial"/>
        </w:rPr>
        <w:t xml:space="preserve">show an adaptation of behavioral strategy to the horizon context. </w:t>
      </w:r>
      <w:r w:rsidR="00221AFE" w:rsidRPr="00A823E1">
        <w:rPr>
          <w:rFonts w:eastAsia="Times New Roman" w:cs="Arial"/>
        </w:rPr>
        <w:t xml:space="preserve">This may reflect </w:t>
      </w:r>
      <w:del w:id="391" w:author="Jean-Marc" w:date="2020-08-01T11:23:00Z">
        <w:r w:rsidR="00221AFE" w:rsidRPr="00A823E1" w:rsidDel="00A07F12">
          <w:rPr>
            <w:rFonts w:eastAsia="Times New Roman" w:cs="Arial"/>
          </w:rPr>
          <w:delText xml:space="preserve">a </w:delText>
        </w:r>
      </w:del>
      <w:ins w:id="392" w:author="Jean-Marc" w:date="2020-08-01T11:23:00Z">
        <w:r w:rsidR="00A07F12">
          <w:rPr>
            <w:rFonts w:eastAsia="Times New Roman" w:cs="Arial"/>
          </w:rPr>
          <w:t>their</w:t>
        </w:r>
        <w:r w:rsidR="00A07F12" w:rsidRPr="00A823E1">
          <w:rPr>
            <w:rFonts w:eastAsia="Times New Roman" w:cs="Arial"/>
          </w:rPr>
          <w:t xml:space="preserve"> </w:t>
        </w:r>
      </w:ins>
      <w:r w:rsidR="00221AFE" w:rsidRPr="00A823E1">
        <w:rPr>
          <w:rFonts w:eastAsia="Times New Roman" w:cs="Arial"/>
        </w:rPr>
        <w:t xml:space="preserve">tendency </w:t>
      </w:r>
      <w:del w:id="393" w:author="Jean-Marc" w:date="2020-08-01T11:23:00Z">
        <w:r w:rsidR="00221AFE" w:rsidRPr="00A823E1" w:rsidDel="00A07F12">
          <w:rPr>
            <w:rFonts w:eastAsia="Times New Roman" w:cs="Arial"/>
          </w:rPr>
          <w:delText>of using</w:delText>
        </w:r>
      </w:del>
      <w:ins w:id="394" w:author="Jean-Marc" w:date="2020-08-01T11:23:00Z">
        <w:r w:rsidR="00A07F12">
          <w:rPr>
            <w:rFonts w:eastAsia="Times New Roman" w:cs="Arial"/>
          </w:rPr>
          <w:t>to use</w:t>
        </w:r>
      </w:ins>
      <w:r w:rsidR="00221AFE" w:rsidRPr="00A823E1">
        <w:rPr>
          <w:rFonts w:eastAsia="Times New Roman" w:cs="Arial"/>
        </w:rPr>
        <w:t xml:space="preserve"> a model-free </w:t>
      </w:r>
      <w:del w:id="395" w:author="Jean-Marc" w:date="2020-08-01T11:23:00Z">
        <w:r w:rsidR="00221AFE" w:rsidRPr="00A823E1" w:rsidDel="00A07F12">
          <w:rPr>
            <w:rFonts w:eastAsia="Times New Roman" w:cs="Arial"/>
          </w:rPr>
          <w:delText>way of</w:delText>
        </w:r>
      </w:del>
      <w:r w:rsidR="00221AFE" w:rsidRPr="00A823E1">
        <w:rPr>
          <w:rFonts w:eastAsia="Times New Roman" w:cs="Arial"/>
        </w:rPr>
        <w:t xml:space="preserve"> learning </w:t>
      </w:r>
      <w:ins w:id="396" w:author="Jean-Marc" w:date="2020-08-01T11:23:00Z">
        <w:r w:rsidR="00A07F12">
          <w:rPr>
            <w:rFonts w:eastAsia="Times New Roman" w:cs="Arial"/>
          </w:rPr>
          <w:lastRenderedPageBreak/>
          <w:t xml:space="preserve">strategy </w:t>
        </w:r>
      </w:ins>
      <w:del w:id="397" w:author="Jean-Marc" w:date="2020-08-01T11:24:00Z">
        <w:r w:rsidR="00221AFE" w:rsidRPr="00A823E1" w:rsidDel="00A07F12">
          <w:rPr>
            <w:rFonts w:eastAsia="Times New Roman" w:cs="Arial"/>
          </w:rPr>
          <w:delText>in their behavior as</w:delText>
        </w:r>
      </w:del>
      <w:ins w:id="398" w:author="Jean-Marc" w:date="2020-08-01T11:24:00Z">
        <w:r w:rsidR="00A07F12">
          <w:rPr>
            <w:rFonts w:eastAsia="Times New Roman" w:cs="Arial"/>
          </w:rPr>
          <w:t>because</w:t>
        </w:r>
      </w:ins>
      <w:r w:rsidR="00221AFE" w:rsidRPr="00A823E1">
        <w:rPr>
          <w:rFonts w:eastAsia="Times New Roman" w:cs="Arial"/>
        </w:rPr>
        <w:t xml:space="preserve"> horizon adaptive behavior requires planning and model-based reasoning. </w:t>
      </w:r>
      <w:r w:rsidR="006F43D4" w:rsidRPr="00A823E1">
        <w:rPr>
          <w:rFonts w:eastAsia="Times New Roman" w:cs="Arial"/>
        </w:rPr>
        <w:t xml:space="preserve">For humans, it takes about 50 participants to show a robust horizon effect, with only a small number of rats, the lack of horizon adaptively exploration may also be due to a lack of statistical power with the limited sample size. </w:t>
      </w:r>
    </w:p>
    <w:p w14:paraId="2810E5C1" w14:textId="0DBAEE75" w:rsidR="00DB55CD" w:rsidRPr="00A823E1" w:rsidRDefault="00CB34C2" w:rsidP="00431EB8">
      <w:pPr>
        <w:spacing w:before="100" w:beforeAutospacing="1" w:after="100" w:afterAutospacing="1"/>
        <w:rPr>
          <w:rFonts w:eastAsia="Times New Roman" w:cs="Arial"/>
        </w:rPr>
      </w:pPr>
      <w:r w:rsidRPr="00A823E1">
        <w:rPr>
          <w:rFonts w:eastAsia="Times New Roman" w:cs="Arial"/>
        </w:rPr>
        <w:t>Overall, our novel design provides a potential</w:t>
      </w:r>
      <w:ins w:id="399" w:author="Jean-Marc" w:date="2020-08-01T11:24:00Z">
        <w:r w:rsidR="00A07F12">
          <w:rPr>
            <w:rFonts w:eastAsia="Times New Roman" w:cs="Arial"/>
          </w:rPr>
          <w:t>ly</w:t>
        </w:r>
      </w:ins>
      <w:r w:rsidRPr="00A823E1">
        <w:rPr>
          <w:rFonts w:eastAsia="Times New Roman" w:cs="Arial"/>
        </w:rPr>
        <w:t xml:space="preserve"> better behavioral paradigm to investigate explore-exploit tradeoffs in future electrophysiolog</w:t>
      </w:r>
      <w:del w:id="400" w:author="Jean-Marc" w:date="2020-08-01T11:24:00Z">
        <w:r w:rsidRPr="00A823E1" w:rsidDel="00A07F12">
          <w:rPr>
            <w:rFonts w:eastAsia="Times New Roman" w:cs="Arial"/>
          </w:rPr>
          <w:delText>y</w:delText>
        </w:r>
      </w:del>
      <w:ins w:id="401" w:author="Jean-Marc" w:date="2020-08-01T11:24:00Z">
        <w:r w:rsidR="00A07F12">
          <w:rPr>
            <w:rFonts w:eastAsia="Times New Roman" w:cs="Arial"/>
          </w:rPr>
          <w:t>ical</w:t>
        </w:r>
      </w:ins>
      <w:r w:rsidRPr="00A823E1">
        <w:rPr>
          <w:rFonts w:eastAsia="Times New Roman" w:cs="Arial"/>
        </w:rPr>
        <w:t xml:space="preserve"> studies. </w:t>
      </w:r>
      <w:del w:id="402" w:author="Jean-Marc" w:date="2020-08-01T11:25:00Z">
        <w:r w:rsidRPr="00A823E1" w:rsidDel="00A07F12">
          <w:rPr>
            <w:rFonts w:eastAsia="Times New Roman" w:cs="Arial"/>
          </w:rPr>
          <w:delText xml:space="preserve">In </w:delText>
        </w:r>
        <w:commentRangeStart w:id="403"/>
        <w:r w:rsidRPr="00A823E1" w:rsidDel="00A07F12">
          <w:rPr>
            <w:rFonts w:eastAsia="Times New Roman" w:cs="Arial"/>
          </w:rPr>
          <w:delText>the</w:delText>
        </w:r>
      </w:del>
      <w:commentRangeEnd w:id="403"/>
      <w:r w:rsidR="00A07F12">
        <w:rPr>
          <w:rStyle w:val="CommentReference"/>
        </w:rPr>
        <w:commentReference w:id="403"/>
      </w:r>
      <w:del w:id="404" w:author="Jean-Marc" w:date="2020-08-01T11:25:00Z">
        <w:r w:rsidRPr="00A823E1" w:rsidDel="00A07F12">
          <w:rPr>
            <w:rFonts w:eastAsia="Times New Roman" w:cs="Arial"/>
          </w:rPr>
          <w:delText xml:space="preserve"> reversal learning paradigm, the level of exploration has to be evaluated on the course of several trials (in the probabilistic case), the exact timing of “exploration” decision is hard to estimate, whereas in our case, exploration can be seen in a single trial (visiting the unknown option), which is advantageous in studying the neurophysiological mechanisms underlying real-time explore-exploit decisions. </w:delText>
        </w:r>
      </w:del>
    </w:p>
    <w:p w14:paraId="7A7ABD76" w14:textId="77777777" w:rsidR="00A07F12" w:rsidRDefault="00A07F12">
      <w:pPr>
        <w:rPr>
          <w:ins w:id="405" w:author="Jean-Marc" w:date="2020-08-01T11:24:00Z"/>
          <w:rFonts w:eastAsia="Times New Roman" w:cs="Arial"/>
          <w:sz w:val="34"/>
          <w:szCs w:val="34"/>
        </w:rPr>
      </w:pPr>
      <w:ins w:id="406" w:author="Jean-Marc" w:date="2020-08-01T11:24:00Z">
        <w:r>
          <w:rPr>
            <w:rFonts w:eastAsia="Times New Roman" w:cs="Arial"/>
            <w:sz w:val="34"/>
            <w:szCs w:val="34"/>
          </w:rPr>
          <w:br w:type="page"/>
        </w:r>
      </w:ins>
    </w:p>
    <w:p w14:paraId="2B4AF169" w14:textId="3EF28F93" w:rsidR="00431EB8" w:rsidRPr="00A823E1" w:rsidRDefault="00431EB8">
      <w:pPr>
        <w:pStyle w:val="Heading1"/>
        <w:pPrChange w:id="407" w:author="Jean-Marc" w:date="2020-08-01T11:24:00Z">
          <w:pPr>
            <w:spacing w:before="100" w:beforeAutospacing="1" w:after="100" w:afterAutospacing="1"/>
          </w:pPr>
        </w:pPrChange>
      </w:pPr>
      <w:r w:rsidRPr="00A823E1">
        <w:lastRenderedPageBreak/>
        <w:t xml:space="preserve">References </w:t>
      </w:r>
    </w:p>
    <w:p w14:paraId="751C09E1"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Jeffrey Banks, Mark Olson, and David Porter. An experimental analysis of the bandit problem. </w:t>
      </w:r>
      <w:r w:rsidRPr="00A823E1">
        <w:rPr>
          <w:rFonts w:eastAsia="Times New Roman" w:cs="Arial"/>
          <w:i/>
          <w:iCs/>
        </w:rPr>
        <w:t>Economic Theory</w:t>
      </w:r>
      <w:r w:rsidRPr="00A823E1">
        <w:rPr>
          <w:rFonts w:eastAsia="Times New Roman" w:cs="Arial"/>
        </w:rPr>
        <w:t xml:space="preserve">, 1997. ISSN 09382259. </w:t>
      </w:r>
      <w:proofErr w:type="spellStart"/>
      <w:r w:rsidRPr="00A823E1">
        <w:rPr>
          <w:rFonts w:eastAsia="Times New Roman" w:cs="Arial"/>
        </w:rPr>
        <w:t>doi</w:t>
      </w:r>
      <w:proofErr w:type="spellEnd"/>
      <w:r w:rsidRPr="00A823E1">
        <w:rPr>
          <w:rFonts w:eastAsia="Times New Roman" w:cs="Arial"/>
        </w:rPr>
        <w:t xml:space="preserve">: 10.1007/s001990050146. </w:t>
      </w:r>
    </w:p>
    <w:p w14:paraId="4FB3FA8B"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Jeff A. Beeler, Nathaniel </w:t>
      </w:r>
      <w:proofErr w:type="spellStart"/>
      <w:r w:rsidRPr="00A823E1">
        <w:rPr>
          <w:rFonts w:eastAsia="Times New Roman" w:cs="Arial"/>
        </w:rPr>
        <w:t>Daw</w:t>
      </w:r>
      <w:proofErr w:type="spellEnd"/>
      <w:r w:rsidRPr="00A823E1">
        <w:rPr>
          <w:rFonts w:eastAsia="Times New Roman" w:cs="Arial"/>
        </w:rPr>
        <w:t xml:space="preserve">, </w:t>
      </w:r>
      <w:proofErr w:type="spellStart"/>
      <w:r w:rsidRPr="00A823E1">
        <w:rPr>
          <w:rFonts w:eastAsia="Times New Roman" w:cs="Arial"/>
        </w:rPr>
        <w:t>Cristianne</w:t>
      </w:r>
      <w:proofErr w:type="spellEnd"/>
      <w:r w:rsidRPr="00A823E1">
        <w:rPr>
          <w:rFonts w:eastAsia="Times New Roman" w:cs="Arial"/>
        </w:rPr>
        <w:t xml:space="preserve"> R.M. Frazier, and </w:t>
      </w:r>
      <w:proofErr w:type="spellStart"/>
      <w:r w:rsidRPr="00A823E1">
        <w:rPr>
          <w:rFonts w:eastAsia="Times New Roman" w:cs="Arial"/>
        </w:rPr>
        <w:t>Xiaoxi</w:t>
      </w:r>
      <w:proofErr w:type="spellEnd"/>
      <w:r w:rsidRPr="00A823E1">
        <w:rPr>
          <w:rFonts w:eastAsia="Times New Roman" w:cs="Arial"/>
        </w:rPr>
        <w:t xml:space="preserve"> Zhuang. Tonic dopamine modulates exploitation of reward learning. </w:t>
      </w:r>
      <w:r w:rsidRPr="00A823E1">
        <w:rPr>
          <w:rFonts w:eastAsia="Times New Roman" w:cs="Arial"/>
          <w:i/>
          <w:iCs/>
        </w:rPr>
        <w:t>Frontiers in Behavioral Neuroscience</w:t>
      </w:r>
      <w:r w:rsidRPr="00A823E1">
        <w:rPr>
          <w:rFonts w:eastAsia="Times New Roman" w:cs="Arial"/>
        </w:rPr>
        <w:t xml:space="preserve">, 4(NOV):1–14, 2010. ISSN 16625153. </w:t>
      </w:r>
      <w:proofErr w:type="spellStart"/>
      <w:r w:rsidRPr="00A823E1">
        <w:rPr>
          <w:rFonts w:eastAsia="Times New Roman" w:cs="Arial"/>
        </w:rPr>
        <w:t>doi</w:t>
      </w:r>
      <w:proofErr w:type="spellEnd"/>
      <w:r w:rsidRPr="00A823E1">
        <w:rPr>
          <w:rFonts w:eastAsia="Times New Roman" w:cs="Arial"/>
        </w:rPr>
        <w:t xml:space="preserve">: 10.3389/fnbeh.2010.00170. </w:t>
      </w:r>
    </w:p>
    <w:p w14:paraId="469F7F70"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Richard Bellman. The Theory of Dynamic Programming. </w:t>
      </w:r>
      <w:r w:rsidRPr="00A823E1">
        <w:rPr>
          <w:rFonts w:eastAsia="Times New Roman" w:cs="Arial"/>
          <w:i/>
          <w:iCs/>
        </w:rPr>
        <w:t>Bulletin of the American Mathematical Society</w:t>
      </w:r>
      <w:r w:rsidRPr="00A823E1">
        <w:rPr>
          <w:rFonts w:eastAsia="Times New Roman" w:cs="Arial"/>
        </w:rPr>
        <w:t xml:space="preserve">, 1954. ISSN 02730979. </w:t>
      </w:r>
      <w:proofErr w:type="spellStart"/>
      <w:r w:rsidRPr="00A823E1">
        <w:rPr>
          <w:rFonts w:eastAsia="Times New Roman" w:cs="Arial"/>
        </w:rPr>
        <w:t>doi</w:t>
      </w:r>
      <w:proofErr w:type="spellEnd"/>
      <w:r w:rsidRPr="00A823E1">
        <w:rPr>
          <w:rFonts w:eastAsia="Times New Roman" w:cs="Arial"/>
        </w:rPr>
        <w:t xml:space="preserve">: 10.1090/S0002-9904-1954-09848-8. </w:t>
      </w:r>
    </w:p>
    <w:p w14:paraId="6FE8B67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 S. Brainard and A. J. </w:t>
      </w:r>
      <w:proofErr w:type="spellStart"/>
      <w:r w:rsidRPr="00A823E1">
        <w:rPr>
          <w:rFonts w:eastAsia="Times New Roman" w:cs="Arial"/>
        </w:rPr>
        <w:t>Doupe</w:t>
      </w:r>
      <w:proofErr w:type="spellEnd"/>
      <w:r w:rsidRPr="00A823E1">
        <w:rPr>
          <w:rFonts w:eastAsia="Times New Roman" w:cs="Arial"/>
        </w:rPr>
        <w:t xml:space="preserve">. What songbirds teach us about learning. </w:t>
      </w:r>
      <w:r w:rsidRPr="00A823E1">
        <w:rPr>
          <w:rFonts w:eastAsia="Times New Roman" w:cs="Arial"/>
          <w:i/>
          <w:iCs/>
        </w:rPr>
        <w:t>Nature</w:t>
      </w:r>
      <w:r w:rsidRPr="00A823E1">
        <w:rPr>
          <w:rFonts w:eastAsia="Times New Roman" w:cs="Arial"/>
        </w:rPr>
        <w:t xml:space="preserve">, 417(6886):351–358, May 2002. </w:t>
      </w:r>
    </w:p>
    <w:p w14:paraId="4DACD7B5"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Franc ̧</w:t>
      </w:r>
      <w:proofErr w:type="spellStart"/>
      <w:r w:rsidRPr="00A823E1">
        <w:rPr>
          <w:rFonts w:eastAsia="Times New Roman" w:cs="Arial"/>
        </w:rPr>
        <w:t>ois</w:t>
      </w:r>
      <w:proofErr w:type="spellEnd"/>
      <w:r w:rsidRPr="00A823E1">
        <w:rPr>
          <w:rFonts w:eastAsia="Times New Roman" w:cs="Arial"/>
        </w:rPr>
        <w:t xml:space="preserve"> </w:t>
      </w:r>
      <w:proofErr w:type="spellStart"/>
      <w:r w:rsidRPr="00A823E1">
        <w:rPr>
          <w:rFonts w:eastAsia="Times New Roman" w:cs="Arial"/>
        </w:rPr>
        <w:t>Cinotti</w:t>
      </w:r>
      <w:proofErr w:type="spellEnd"/>
      <w:r w:rsidRPr="00A823E1">
        <w:rPr>
          <w:rFonts w:eastAsia="Times New Roman" w:cs="Arial"/>
        </w:rPr>
        <w:t xml:space="preserve">, Virginie Fresno, Nassim </w:t>
      </w:r>
      <w:proofErr w:type="spellStart"/>
      <w:r w:rsidRPr="00A823E1">
        <w:rPr>
          <w:rFonts w:eastAsia="Times New Roman" w:cs="Arial"/>
        </w:rPr>
        <w:t>Aklil</w:t>
      </w:r>
      <w:proofErr w:type="spellEnd"/>
      <w:r w:rsidRPr="00A823E1">
        <w:rPr>
          <w:rFonts w:eastAsia="Times New Roman" w:cs="Arial"/>
        </w:rPr>
        <w:t xml:space="preserve">, Etienne </w:t>
      </w:r>
      <w:proofErr w:type="spellStart"/>
      <w:r w:rsidRPr="00A823E1">
        <w:rPr>
          <w:rFonts w:eastAsia="Times New Roman" w:cs="Arial"/>
        </w:rPr>
        <w:t>Coutureau</w:t>
      </w:r>
      <w:proofErr w:type="spellEnd"/>
      <w:r w:rsidRPr="00A823E1">
        <w:rPr>
          <w:rFonts w:eastAsia="Times New Roman" w:cs="Arial"/>
        </w:rPr>
        <w:t xml:space="preserve">, </w:t>
      </w:r>
      <w:proofErr w:type="spellStart"/>
      <w:r w:rsidRPr="00A823E1">
        <w:rPr>
          <w:rFonts w:eastAsia="Times New Roman" w:cs="Arial"/>
        </w:rPr>
        <w:t>Benoˆıt</w:t>
      </w:r>
      <w:proofErr w:type="spellEnd"/>
      <w:r w:rsidRPr="00A823E1">
        <w:rPr>
          <w:rFonts w:eastAsia="Times New Roman" w:cs="Arial"/>
        </w:rPr>
        <w:t xml:space="preserve"> Girard, Alain R. Marchand, and Mehdi </w:t>
      </w:r>
      <w:proofErr w:type="spellStart"/>
      <w:r w:rsidRPr="00A823E1">
        <w:rPr>
          <w:rFonts w:eastAsia="Times New Roman" w:cs="Arial"/>
        </w:rPr>
        <w:t>Khamassi</w:t>
      </w:r>
      <w:proofErr w:type="spellEnd"/>
      <w:r w:rsidRPr="00A823E1">
        <w:rPr>
          <w:rFonts w:eastAsia="Times New Roman" w:cs="Arial"/>
        </w:rPr>
        <w:t xml:space="preserve">. Dopamine blockade impairs the exploration-exploitation trade-off in rats. </w:t>
      </w:r>
      <w:r w:rsidRPr="00A823E1">
        <w:rPr>
          <w:rFonts w:eastAsia="Times New Roman" w:cs="Arial"/>
          <w:i/>
          <w:iCs/>
        </w:rPr>
        <w:t>Scientific Reports</w:t>
      </w:r>
      <w:r w:rsidRPr="00A823E1">
        <w:rPr>
          <w:rFonts w:eastAsia="Times New Roman" w:cs="Arial"/>
        </w:rPr>
        <w:t xml:space="preserve">, 9(1):1–14, 2019. ISSN 20452322. </w:t>
      </w:r>
      <w:proofErr w:type="spellStart"/>
      <w:r w:rsidRPr="00A823E1">
        <w:rPr>
          <w:rFonts w:eastAsia="Times New Roman" w:cs="Arial"/>
        </w:rPr>
        <w:t>doi</w:t>
      </w:r>
      <w:proofErr w:type="spellEnd"/>
      <w:r w:rsidRPr="00A823E1">
        <w:rPr>
          <w:rFonts w:eastAsia="Times New Roman" w:cs="Arial"/>
        </w:rPr>
        <w:t xml:space="preserve">: 10.1038/s41598-019-43245-z. </w:t>
      </w:r>
    </w:p>
    <w:p w14:paraId="7ADC2AEB"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Michael J. Frank, Bradley B. Doll, Jen </w:t>
      </w:r>
      <w:proofErr w:type="spellStart"/>
      <w:r w:rsidRPr="00A823E1">
        <w:rPr>
          <w:rFonts w:eastAsia="Times New Roman" w:cs="Arial"/>
        </w:rPr>
        <w:t>Oas</w:t>
      </w:r>
      <w:proofErr w:type="spellEnd"/>
      <w:r w:rsidRPr="00A823E1">
        <w:rPr>
          <w:rFonts w:eastAsia="Times New Roman" w:cs="Arial"/>
        </w:rPr>
        <w:t xml:space="preserve">-Terpstra, and Francisco Moreno. Prefrontal and striatal dopaminergic genes predict individual differences in exploration and exploitation. </w:t>
      </w:r>
      <w:r w:rsidRPr="00A823E1">
        <w:rPr>
          <w:rFonts w:eastAsia="Times New Roman" w:cs="Arial"/>
          <w:i/>
          <w:iCs/>
        </w:rPr>
        <w:t>Nature Neuro- science</w:t>
      </w:r>
      <w:r w:rsidRPr="00A823E1">
        <w:rPr>
          <w:rFonts w:eastAsia="Times New Roman" w:cs="Arial"/>
        </w:rPr>
        <w:t xml:space="preserve">, 2009. ISSN 10976256. </w:t>
      </w:r>
      <w:proofErr w:type="spellStart"/>
      <w:r w:rsidRPr="00A823E1">
        <w:rPr>
          <w:rFonts w:eastAsia="Times New Roman" w:cs="Arial"/>
        </w:rPr>
        <w:t>doi</w:t>
      </w:r>
      <w:proofErr w:type="spellEnd"/>
      <w:r w:rsidRPr="00A823E1">
        <w:rPr>
          <w:rFonts w:eastAsia="Times New Roman" w:cs="Arial"/>
        </w:rPr>
        <w:t xml:space="preserve">: 10.1038/nn.2342. </w:t>
      </w:r>
    </w:p>
    <w:p w14:paraId="6B67765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Samuel J. Gershman. Deconstructing the human algorithms for exploration. </w:t>
      </w:r>
      <w:r w:rsidRPr="00A823E1">
        <w:rPr>
          <w:rFonts w:eastAsia="Times New Roman" w:cs="Arial"/>
          <w:i/>
          <w:iCs/>
        </w:rPr>
        <w:t>Cognition</w:t>
      </w:r>
      <w:r w:rsidRPr="00A823E1">
        <w:rPr>
          <w:rFonts w:eastAsia="Times New Roman" w:cs="Arial"/>
        </w:rPr>
        <w:t xml:space="preserve">, 173:34–42, </w:t>
      </w:r>
      <w:proofErr w:type="spellStart"/>
      <w:r w:rsidRPr="00A823E1">
        <w:rPr>
          <w:rFonts w:eastAsia="Times New Roman" w:cs="Arial"/>
        </w:rPr>
        <w:t>apr</w:t>
      </w:r>
      <w:proofErr w:type="spellEnd"/>
      <w:r w:rsidRPr="00A823E1">
        <w:rPr>
          <w:rFonts w:eastAsia="Times New Roman" w:cs="Arial"/>
        </w:rPr>
        <w:t xml:space="preserve"> 2018. ISSN 00100277. </w:t>
      </w:r>
      <w:proofErr w:type="spellStart"/>
      <w:r w:rsidRPr="00A823E1">
        <w:rPr>
          <w:rFonts w:eastAsia="Times New Roman" w:cs="Arial"/>
        </w:rPr>
        <w:t>doi</w:t>
      </w:r>
      <w:proofErr w:type="spellEnd"/>
      <w:r w:rsidRPr="00A823E1">
        <w:rPr>
          <w:rFonts w:eastAsia="Times New Roman" w:cs="Arial"/>
        </w:rPr>
        <w:t xml:space="preserve">: 10.1016/j.cognition.2017.12.014. </w:t>
      </w:r>
    </w:p>
    <w:p w14:paraId="7B3433A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Samuel J. Gershman. Uncertainty and exploration. </w:t>
      </w:r>
      <w:r w:rsidRPr="00A823E1">
        <w:rPr>
          <w:rFonts w:eastAsia="Times New Roman" w:cs="Arial"/>
          <w:i/>
          <w:iCs/>
        </w:rPr>
        <w:t>Decision</w:t>
      </w:r>
      <w:r w:rsidRPr="00A823E1">
        <w:rPr>
          <w:rFonts w:eastAsia="Times New Roman" w:cs="Arial"/>
        </w:rPr>
        <w:t xml:space="preserve">, 2019. ISSN 23259973. </w:t>
      </w:r>
      <w:proofErr w:type="spellStart"/>
      <w:r w:rsidRPr="00A823E1">
        <w:rPr>
          <w:rFonts w:eastAsia="Times New Roman" w:cs="Arial"/>
        </w:rPr>
        <w:t>doi</w:t>
      </w:r>
      <w:proofErr w:type="spellEnd"/>
      <w:r w:rsidRPr="00A823E1">
        <w:rPr>
          <w:rFonts w:eastAsia="Times New Roman" w:cs="Arial"/>
        </w:rPr>
        <w:t xml:space="preserve">: 10.1037/dec0000101. </w:t>
      </w:r>
    </w:p>
    <w:p w14:paraId="1CADBF1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 H. Kao, A. J. </w:t>
      </w:r>
      <w:proofErr w:type="spellStart"/>
      <w:r w:rsidRPr="00A823E1">
        <w:rPr>
          <w:rFonts w:eastAsia="Times New Roman" w:cs="Arial"/>
        </w:rPr>
        <w:t>Doupe</w:t>
      </w:r>
      <w:proofErr w:type="spellEnd"/>
      <w:r w:rsidRPr="00A823E1">
        <w:rPr>
          <w:rFonts w:eastAsia="Times New Roman" w:cs="Arial"/>
        </w:rPr>
        <w:t xml:space="preserve">, and M. S. Brainard. Contributions of an avian basal ganglia-forebrain circuit to real-time modulation of song. </w:t>
      </w:r>
      <w:r w:rsidRPr="00A823E1">
        <w:rPr>
          <w:rFonts w:eastAsia="Times New Roman" w:cs="Arial"/>
          <w:i/>
          <w:iCs/>
        </w:rPr>
        <w:t>Nature</w:t>
      </w:r>
      <w:r w:rsidRPr="00A823E1">
        <w:rPr>
          <w:rFonts w:eastAsia="Times New Roman" w:cs="Arial"/>
        </w:rPr>
        <w:t xml:space="preserve">, 433(7026):638–643, Feb 2005. </w:t>
      </w:r>
    </w:p>
    <w:p w14:paraId="5087DAB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John R. Krebs, Alejandro </w:t>
      </w:r>
      <w:proofErr w:type="spellStart"/>
      <w:r w:rsidRPr="00A823E1">
        <w:rPr>
          <w:rFonts w:eastAsia="Times New Roman" w:cs="Arial"/>
        </w:rPr>
        <w:t>Kacelnik</w:t>
      </w:r>
      <w:proofErr w:type="spellEnd"/>
      <w:r w:rsidRPr="00A823E1">
        <w:rPr>
          <w:rFonts w:eastAsia="Times New Roman" w:cs="Arial"/>
        </w:rPr>
        <w:t xml:space="preserve">, and Peter Taylor. Test of optimal sampling by foraging great tits. </w:t>
      </w:r>
      <w:r w:rsidRPr="00A823E1">
        <w:rPr>
          <w:rFonts w:eastAsia="Times New Roman" w:cs="Arial"/>
          <w:i/>
          <w:iCs/>
        </w:rPr>
        <w:t>Nature</w:t>
      </w:r>
      <w:r w:rsidRPr="00A823E1">
        <w:rPr>
          <w:rFonts w:eastAsia="Times New Roman" w:cs="Arial"/>
        </w:rPr>
        <w:t xml:space="preserve">, 275(5675):27–31, 1978. ISSN 00280836. </w:t>
      </w:r>
      <w:proofErr w:type="spellStart"/>
      <w:r w:rsidRPr="00A823E1">
        <w:rPr>
          <w:rFonts w:eastAsia="Times New Roman" w:cs="Arial"/>
        </w:rPr>
        <w:t>doi</w:t>
      </w:r>
      <w:proofErr w:type="spellEnd"/>
      <w:r w:rsidRPr="00A823E1">
        <w:rPr>
          <w:rFonts w:eastAsia="Times New Roman" w:cs="Arial"/>
        </w:rPr>
        <w:t xml:space="preserve">: 10.1038/275027a0. </w:t>
      </w:r>
    </w:p>
    <w:p w14:paraId="06DDD19C"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C. S. Laskowski, R. J. Williams, K. M. Martens, A. J. Gruber, K. G. Fisher, and D. R. Euston. The role of the medial prefrontal cortex in updating reward value and avoiding perseveration. </w:t>
      </w:r>
      <w:r w:rsidRPr="00A823E1">
        <w:rPr>
          <w:rFonts w:eastAsia="Times New Roman" w:cs="Arial"/>
          <w:i/>
          <w:iCs/>
        </w:rPr>
        <w:t xml:space="preserve">Be- </w:t>
      </w:r>
      <w:proofErr w:type="spellStart"/>
      <w:r w:rsidRPr="00A823E1">
        <w:rPr>
          <w:rFonts w:eastAsia="Times New Roman" w:cs="Arial"/>
          <w:i/>
          <w:iCs/>
        </w:rPr>
        <w:t>havioural</w:t>
      </w:r>
      <w:proofErr w:type="spellEnd"/>
      <w:r w:rsidRPr="00A823E1">
        <w:rPr>
          <w:rFonts w:eastAsia="Times New Roman" w:cs="Arial"/>
          <w:i/>
          <w:iCs/>
        </w:rPr>
        <w:t xml:space="preserve"> Brain Research</w:t>
      </w:r>
      <w:r w:rsidRPr="00A823E1">
        <w:rPr>
          <w:rFonts w:eastAsia="Times New Roman" w:cs="Arial"/>
        </w:rPr>
        <w:t xml:space="preserve">, 306:52–63, 2016. ISSN 18727549. </w:t>
      </w:r>
      <w:proofErr w:type="spellStart"/>
      <w:r w:rsidRPr="00A823E1">
        <w:rPr>
          <w:rFonts w:eastAsia="Times New Roman" w:cs="Arial"/>
        </w:rPr>
        <w:t>doi</w:t>
      </w:r>
      <w:proofErr w:type="spellEnd"/>
      <w:r w:rsidRPr="00A823E1">
        <w:rPr>
          <w:rFonts w:eastAsia="Times New Roman" w:cs="Arial"/>
        </w:rPr>
        <w:t xml:space="preserve">: 10.1016/j.bbr.2016.03.007. URL http://dx.doi.org/10.1016/j.bbr.2016.03.007. </w:t>
      </w:r>
    </w:p>
    <w:p w14:paraId="06BEF33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Michael D. Lee, </w:t>
      </w:r>
      <w:proofErr w:type="spellStart"/>
      <w:r w:rsidRPr="00A823E1">
        <w:rPr>
          <w:rFonts w:eastAsia="Times New Roman" w:cs="Arial"/>
        </w:rPr>
        <w:t>Shunan</w:t>
      </w:r>
      <w:proofErr w:type="spellEnd"/>
      <w:r w:rsidRPr="00A823E1">
        <w:rPr>
          <w:rFonts w:eastAsia="Times New Roman" w:cs="Arial"/>
        </w:rPr>
        <w:t xml:space="preserve"> Zhang, Miles Munro, and Mark </w:t>
      </w:r>
      <w:proofErr w:type="spellStart"/>
      <w:r w:rsidRPr="00A823E1">
        <w:rPr>
          <w:rFonts w:eastAsia="Times New Roman" w:cs="Arial"/>
        </w:rPr>
        <w:t>Steyvers</w:t>
      </w:r>
      <w:proofErr w:type="spellEnd"/>
      <w:r w:rsidRPr="00A823E1">
        <w:rPr>
          <w:rFonts w:eastAsia="Times New Roman" w:cs="Arial"/>
        </w:rPr>
        <w:t xml:space="preserve">. Psychological models of human and optimal performance in bandit problems. </w:t>
      </w:r>
      <w:r w:rsidRPr="00A823E1">
        <w:rPr>
          <w:rFonts w:eastAsia="Times New Roman" w:cs="Arial"/>
          <w:i/>
          <w:iCs/>
        </w:rPr>
        <w:t>Cognitive Systems Research</w:t>
      </w:r>
      <w:r w:rsidRPr="00A823E1">
        <w:rPr>
          <w:rFonts w:eastAsia="Times New Roman" w:cs="Arial"/>
        </w:rPr>
        <w:t xml:space="preserve">, 2011. ISSN 13890417. </w:t>
      </w:r>
      <w:proofErr w:type="spellStart"/>
      <w:r w:rsidRPr="00A823E1">
        <w:rPr>
          <w:rFonts w:eastAsia="Times New Roman" w:cs="Arial"/>
        </w:rPr>
        <w:t>doi</w:t>
      </w:r>
      <w:proofErr w:type="spellEnd"/>
      <w:r w:rsidRPr="00A823E1">
        <w:rPr>
          <w:rFonts w:eastAsia="Times New Roman" w:cs="Arial"/>
        </w:rPr>
        <w:t xml:space="preserve">: 10.1016/j.cogsys.2010.07.007. </w:t>
      </w:r>
    </w:p>
    <w:p w14:paraId="66853887"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lastRenderedPageBreak/>
        <w:t xml:space="preserve">Katja </w:t>
      </w:r>
      <w:proofErr w:type="spellStart"/>
      <w:r w:rsidRPr="00A823E1">
        <w:rPr>
          <w:rFonts w:eastAsia="Times New Roman" w:cs="Arial"/>
        </w:rPr>
        <w:t>Mehlhorn</w:t>
      </w:r>
      <w:proofErr w:type="spellEnd"/>
      <w:r w:rsidRPr="00A823E1">
        <w:rPr>
          <w:rFonts w:eastAsia="Times New Roman" w:cs="Arial"/>
        </w:rPr>
        <w:t xml:space="preserve">, Ben R. Newell, Peter M. Todd, Michael D. Lee, Kate Morgan, Victoria A. Braithwaite, Daniel Hausmann, Klaus Fiedler, and Cleotilde Gonzalez. Unpacking the exploration-exploitation </w:t>
      </w:r>
    </w:p>
    <w:p w14:paraId="1FD6920C"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tradeoff: A synthesis of human and animal literatures. </w:t>
      </w:r>
      <w:r w:rsidRPr="00A823E1">
        <w:rPr>
          <w:rFonts w:eastAsia="Times New Roman" w:cs="Arial"/>
          <w:i/>
          <w:iCs/>
        </w:rPr>
        <w:t>Decision</w:t>
      </w:r>
      <w:r w:rsidRPr="00A823E1">
        <w:rPr>
          <w:rFonts w:eastAsia="Times New Roman" w:cs="Arial"/>
        </w:rPr>
        <w:t xml:space="preserve">, 2015. ISSN 23259973. </w:t>
      </w:r>
      <w:proofErr w:type="spellStart"/>
      <w:r w:rsidRPr="00A823E1">
        <w:rPr>
          <w:rFonts w:eastAsia="Times New Roman" w:cs="Arial"/>
        </w:rPr>
        <w:t>doi</w:t>
      </w:r>
      <w:proofErr w:type="spellEnd"/>
      <w:r w:rsidRPr="00A823E1">
        <w:rPr>
          <w:rFonts w:eastAsia="Times New Roman" w:cs="Arial"/>
        </w:rPr>
        <w:t xml:space="preserve">: 10.1037/dec0000033. </w:t>
      </w:r>
    </w:p>
    <w:p w14:paraId="05ADABA2"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Robert J. Meyer and Yong Shi. Sequential Choice Under Ambiguity: Intuitive Solutions to the Armed- Bandit Problem. </w:t>
      </w:r>
      <w:r w:rsidRPr="00A823E1">
        <w:rPr>
          <w:rFonts w:eastAsia="Times New Roman" w:cs="Arial"/>
          <w:i/>
          <w:iCs/>
        </w:rPr>
        <w:t>Management Science</w:t>
      </w:r>
      <w:r w:rsidRPr="00A823E1">
        <w:rPr>
          <w:rFonts w:eastAsia="Times New Roman" w:cs="Arial"/>
        </w:rPr>
        <w:t xml:space="preserve">, 1995. ISSN 0025-1909. </w:t>
      </w:r>
      <w:proofErr w:type="spellStart"/>
      <w:r w:rsidRPr="00A823E1">
        <w:rPr>
          <w:rFonts w:eastAsia="Times New Roman" w:cs="Arial"/>
        </w:rPr>
        <w:t>doi</w:t>
      </w:r>
      <w:proofErr w:type="spellEnd"/>
      <w:r w:rsidRPr="00A823E1">
        <w:rPr>
          <w:rFonts w:eastAsia="Times New Roman" w:cs="Arial"/>
        </w:rPr>
        <w:t xml:space="preserve">: 10.1287/mnsc.41.5.817. </w:t>
      </w:r>
    </w:p>
    <w:p w14:paraId="729E0E16"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Nathan F. Parker, Courtney M. Cameron, Joshua P. Taliaferro, </w:t>
      </w:r>
      <w:proofErr w:type="spellStart"/>
      <w:r w:rsidRPr="00A823E1">
        <w:rPr>
          <w:rFonts w:eastAsia="Times New Roman" w:cs="Arial"/>
        </w:rPr>
        <w:t>Junuk</w:t>
      </w:r>
      <w:proofErr w:type="spellEnd"/>
      <w:r w:rsidRPr="00A823E1">
        <w:rPr>
          <w:rFonts w:eastAsia="Times New Roman" w:cs="Arial"/>
        </w:rPr>
        <w:t xml:space="preserve"> Lee, Jung Yoon Choi, Thomas J. Davidson, Nathaniel D. </w:t>
      </w:r>
      <w:proofErr w:type="spellStart"/>
      <w:r w:rsidRPr="00A823E1">
        <w:rPr>
          <w:rFonts w:eastAsia="Times New Roman" w:cs="Arial"/>
        </w:rPr>
        <w:t>Daw</w:t>
      </w:r>
      <w:proofErr w:type="spellEnd"/>
      <w:r w:rsidRPr="00A823E1">
        <w:rPr>
          <w:rFonts w:eastAsia="Times New Roman" w:cs="Arial"/>
        </w:rPr>
        <w:t xml:space="preserve">, and Ilana B. Witten. Reward and choice encoding in terminals of midbrain dopamine neurons depends on striatal target. </w:t>
      </w:r>
      <w:r w:rsidRPr="00A823E1">
        <w:rPr>
          <w:rFonts w:eastAsia="Times New Roman" w:cs="Arial"/>
          <w:i/>
          <w:iCs/>
        </w:rPr>
        <w:t>Nature Neuroscience</w:t>
      </w:r>
      <w:r w:rsidRPr="00A823E1">
        <w:rPr>
          <w:rFonts w:eastAsia="Times New Roman" w:cs="Arial"/>
        </w:rPr>
        <w:t xml:space="preserve">, 19(6):845–854, 2016. ISSN 15461726. </w:t>
      </w:r>
      <w:proofErr w:type="spellStart"/>
      <w:r w:rsidRPr="00A823E1">
        <w:rPr>
          <w:rFonts w:eastAsia="Times New Roman" w:cs="Arial"/>
        </w:rPr>
        <w:t>doi</w:t>
      </w:r>
      <w:proofErr w:type="spellEnd"/>
      <w:r w:rsidRPr="00A823E1">
        <w:rPr>
          <w:rFonts w:eastAsia="Times New Roman" w:cs="Arial"/>
        </w:rPr>
        <w:t xml:space="preserve">: 10.1038/nn.4287. </w:t>
      </w:r>
    </w:p>
    <w:p w14:paraId="348F5096"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w:t>
      </w:r>
      <w:r w:rsidRPr="00A823E1">
        <w:rPr>
          <w:rFonts w:eastAsia="Times New Roman" w:cs="Arial"/>
        </w:rPr>
        <w:br/>
        <w:t xml:space="preserve">Elise </w:t>
      </w:r>
      <w:proofErr w:type="spellStart"/>
      <w:r w:rsidRPr="00A823E1">
        <w:rPr>
          <w:rFonts w:eastAsia="Times New Roman" w:cs="Arial"/>
        </w:rPr>
        <w:t>Payzan-LeNestour</w:t>
      </w:r>
      <w:proofErr w:type="spellEnd"/>
      <w:r w:rsidRPr="00A823E1">
        <w:rPr>
          <w:rFonts w:eastAsia="Times New Roman" w:cs="Arial"/>
        </w:rPr>
        <w:t xml:space="preserve"> and Peter </w:t>
      </w:r>
      <w:proofErr w:type="spellStart"/>
      <w:r w:rsidRPr="00A823E1">
        <w:rPr>
          <w:rFonts w:eastAsia="Times New Roman" w:cs="Arial"/>
        </w:rPr>
        <w:t>Bossaerts</w:t>
      </w:r>
      <w:proofErr w:type="spellEnd"/>
      <w:r w:rsidRPr="00A823E1">
        <w:rPr>
          <w:rFonts w:eastAsia="Times New Roman" w:cs="Arial"/>
        </w:rPr>
        <w:t xml:space="preserve">. Do not bet on the unknown versus try to find out more: </w:t>
      </w:r>
    </w:p>
    <w:p w14:paraId="79136839"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Estimation uncertainty </w:t>
      </w:r>
      <w:proofErr w:type="gramStart"/>
      <w:r w:rsidRPr="00A823E1">
        <w:rPr>
          <w:rFonts w:eastAsia="Times New Roman" w:cs="Arial"/>
        </w:rPr>
        <w:t>and ”unexpected</w:t>
      </w:r>
      <w:proofErr w:type="gramEnd"/>
      <w:r w:rsidRPr="00A823E1">
        <w:rPr>
          <w:rFonts w:eastAsia="Times New Roman" w:cs="Arial"/>
        </w:rPr>
        <w:t xml:space="preserve"> uncertainty” both modulate exploration. </w:t>
      </w:r>
      <w:r w:rsidRPr="00A823E1">
        <w:rPr>
          <w:rFonts w:eastAsia="Times New Roman" w:cs="Arial"/>
          <w:i/>
          <w:iCs/>
        </w:rPr>
        <w:t>Frontiers in Neuro- science</w:t>
      </w:r>
      <w:r w:rsidRPr="00A823E1">
        <w:rPr>
          <w:rFonts w:eastAsia="Times New Roman" w:cs="Arial"/>
        </w:rPr>
        <w:t xml:space="preserve">, 2012. ISSN 16624548. </w:t>
      </w:r>
      <w:proofErr w:type="spellStart"/>
      <w:r w:rsidRPr="00A823E1">
        <w:rPr>
          <w:rFonts w:eastAsia="Times New Roman" w:cs="Arial"/>
        </w:rPr>
        <w:t>doi</w:t>
      </w:r>
      <w:proofErr w:type="spellEnd"/>
      <w:r w:rsidRPr="00A823E1">
        <w:rPr>
          <w:rFonts w:eastAsia="Times New Roman" w:cs="Arial"/>
        </w:rPr>
        <w:t xml:space="preserve">: 10.3389/fnins.2012.00150. </w:t>
      </w:r>
    </w:p>
    <w:p w14:paraId="78925BD3"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Mark </w:t>
      </w:r>
      <w:proofErr w:type="spellStart"/>
      <w:r w:rsidRPr="00A823E1">
        <w:rPr>
          <w:rFonts w:eastAsia="Times New Roman" w:cs="Arial"/>
        </w:rPr>
        <w:t>Steyvers</w:t>
      </w:r>
      <w:proofErr w:type="spellEnd"/>
      <w:r w:rsidRPr="00A823E1">
        <w:rPr>
          <w:rFonts w:eastAsia="Times New Roman" w:cs="Arial"/>
        </w:rPr>
        <w:t xml:space="preserve">, Michael D. Lee, and Eric Jan </w:t>
      </w:r>
      <w:proofErr w:type="spellStart"/>
      <w:r w:rsidRPr="00A823E1">
        <w:rPr>
          <w:rFonts w:eastAsia="Times New Roman" w:cs="Arial"/>
        </w:rPr>
        <w:t>Wagenmakers</w:t>
      </w:r>
      <w:proofErr w:type="spellEnd"/>
      <w:r w:rsidRPr="00A823E1">
        <w:rPr>
          <w:rFonts w:eastAsia="Times New Roman" w:cs="Arial"/>
        </w:rPr>
        <w:t xml:space="preserve">. A Bayesian analysis of human decision- making on bandit problems. </w:t>
      </w:r>
      <w:r w:rsidRPr="00A823E1">
        <w:rPr>
          <w:rFonts w:eastAsia="Times New Roman" w:cs="Arial"/>
          <w:i/>
          <w:iCs/>
        </w:rPr>
        <w:t>Journal of Mathematical Psychology</w:t>
      </w:r>
      <w:r w:rsidRPr="00A823E1">
        <w:rPr>
          <w:rFonts w:eastAsia="Times New Roman" w:cs="Arial"/>
        </w:rPr>
        <w:t xml:space="preserve">, 2009. ISSN 00222496. </w:t>
      </w:r>
      <w:proofErr w:type="spellStart"/>
      <w:r w:rsidRPr="00A823E1">
        <w:rPr>
          <w:rFonts w:eastAsia="Times New Roman" w:cs="Arial"/>
        </w:rPr>
        <w:t>doi</w:t>
      </w:r>
      <w:proofErr w:type="spellEnd"/>
      <w:r w:rsidRPr="00A823E1">
        <w:rPr>
          <w:rFonts w:eastAsia="Times New Roman" w:cs="Arial"/>
        </w:rPr>
        <w:t xml:space="preserve">: 10.1016/j.jmp.2008.11.002. </w:t>
      </w:r>
    </w:p>
    <w:p w14:paraId="21D99714"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Jeroen P.H. </w:t>
      </w:r>
      <w:proofErr w:type="spellStart"/>
      <w:r w:rsidRPr="00A823E1">
        <w:rPr>
          <w:rFonts w:eastAsia="Times New Roman" w:cs="Arial"/>
        </w:rPr>
        <w:t>Verharen</w:t>
      </w:r>
      <w:proofErr w:type="spellEnd"/>
      <w:r w:rsidRPr="00A823E1">
        <w:rPr>
          <w:rFonts w:eastAsia="Times New Roman" w:cs="Arial"/>
        </w:rPr>
        <w:t xml:space="preserve">, Hanneke E.M. den </w:t>
      </w:r>
      <w:proofErr w:type="spellStart"/>
      <w:r w:rsidRPr="00A823E1">
        <w:rPr>
          <w:rFonts w:eastAsia="Times New Roman" w:cs="Arial"/>
        </w:rPr>
        <w:t>Ouden</w:t>
      </w:r>
      <w:proofErr w:type="spellEnd"/>
      <w:r w:rsidRPr="00A823E1">
        <w:rPr>
          <w:rFonts w:eastAsia="Times New Roman" w:cs="Arial"/>
        </w:rPr>
        <w:t xml:space="preserve">, Roger A.H. Adan, and </w:t>
      </w:r>
      <w:proofErr w:type="spellStart"/>
      <w:r w:rsidRPr="00A823E1">
        <w:rPr>
          <w:rFonts w:eastAsia="Times New Roman" w:cs="Arial"/>
        </w:rPr>
        <w:t>Louk</w:t>
      </w:r>
      <w:proofErr w:type="spellEnd"/>
      <w:r w:rsidRPr="00A823E1">
        <w:rPr>
          <w:rFonts w:eastAsia="Times New Roman" w:cs="Arial"/>
        </w:rPr>
        <w:t xml:space="preserve"> J.M.J. </w:t>
      </w:r>
      <w:proofErr w:type="spellStart"/>
      <w:r w:rsidRPr="00A823E1">
        <w:rPr>
          <w:rFonts w:eastAsia="Times New Roman" w:cs="Arial"/>
        </w:rPr>
        <w:t>Vanderschuren</w:t>
      </w:r>
      <w:proofErr w:type="spellEnd"/>
      <w:r w:rsidRPr="00A823E1">
        <w:rPr>
          <w:rFonts w:eastAsia="Times New Roman" w:cs="Arial"/>
        </w:rPr>
        <w:t xml:space="preserve">. Modulation of value-based </w:t>
      </w:r>
      <w:proofErr w:type="gramStart"/>
      <w:r w:rsidRPr="00A823E1">
        <w:rPr>
          <w:rFonts w:eastAsia="Times New Roman" w:cs="Arial"/>
        </w:rPr>
        <w:t>decision making</w:t>
      </w:r>
      <w:proofErr w:type="gramEnd"/>
      <w:r w:rsidRPr="00A823E1">
        <w:rPr>
          <w:rFonts w:eastAsia="Times New Roman" w:cs="Arial"/>
        </w:rPr>
        <w:t xml:space="preserve"> behavior by subregions of the rat prefrontal cortex. </w:t>
      </w:r>
      <w:proofErr w:type="spellStart"/>
      <w:r w:rsidRPr="00A823E1">
        <w:rPr>
          <w:rFonts w:eastAsia="Times New Roman" w:cs="Arial"/>
          <w:i/>
          <w:iCs/>
        </w:rPr>
        <w:t>Psy</w:t>
      </w:r>
      <w:proofErr w:type="spellEnd"/>
      <w:r w:rsidRPr="00A823E1">
        <w:rPr>
          <w:rFonts w:eastAsia="Times New Roman" w:cs="Arial"/>
          <w:i/>
          <w:iCs/>
        </w:rPr>
        <w:t xml:space="preserve">- </w:t>
      </w:r>
      <w:proofErr w:type="spellStart"/>
      <w:r w:rsidRPr="00A823E1">
        <w:rPr>
          <w:rFonts w:eastAsia="Times New Roman" w:cs="Arial"/>
          <w:i/>
          <w:iCs/>
        </w:rPr>
        <w:t>chopharmacology</w:t>
      </w:r>
      <w:proofErr w:type="spellEnd"/>
      <w:r w:rsidRPr="00A823E1">
        <w:rPr>
          <w:rFonts w:eastAsia="Times New Roman" w:cs="Arial"/>
        </w:rPr>
        <w:t xml:space="preserve">, 237(5):1267–1280, 2020. ISSN 14322072. </w:t>
      </w:r>
      <w:proofErr w:type="spellStart"/>
      <w:r w:rsidRPr="00A823E1">
        <w:rPr>
          <w:rFonts w:eastAsia="Times New Roman" w:cs="Arial"/>
        </w:rPr>
        <w:t>doi</w:t>
      </w:r>
      <w:proofErr w:type="spellEnd"/>
      <w:r w:rsidRPr="00A823E1">
        <w:rPr>
          <w:rFonts w:eastAsia="Times New Roman" w:cs="Arial"/>
        </w:rPr>
        <w:t xml:space="preserve">: 10.1007/s00213-020-05454-7. </w:t>
      </w:r>
    </w:p>
    <w:p w14:paraId="3385A39F"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 C. Wilson, A. </w:t>
      </w:r>
      <w:proofErr w:type="spellStart"/>
      <w:r w:rsidRPr="00A823E1">
        <w:rPr>
          <w:rFonts w:eastAsia="Times New Roman" w:cs="Arial"/>
        </w:rPr>
        <w:t>Geana</w:t>
      </w:r>
      <w:proofErr w:type="spellEnd"/>
      <w:r w:rsidRPr="00A823E1">
        <w:rPr>
          <w:rFonts w:eastAsia="Times New Roman" w:cs="Arial"/>
        </w:rPr>
        <w:t xml:space="preserve">, J. M. White, E. A. </w:t>
      </w:r>
      <w:proofErr w:type="spellStart"/>
      <w:r w:rsidRPr="00A823E1">
        <w:rPr>
          <w:rFonts w:eastAsia="Times New Roman" w:cs="Arial"/>
        </w:rPr>
        <w:t>Ludvig</w:t>
      </w:r>
      <w:proofErr w:type="spellEnd"/>
      <w:r w:rsidRPr="00A823E1">
        <w:rPr>
          <w:rFonts w:eastAsia="Times New Roman" w:cs="Arial"/>
        </w:rPr>
        <w:t xml:space="preserve">, and J. D. Cohen. Humans use directed and random exploration to solve the explore-exploit dilemma. </w:t>
      </w:r>
      <w:r w:rsidRPr="00A823E1">
        <w:rPr>
          <w:rFonts w:eastAsia="Times New Roman" w:cs="Arial"/>
          <w:i/>
          <w:iCs/>
        </w:rPr>
        <w:t>J Exp Psychol Gen</w:t>
      </w:r>
      <w:r w:rsidRPr="00A823E1">
        <w:rPr>
          <w:rFonts w:eastAsia="Times New Roman" w:cs="Arial"/>
        </w:rPr>
        <w:t xml:space="preserve">, 143(6):2074–2081, Dec 2014. </w:t>
      </w:r>
    </w:p>
    <w:p w14:paraId="28E2DDEF" w14:textId="77777777" w:rsidR="00431EB8" w:rsidRPr="00A823E1" w:rsidRDefault="00431EB8" w:rsidP="00431EB8">
      <w:pPr>
        <w:spacing w:before="100" w:beforeAutospacing="1" w:after="100" w:afterAutospacing="1"/>
        <w:rPr>
          <w:rFonts w:eastAsia="Times New Roman" w:cs="Arial"/>
        </w:rPr>
      </w:pPr>
      <w:r w:rsidRPr="00A823E1">
        <w:rPr>
          <w:rFonts w:eastAsia="Times New Roman" w:cs="Arial"/>
        </w:rPr>
        <w:t xml:space="preserve">Robert C Wilson, Elizabeth </w:t>
      </w:r>
      <w:proofErr w:type="spellStart"/>
      <w:r w:rsidRPr="00A823E1">
        <w:rPr>
          <w:rFonts w:eastAsia="Times New Roman" w:cs="Arial"/>
        </w:rPr>
        <w:t>Bonawitz</w:t>
      </w:r>
      <w:proofErr w:type="spellEnd"/>
      <w:r w:rsidRPr="00A823E1">
        <w:rPr>
          <w:rFonts w:eastAsia="Times New Roman" w:cs="Arial"/>
        </w:rPr>
        <w:t xml:space="preserve">, and Vincent D Costa. Balancing exploration and exploitation with information and randomization. pages 1–18, 2020. </w:t>
      </w:r>
    </w:p>
    <w:p w14:paraId="2268E521" w14:textId="77777777" w:rsidR="0023016E" w:rsidRPr="00A823E1" w:rsidRDefault="00431EB8" w:rsidP="00431EB8">
      <w:pPr>
        <w:spacing w:before="100" w:beforeAutospacing="1" w:after="100" w:afterAutospacing="1"/>
        <w:rPr>
          <w:rFonts w:eastAsia="Times New Roman" w:cs="Arial"/>
        </w:rPr>
      </w:pPr>
      <w:proofErr w:type="spellStart"/>
      <w:r w:rsidRPr="00A823E1">
        <w:rPr>
          <w:rFonts w:eastAsia="Times New Roman" w:cs="Arial"/>
        </w:rPr>
        <w:t>Shunan</w:t>
      </w:r>
      <w:proofErr w:type="spellEnd"/>
      <w:r w:rsidRPr="00A823E1">
        <w:rPr>
          <w:rFonts w:eastAsia="Times New Roman" w:cs="Arial"/>
        </w:rPr>
        <w:t xml:space="preserve"> Zhang and Angela J. Yu. Forgetful Bayes and myopic planning: Human learning and decision- making in a bandit setting. In </w:t>
      </w:r>
      <w:r w:rsidRPr="00A823E1">
        <w:rPr>
          <w:rFonts w:eastAsia="Times New Roman" w:cs="Arial"/>
          <w:i/>
          <w:iCs/>
        </w:rPr>
        <w:t>Advances in Neural Information Processing Systems</w:t>
      </w:r>
      <w:r w:rsidRPr="00A823E1">
        <w:rPr>
          <w:rFonts w:eastAsia="Times New Roman" w:cs="Arial"/>
        </w:rPr>
        <w:t xml:space="preserve">, 2013. </w:t>
      </w:r>
    </w:p>
    <w:p w14:paraId="2D2AEB85" w14:textId="77777777" w:rsidR="00431EB8" w:rsidRPr="00A823E1" w:rsidDel="0090734D" w:rsidRDefault="00570C8B" w:rsidP="00431EB8">
      <w:pPr>
        <w:spacing w:before="100" w:beforeAutospacing="1" w:after="100" w:afterAutospacing="1"/>
        <w:rPr>
          <w:del w:id="408" w:author="Wang, Siyu - (sywangr)" w:date="2020-08-01T12:27:00Z"/>
          <w:rFonts w:eastAsia="Times New Roman" w:cs="Arial"/>
        </w:rPr>
      </w:pPr>
      <w:proofErr w:type="spellStart"/>
      <w:r w:rsidRPr="00A823E1">
        <w:rPr>
          <w:rFonts w:eastAsia="Times New Roman" w:cs="Arial"/>
        </w:rPr>
        <w:t>Steverson</w:t>
      </w:r>
      <w:proofErr w:type="spellEnd"/>
      <w:r w:rsidRPr="00A823E1">
        <w:rPr>
          <w:rFonts w:eastAsia="Times New Roman" w:cs="Arial"/>
        </w:rPr>
        <w:t xml:space="preserve">, K, Chung, H-K, Zimmermann, J, Louie, K &amp; </w:t>
      </w:r>
      <w:proofErr w:type="spellStart"/>
      <w:r w:rsidRPr="00A823E1">
        <w:rPr>
          <w:rFonts w:eastAsia="Times New Roman" w:cs="Arial"/>
        </w:rPr>
        <w:t>Glimcher</w:t>
      </w:r>
      <w:proofErr w:type="spellEnd"/>
      <w:r w:rsidRPr="00A823E1">
        <w:rPr>
          <w:rFonts w:eastAsia="Times New Roman" w:cs="Arial"/>
        </w:rPr>
        <w:t>, P 2019, 'Sensitivity of reaction time to the magnitude of rewards reveals the cost-structure of time', Scientific reports, vol. 9, no. 1, pp. 20053. https://doi.org/10.1038/s41598-019-56392-0</w:t>
      </w:r>
    </w:p>
    <w:p w14:paraId="629A208F" w14:textId="77777777" w:rsidR="00570C8B" w:rsidRPr="00A823E1" w:rsidDel="0090734D" w:rsidRDefault="00570C8B" w:rsidP="00431EB8">
      <w:pPr>
        <w:spacing w:before="100" w:beforeAutospacing="1" w:after="100" w:afterAutospacing="1"/>
        <w:rPr>
          <w:del w:id="409" w:author="Wang, Siyu - (sywangr)" w:date="2020-08-01T12:27:00Z"/>
          <w:rFonts w:eastAsia="Times New Roman" w:cs="Arial"/>
        </w:rPr>
      </w:pPr>
    </w:p>
    <w:p w14:paraId="4DE00695" w14:textId="77777777" w:rsidR="00455A31" w:rsidRPr="00A823E1" w:rsidRDefault="00455A31" w:rsidP="0090734D">
      <w:pPr>
        <w:spacing w:before="100" w:beforeAutospacing="1" w:after="100" w:afterAutospacing="1"/>
        <w:rPr>
          <w:rFonts w:cs="Arial"/>
        </w:rPr>
        <w:pPrChange w:id="410" w:author="Wang, Siyu - (sywangr)" w:date="2020-08-01T12:27:00Z">
          <w:pPr/>
        </w:pPrChange>
      </w:pPr>
    </w:p>
    <w:sectPr w:rsidR="00455A31" w:rsidRPr="00A823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6" w:author="Jean-Marc" w:date="2020-08-01T11:18:00Z" w:initials="J">
    <w:p w14:paraId="0AED8B52" w14:textId="2F69800A" w:rsidR="00A07F12" w:rsidRDefault="00A07F12">
      <w:pPr>
        <w:pStyle w:val="CommentText"/>
      </w:pPr>
      <w:r>
        <w:rPr>
          <w:rStyle w:val="CommentReference"/>
        </w:rPr>
        <w:annotationRef/>
      </w:r>
      <w:r>
        <w:t>Good paragraph, but moved to discussion (see below)</w:t>
      </w:r>
    </w:p>
  </w:comment>
  <w:comment w:id="99" w:author="Jean-Marc" w:date="2020-08-01T09:42:00Z" w:initials="J">
    <w:p w14:paraId="65E6E79B" w14:textId="77777777" w:rsidR="00F55A5D" w:rsidRDefault="00F55A5D">
      <w:pPr>
        <w:pStyle w:val="CommentText"/>
      </w:pPr>
      <w:r>
        <w:rPr>
          <w:rStyle w:val="CommentReference"/>
        </w:rPr>
        <w:annotationRef/>
      </w:r>
      <w:r>
        <w:t>Give age range and gender distribution</w:t>
      </w:r>
    </w:p>
  </w:comment>
  <w:comment w:id="111" w:author="Jean-Marc" w:date="2020-08-01T09:48:00Z" w:initials="J">
    <w:p w14:paraId="665010AE" w14:textId="77777777" w:rsidR="00F55A5D" w:rsidRDefault="00F55A5D">
      <w:pPr>
        <w:pStyle w:val="CommentText"/>
      </w:pPr>
      <w:r>
        <w:rPr>
          <w:rStyle w:val="CommentReference"/>
        </w:rPr>
        <w:annotationRef/>
      </w:r>
      <w:r>
        <w:t>Give drop size in micro-liters here</w:t>
      </w:r>
    </w:p>
  </w:comment>
  <w:comment w:id="185" w:author="Jean-Marc" w:date="2020-08-01T10:10:00Z" w:initials="J">
    <w:p w14:paraId="289CC837" w14:textId="77777777" w:rsidR="009F4519" w:rsidRDefault="009F4519">
      <w:pPr>
        <w:pStyle w:val="CommentText"/>
      </w:pPr>
      <w:r>
        <w:rPr>
          <w:rStyle w:val="CommentReference"/>
        </w:rPr>
        <w:annotationRef/>
      </w:r>
      <w:r>
        <w:t>Show speaker on fig</w:t>
      </w:r>
    </w:p>
    <w:p w14:paraId="21B9BA21" w14:textId="77777777" w:rsidR="00D3316B" w:rsidRDefault="00D3316B">
      <w:pPr>
        <w:pStyle w:val="CommentText"/>
      </w:pPr>
      <w:r>
        <w:t>Replace ‘response’ by ‘choice’</w:t>
      </w:r>
    </w:p>
    <w:p w14:paraId="6D2636CA" w14:textId="77777777" w:rsidR="00D3316B" w:rsidRDefault="00D3316B">
      <w:pPr>
        <w:pStyle w:val="CommentText"/>
      </w:pPr>
      <w:r>
        <w:t>Trial1 cue (guided)</w:t>
      </w:r>
    </w:p>
    <w:p w14:paraId="6E10C310" w14:textId="77777777" w:rsidR="00D3316B" w:rsidRDefault="00D3316B">
      <w:pPr>
        <w:pStyle w:val="CommentText"/>
      </w:pPr>
    </w:p>
    <w:p w14:paraId="14183B5F" w14:textId="77777777" w:rsidR="00D3316B" w:rsidRDefault="00D3316B">
      <w:pPr>
        <w:pStyle w:val="CommentText"/>
      </w:pPr>
      <w:r>
        <w:t>Figure caption???</w:t>
      </w:r>
    </w:p>
  </w:comment>
  <w:comment w:id="226" w:author="Jean-Marc" w:date="2020-08-01T10:22:00Z" w:initials="J">
    <w:p w14:paraId="00AA570D" w14:textId="77777777" w:rsidR="001D575D" w:rsidRDefault="001D575D">
      <w:pPr>
        <w:pStyle w:val="CommentText"/>
      </w:pPr>
      <w:r>
        <w:rPr>
          <w:rStyle w:val="CommentReference"/>
        </w:rPr>
        <w:annotationRef/>
      </w:r>
      <w:r>
        <w:t>Panel 1B: Trial 1 cue (guided)</w:t>
      </w:r>
    </w:p>
  </w:comment>
  <w:comment w:id="287" w:author="Jean-Marc" w:date="2020-08-01T10:51:00Z" w:initials="J">
    <w:p w14:paraId="21DA2F4B" w14:textId="77777777" w:rsidR="006471A9" w:rsidRDefault="006471A9">
      <w:pPr>
        <w:pStyle w:val="CommentText"/>
      </w:pPr>
      <w:r>
        <w:rPr>
          <w:rStyle w:val="CommentReference"/>
        </w:rPr>
        <w:annotationRef/>
      </w:r>
      <w:r>
        <w:t>Stat?</w:t>
      </w:r>
    </w:p>
    <w:p w14:paraId="4A55121C" w14:textId="77777777" w:rsidR="006471A9" w:rsidRDefault="006471A9">
      <w:pPr>
        <w:pStyle w:val="CommentText"/>
      </w:pPr>
      <w:r>
        <w:t>Are they at floor after R=5?</w:t>
      </w:r>
    </w:p>
  </w:comment>
  <w:comment w:id="340" w:author="Jean-Marc" w:date="2020-08-01T11:22:00Z" w:initials="J">
    <w:p w14:paraId="704C79E8" w14:textId="52962297" w:rsidR="00A07F12" w:rsidRDefault="00A07F12">
      <w:pPr>
        <w:pStyle w:val="CommentText"/>
      </w:pPr>
      <w:r>
        <w:rPr>
          <w:rStyle w:val="CommentReference"/>
        </w:rPr>
        <w:annotationRef/>
      </w:r>
      <w:r>
        <w:t>Need to unpack this a bit… unclear</w:t>
      </w:r>
    </w:p>
  </w:comment>
  <w:comment w:id="403" w:author="Jean-Marc" w:date="2020-08-01T11:26:00Z" w:initials="J">
    <w:p w14:paraId="35797E5F" w14:textId="227C2DB3" w:rsidR="00A07F12" w:rsidRDefault="00A07F12">
      <w:pPr>
        <w:pStyle w:val="CommentText"/>
      </w:pPr>
      <w:r>
        <w:rPr>
          <w:rStyle w:val="CommentReference"/>
        </w:rPr>
        <w:annotationRef/>
      </w:r>
      <w:r>
        <w:t>Moved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ED8B52" w15:done="0"/>
  <w15:commentEx w15:paraId="65E6E79B" w15:done="0"/>
  <w15:commentEx w15:paraId="665010AE" w15:done="0"/>
  <w15:commentEx w15:paraId="14183B5F" w15:done="0"/>
  <w15:commentEx w15:paraId="00AA570D" w15:done="0"/>
  <w15:commentEx w15:paraId="4A55121C" w15:done="0"/>
  <w15:commentEx w15:paraId="704C79E8" w15:done="0"/>
  <w15:commentEx w15:paraId="35797E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D8B52" w16cid:durableId="22CFDDE5"/>
  <w16cid:commentId w16cid:paraId="65E6E79B" w16cid:durableId="22CFDDE6"/>
  <w16cid:commentId w16cid:paraId="665010AE" w16cid:durableId="22CFDDE7"/>
  <w16cid:commentId w16cid:paraId="14183B5F" w16cid:durableId="22CFDDE8"/>
  <w16cid:commentId w16cid:paraId="00AA570D" w16cid:durableId="22CFDDE9"/>
  <w16cid:commentId w16cid:paraId="4A55121C" w16cid:durableId="22CFDDEA"/>
  <w16cid:commentId w16cid:paraId="704C79E8" w16cid:durableId="22CFDDEB"/>
  <w16cid:commentId w16cid:paraId="35797E5F" w16cid:durableId="22CFD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Marc">
    <w15:presenceInfo w15:providerId="None" w15:userId="Jean-Marc"/>
  </w15:person>
  <w15:person w15:author="Wang, Siyu - (sywangr)">
    <w15:presenceInfo w15:providerId="AD" w15:userId="S::sywangr@email.arizona.edu::a26942ef-c737-4cba-8371-75e5563a9d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B8"/>
    <w:rsid w:val="00037821"/>
    <w:rsid w:val="000415A3"/>
    <w:rsid w:val="000746B8"/>
    <w:rsid w:val="00090CAB"/>
    <w:rsid w:val="000A38E4"/>
    <w:rsid w:val="000C5FD7"/>
    <w:rsid w:val="000C74DD"/>
    <w:rsid w:val="000F332E"/>
    <w:rsid w:val="000F5AEA"/>
    <w:rsid w:val="00104191"/>
    <w:rsid w:val="00137783"/>
    <w:rsid w:val="001576AF"/>
    <w:rsid w:val="001633A4"/>
    <w:rsid w:val="001657AC"/>
    <w:rsid w:val="001A53CF"/>
    <w:rsid w:val="001B0426"/>
    <w:rsid w:val="001B708F"/>
    <w:rsid w:val="001C2045"/>
    <w:rsid w:val="001D575D"/>
    <w:rsid w:val="001E70EC"/>
    <w:rsid w:val="002214B2"/>
    <w:rsid w:val="00221AFE"/>
    <w:rsid w:val="0023016E"/>
    <w:rsid w:val="002404B0"/>
    <w:rsid w:val="002B7CA7"/>
    <w:rsid w:val="002F4917"/>
    <w:rsid w:val="00315D93"/>
    <w:rsid w:val="00360EE3"/>
    <w:rsid w:val="003679DA"/>
    <w:rsid w:val="00385D12"/>
    <w:rsid w:val="003B0496"/>
    <w:rsid w:val="003C3141"/>
    <w:rsid w:val="003C374E"/>
    <w:rsid w:val="003D5F51"/>
    <w:rsid w:val="003F6527"/>
    <w:rsid w:val="00431EB8"/>
    <w:rsid w:val="00455A31"/>
    <w:rsid w:val="004600D9"/>
    <w:rsid w:val="00464127"/>
    <w:rsid w:val="00480CC7"/>
    <w:rsid w:val="00493AE0"/>
    <w:rsid w:val="004B6E5E"/>
    <w:rsid w:val="004C65CD"/>
    <w:rsid w:val="004C6C53"/>
    <w:rsid w:val="00507E50"/>
    <w:rsid w:val="005150BB"/>
    <w:rsid w:val="0053790D"/>
    <w:rsid w:val="00570C8B"/>
    <w:rsid w:val="00582176"/>
    <w:rsid w:val="005E2562"/>
    <w:rsid w:val="005F070F"/>
    <w:rsid w:val="006134BA"/>
    <w:rsid w:val="00615C49"/>
    <w:rsid w:val="006205E0"/>
    <w:rsid w:val="006471A9"/>
    <w:rsid w:val="006B64F4"/>
    <w:rsid w:val="006B769A"/>
    <w:rsid w:val="006C3932"/>
    <w:rsid w:val="006C5070"/>
    <w:rsid w:val="006C6923"/>
    <w:rsid w:val="006F43D4"/>
    <w:rsid w:val="00715540"/>
    <w:rsid w:val="00750690"/>
    <w:rsid w:val="00791232"/>
    <w:rsid w:val="007954F8"/>
    <w:rsid w:val="0079610E"/>
    <w:rsid w:val="007B1084"/>
    <w:rsid w:val="007B44A6"/>
    <w:rsid w:val="007D3F58"/>
    <w:rsid w:val="007D785F"/>
    <w:rsid w:val="00817E06"/>
    <w:rsid w:val="00825FA5"/>
    <w:rsid w:val="00830151"/>
    <w:rsid w:val="00835D87"/>
    <w:rsid w:val="00842DC9"/>
    <w:rsid w:val="008747AD"/>
    <w:rsid w:val="00874D06"/>
    <w:rsid w:val="008753E4"/>
    <w:rsid w:val="008801FF"/>
    <w:rsid w:val="00885CBB"/>
    <w:rsid w:val="0090734D"/>
    <w:rsid w:val="009128C0"/>
    <w:rsid w:val="0094244F"/>
    <w:rsid w:val="0098150E"/>
    <w:rsid w:val="009C6470"/>
    <w:rsid w:val="009F4519"/>
    <w:rsid w:val="00A056EE"/>
    <w:rsid w:val="00A07F12"/>
    <w:rsid w:val="00A11719"/>
    <w:rsid w:val="00A7618F"/>
    <w:rsid w:val="00A823E1"/>
    <w:rsid w:val="00A82AED"/>
    <w:rsid w:val="00AA0B95"/>
    <w:rsid w:val="00AA5D07"/>
    <w:rsid w:val="00AB1243"/>
    <w:rsid w:val="00AB6666"/>
    <w:rsid w:val="00AD1044"/>
    <w:rsid w:val="00AD67B1"/>
    <w:rsid w:val="00AE41D8"/>
    <w:rsid w:val="00B2665B"/>
    <w:rsid w:val="00B33402"/>
    <w:rsid w:val="00B67121"/>
    <w:rsid w:val="00B72AA4"/>
    <w:rsid w:val="00B72D8F"/>
    <w:rsid w:val="00B86722"/>
    <w:rsid w:val="00B87220"/>
    <w:rsid w:val="00B97DE2"/>
    <w:rsid w:val="00BC486B"/>
    <w:rsid w:val="00BD0912"/>
    <w:rsid w:val="00BD7B24"/>
    <w:rsid w:val="00BF1EFA"/>
    <w:rsid w:val="00BF2264"/>
    <w:rsid w:val="00C225D5"/>
    <w:rsid w:val="00C26F3D"/>
    <w:rsid w:val="00C95639"/>
    <w:rsid w:val="00CA1F38"/>
    <w:rsid w:val="00CB34C2"/>
    <w:rsid w:val="00CC0864"/>
    <w:rsid w:val="00CD6212"/>
    <w:rsid w:val="00CE5893"/>
    <w:rsid w:val="00CF5609"/>
    <w:rsid w:val="00CF7ED5"/>
    <w:rsid w:val="00D3316B"/>
    <w:rsid w:val="00D378E6"/>
    <w:rsid w:val="00D4210F"/>
    <w:rsid w:val="00D6237E"/>
    <w:rsid w:val="00DA0082"/>
    <w:rsid w:val="00DA4DA8"/>
    <w:rsid w:val="00DA6D4D"/>
    <w:rsid w:val="00DB55CD"/>
    <w:rsid w:val="00DD4377"/>
    <w:rsid w:val="00E226F8"/>
    <w:rsid w:val="00E413B7"/>
    <w:rsid w:val="00E415CC"/>
    <w:rsid w:val="00E56D25"/>
    <w:rsid w:val="00E631D8"/>
    <w:rsid w:val="00E71D41"/>
    <w:rsid w:val="00F00B84"/>
    <w:rsid w:val="00F16A92"/>
    <w:rsid w:val="00F559F0"/>
    <w:rsid w:val="00F55A5D"/>
    <w:rsid w:val="00F712C1"/>
    <w:rsid w:val="00F8214E"/>
    <w:rsid w:val="00F91456"/>
    <w:rsid w:val="00F94658"/>
    <w:rsid w:val="00F960C2"/>
    <w:rsid w:val="00F9629D"/>
    <w:rsid w:val="00FC42ED"/>
    <w:rsid w:val="00FE2268"/>
    <w:rsid w:val="00FF3C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B6E"/>
  <w15:chartTrackingRefBased/>
  <w15:docId w15:val="{B6BB2A95-4EC5-8648-AA2A-C14FE9B4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E1"/>
    <w:rPr>
      <w:rFonts w:ascii="Arial" w:hAnsi="Arial"/>
    </w:rPr>
  </w:style>
  <w:style w:type="paragraph" w:styleId="Heading1">
    <w:name w:val="heading 1"/>
    <w:basedOn w:val="Normal"/>
    <w:next w:val="Normal"/>
    <w:link w:val="Heading1Char"/>
    <w:uiPriority w:val="9"/>
    <w:qFormat/>
    <w:rsid w:val="00A823E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823E1"/>
    <w:pPr>
      <w:keepNext/>
      <w:keepLines/>
      <w:spacing w:before="4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EB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823E1"/>
    <w:rPr>
      <w:rFonts w:ascii="Arial" w:eastAsiaTheme="majorEastAsia" w:hAnsi="Arial" w:cstheme="majorBidi"/>
      <w:b/>
      <w:sz w:val="28"/>
      <w:szCs w:val="32"/>
    </w:rPr>
  </w:style>
  <w:style w:type="paragraph" w:styleId="Title">
    <w:name w:val="Title"/>
    <w:basedOn w:val="Normal"/>
    <w:next w:val="Normal"/>
    <w:link w:val="TitleChar"/>
    <w:uiPriority w:val="10"/>
    <w:qFormat/>
    <w:rsid w:val="00A823E1"/>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23E1"/>
    <w:rPr>
      <w:rFonts w:ascii="Arial" w:eastAsiaTheme="majorEastAsia" w:hAnsi="Arial" w:cstheme="majorBidi"/>
      <w:spacing w:val="-10"/>
      <w:kern w:val="28"/>
      <w:sz w:val="56"/>
      <w:szCs w:val="56"/>
    </w:rPr>
  </w:style>
  <w:style w:type="character" w:styleId="Hyperlink">
    <w:name w:val="Hyperlink"/>
    <w:basedOn w:val="DefaultParagraphFont"/>
    <w:uiPriority w:val="99"/>
    <w:unhideWhenUsed/>
    <w:rsid w:val="00A823E1"/>
    <w:rPr>
      <w:color w:val="0563C1" w:themeColor="hyperlink"/>
      <w:u w:val="single"/>
    </w:rPr>
  </w:style>
  <w:style w:type="character" w:customStyle="1" w:styleId="Heading2Char">
    <w:name w:val="Heading 2 Char"/>
    <w:basedOn w:val="DefaultParagraphFont"/>
    <w:link w:val="Heading2"/>
    <w:uiPriority w:val="9"/>
    <w:rsid w:val="00A823E1"/>
    <w:rPr>
      <w:rFonts w:ascii="Arial" w:eastAsiaTheme="majorEastAsia" w:hAnsi="Arial" w:cstheme="majorBidi"/>
      <w:szCs w:val="26"/>
      <w:u w:val="single"/>
    </w:rPr>
  </w:style>
  <w:style w:type="paragraph" w:styleId="BalloonText">
    <w:name w:val="Balloon Text"/>
    <w:basedOn w:val="Normal"/>
    <w:link w:val="BalloonTextChar"/>
    <w:uiPriority w:val="99"/>
    <w:semiHidden/>
    <w:unhideWhenUsed/>
    <w:rsid w:val="00F55A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A5D"/>
    <w:rPr>
      <w:rFonts w:ascii="Segoe UI" w:hAnsi="Segoe UI" w:cs="Segoe UI"/>
      <w:sz w:val="18"/>
      <w:szCs w:val="18"/>
    </w:rPr>
  </w:style>
  <w:style w:type="character" w:styleId="CommentReference">
    <w:name w:val="annotation reference"/>
    <w:basedOn w:val="DefaultParagraphFont"/>
    <w:uiPriority w:val="99"/>
    <w:semiHidden/>
    <w:unhideWhenUsed/>
    <w:rsid w:val="00F55A5D"/>
    <w:rPr>
      <w:sz w:val="16"/>
      <w:szCs w:val="16"/>
    </w:rPr>
  </w:style>
  <w:style w:type="paragraph" w:styleId="CommentText">
    <w:name w:val="annotation text"/>
    <w:basedOn w:val="Normal"/>
    <w:link w:val="CommentTextChar"/>
    <w:uiPriority w:val="99"/>
    <w:semiHidden/>
    <w:unhideWhenUsed/>
    <w:rsid w:val="00F55A5D"/>
    <w:rPr>
      <w:sz w:val="20"/>
      <w:szCs w:val="20"/>
    </w:rPr>
  </w:style>
  <w:style w:type="character" w:customStyle="1" w:styleId="CommentTextChar">
    <w:name w:val="Comment Text Char"/>
    <w:basedOn w:val="DefaultParagraphFont"/>
    <w:link w:val="CommentText"/>
    <w:uiPriority w:val="99"/>
    <w:semiHidden/>
    <w:rsid w:val="00F55A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55A5D"/>
    <w:rPr>
      <w:b/>
      <w:bCs/>
    </w:rPr>
  </w:style>
  <w:style w:type="character" w:customStyle="1" w:styleId="CommentSubjectChar">
    <w:name w:val="Comment Subject Char"/>
    <w:basedOn w:val="CommentTextChar"/>
    <w:link w:val="CommentSubject"/>
    <w:uiPriority w:val="99"/>
    <w:semiHidden/>
    <w:rsid w:val="00F55A5D"/>
    <w:rPr>
      <w:rFonts w:ascii="Arial" w:hAnsi="Arial"/>
      <w:b/>
      <w:bCs/>
      <w:sz w:val="20"/>
      <w:szCs w:val="20"/>
    </w:rPr>
  </w:style>
  <w:style w:type="character" w:styleId="PlaceholderText">
    <w:name w:val="Placeholder Text"/>
    <w:basedOn w:val="DefaultParagraphFont"/>
    <w:uiPriority w:val="99"/>
    <w:semiHidden/>
    <w:rsid w:val="009073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5076">
      <w:bodyDiv w:val="1"/>
      <w:marLeft w:val="0"/>
      <w:marRight w:val="0"/>
      <w:marTop w:val="0"/>
      <w:marBottom w:val="0"/>
      <w:divBdr>
        <w:top w:val="none" w:sz="0" w:space="0" w:color="auto"/>
        <w:left w:val="none" w:sz="0" w:space="0" w:color="auto"/>
        <w:bottom w:val="none" w:sz="0" w:space="0" w:color="auto"/>
        <w:right w:val="none" w:sz="0" w:space="0" w:color="auto"/>
      </w:divBdr>
      <w:divsChild>
        <w:div w:id="7144581">
          <w:marLeft w:val="0"/>
          <w:marRight w:val="0"/>
          <w:marTop w:val="0"/>
          <w:marBottom w:val="0"/>
          <w:divBdr>
            <w:top w:val="none" w:sz="0" w:space="0" w:color="auto"/>
            <w:left w:val="none" w:sz="0" w:space="0" w:color="auto"/>
            <w:bottom w:val="none" w:sz="0" w:space="0" w:color="auto"/>
            <w:right w:val="none" w:sz="0" w:space="0" w:color="auto"/>
          </w:divBdr>
          <w:divsChild>
            <w:div w:id="319232926">
              <w:marLeft w:val="0"/>
              <w:marRight w:val="0"/>
              <w:marTop w:val="0"/>
              <w:marBottom w:val="0"/>
              <w:divBdr>
                <w:top w:val="none" w:sz="0" w:space="0" w:color="auto"/>
                <w:left w:val="none" w:sz="0" w:space="0" w:color="auto"/>
                <w:bottom w:val="none" w:sz="0" w:space="0" w:color="auto"/>
                <w:right w:val="none" w:sz="0" w:space="0" w:color="auto"/>
              </w:divBdr>
              <w:divsChild>
                <w:div w:id="1021400841">
                  <w:marLeft w:val="0"/>
                  <w:marRight w:val="0"/>
                  <w:marTop w:val="0"/>
                  <w:marBottom w:val="0"/>
                  <w:divBdr>
                    <w:top w:val="none" w:sz="0" w:space="0" w:color="auto"/>
                    <w:left w:val="none" w:sz="0" w:space="0" w:color="auto"/>
                    <w:bottom w:val="none" w:sz="0" w:space="0" w:color="auto"/>
                    <w:right w:val="none" w:sz="0" w:space="0" w:color="auto"/>
                  </w:divBdr>
                </w:div>
              </w:divsChild>
            </w:div>
            <w:div w:id="1212691333">
              <w:marLeft w:val="0"/>
              <w:marRight w:val="0"/>
              <w:marTop w:val="0"/>
              <w:marBottom w:val="0"/>
              <w:divBdr>
                <w:top w:val="none" w:sz="0" w:space="0" w:color="auto"/>
                <w:left w:val="none" w:sz="0" w:space="0" w:color="auto"/>
                <w:bottom w:val="none" w:sz="0" w:space="0" w:color="auto"/>
                <w:right w:val="none" w:sz="0" w:space="0" w:color="auto"/>
              </w:divBdr>
              <w:divsChild>
                <w:div w:id="5107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029">
          <w:marLeft w:val="0"/>
          <w:marRight w:val="0"/>
          <w:marTop w:val="0"/>
          <w:marBottom w:val="0"/>
          <w:divBdr>
            <w:top w:val="none" w:sz="0" w:space="0" w:color="auto"/>
            <w:left w:val="none" w:sz="0" w:space="0" w:color="auto"/>
            <w:bottom w:val="none" w:sz="0" w:space="0" w:color="auto"/>
            <w:right w:val="none" w:sz="0" w:space="0" w:color="auto"/>
          </w:divBdr>
          <w:divsChild>
            <w:div w:id="912079645">
              <w:marLeft w:val="0"/>
              <w:marRight w:val="0"/>
              <w:marTop w:val="0"/>
              <w:marBottom w:val="0"/>
              <w:divBdr>
                <w:top w:val="none" w:sz="0" w:space="0" w:color="auto"/>
                <w:left w:val="none" w:sz="0" w:space="0" w:color="auto"/>
                <w:bottom w:val="none" w:sz="0" w:space="0" w:color="auto"/>
                <w:right w:val="none" w:sz="0" w:space="0" w:color="auto"/>
              </w:divBdr>
              <w:divsChild>
                <w:div w:id="2026513849">
                  <w:marLeft w:val="0"/>
                  <w:marRight w:val="0"/>
                  <w:marTop w:val="0"/>
                  <w:marBottom w:val="0"/>
                  <w:divBdr>
                    <w:top w:val="none" w:sz="0" w:space="0" w:color="auto"/>
                    <w:left w:val="none" w:sz="0" w:space="0" w:color="auto"/>
                    <w:bottom w:val="none" w:sz="0" w:space="0" w:color="auto"/>
                    <w:right w:val="none" w:sz="0" w:space="0" w:color="auto"/>
                  </w:divBdr>
                </w:div>
              </w:divsChild>
            </w:div>
            <w:div w:id="826436818">
              <w:marLeft w:val="0"/>
              <w:marRight w:val="0"/>
              <w:marTop w:val="0"/>
              <w:marBottom w:val="0"/>
              <w:divBdr>
                <w:top w:val="none" w:sz="0" w:space="0" w:color="auto"/>
                <w:left w:val="none" w:sz="0" w:space="0" w:color="auto"/>
                <w:bottom w:val="none" w:sz="0" w:space="0" w:color="auto"/>
                <w:right w:val="none" w:sz="0" w:space="0" w:color="auto"/>
              </w:divBdr>
              <w:divsChild>
                <w:div w:id="1660843701">
                  <w:marLeft w:val="0"/>
                  <w:marRight w:val="0"/>
                  <w:marTop w:val="0"/>
                  <w:marBottom w:val="0"/>
                  <w:divBdr>
                    <w:top w:val="none" w:sz="0" w:space="0" w:color="auto"/>
                    <w:left w:val="none" w:sz="0" w:space="0" w:color="auto"/>
                    <w:bottom w:val="none" w:sz="0" w:space="0" w:color="auto"/>
                    <w:right w:val="none" w:sz="0" w:space="0" w:color="auto"/>
                  </w:divBdr>
                </w:div>
              </w:divsChild>
            </w:div>
            <w:div w:id="1324966939">
              <w:marLeft w:val="0"/>
              <w:marRight w:val="0"/>
              <w:marTop w:val="0"/>
              <w:marBottom w:val="0"/>
              <w:divBdr>
                <w:top w:val="none" w:sz="0" w:space="0" w:color="auto"/>
                <w:left w:val="none" w:sz="0" w:space="0" w:color="auto"/>
                <w:bottom w:val="none" w:sz="0" w:space="0" w:color="auto"/>
                <w:right w:val="none" w:sz="0" w:space="0" w:color="auto"/>
              </w:divBdr>
              <w:divsChild>
                <w:div w:id="12712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851">
          <w:marLeft w:val="0"/>
          <w:marRight w:val="0"/>
          <w:marTop w:val="0"/>
          <w:marBottom w:val="0"/>
          <w:divBdr>
            <w:top w:val="none" w:sz="0" w:space="0" w:color="auto"/>
            <w:left w:val="none" w:sz="0" w:space="0" w:color="auto"/>
            <w:bottom w:val="none" w:sz="0" w:space="0" w:color="auto"/>
            <w:right w:val="none" w:sz="0" w:space="0" w:color="auto"/>
          </w:divBdr>
          <w:divsChild>
            <w:div w:id="255602248">
              <w:marLeft w:val="0"/>
              <w:marRight w:val="0"/>
              <w:marTop w:val="0"/>
              <w:marBottom w:val="0"/>
              <w:divBdr>
                <w:top w:val="none" w:sz="0" w:space="0" w:color="auto"/>
                <w:left w:val="none" w:sz="0" w:space="0" w:color="auto"/>
                <w:bottom w:val="none" w:sz="0" w:space="0" w:color="auto"/>
                <w:right w:val="none" w:sz="0" w:space="0" w:color="auto"/>
              </w:divBdr>
              <w:divsChild>
                <w:div w:id="318844605">
                  <w:marLeft w:val="0"/>
                  <w:marRight w:val="0"/>
                  <w:marTop w:val="0"/>
                  <w:marBottom w:val="0"/>
                  <w:divBdr>
                    <w:top w:val="none" w:sz="0" w:space="0" w:color="auto"/>
                    <w:left w:val="none" w:sz="0" w:space="0" w:color="auto"/>
                    <w:bottom w:val="none" w:sz="0" w:space="0" w:color="auto"/>
                    <w:right w:val="none" w:sz="0" w:space="0" w:color="auto"/>
                  </w:divBdr>
                </w:div>
              </w:divsChild>
            </w:div>
            <w:div w:id="1747921009">
              <w:marLeft w:val="0"/>
              <w:marRight w:val="0"/>
              <w:marTop w:val="0"/>
              <w:marBottom w:val="0"/>
              <w:divBdr>
                <w:top w:val="none" w:sz="0" w:space="0" w:color="auto"/>
                <w:left w:val="none" w:sz="0" w:space="0" w:color="auto"/>
                <w:bottom w:val="none" w:sz="0" w:space="0" w:color="auto"/>
                <w:right w:val="none" w:sz="0" w:space="0" w:color="auto"/>
              </w:divBdr>
              <w:divsChild>
                <w:div w:id="524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739">
          <w:marLeft w:val="0"/>
          <w:marRight w:val="0"/>
          <w:marTop w:val="0"/>
          <w:marBottom w:val="0"/>
          <w:divBdr>
            <w:top w:val="none" w:sz="0" w:space="0" w:color="auto"/>
            <w:left w:val="none" w:sz="0" w:space="0" w:color="auto"/>
            <w:bottom w:val="none" w:sz="0" w:space="0" w:color="auto"/>
            <w:right w:val="none" w:sz="0" w:space="0" w:color="auto"/>
          </w:divBdr>
          <w:divsChild>
            <w:div w:id="1499493192">
              <w:marLeft w:val="0"/>
              <w:marRight w:val="0"/>
              <w:marTop w:val="0"/>
              <w:marBottom w:val="0"/>
              <w:divBdr>
                <w:top w:val="none" w:sz="0" w:space="0" w:color="auto"/>
                <w:left w:val="none" w:sz="0" w:space="0" w:color="auto"/>
                <w:bottom w:val="none" w:sz="0" w:space="0" w:color="auto"/>
                <w:right w:val="none" w:sz="0" w:space="0" w:color="auto"/>
              </w:divBdr>
              <w:divsChild>
                <w:div w:id="482703130">
                  <w:marLeft w:val="0"/>
                  <w:marRight w:val="0"/>
                  <w:marTop w:val="0"/>
                  <w:marBottom w:val="0"/>
                  <w:divBdr>
                    <w:top w:val="none" w:sz="0" w:space="0" w:color="auto"/>
                    <w:left w:val="none" w:sz="0" w:space="0" w:color="auto"/>
                    <w:bottom w:val="none" w:sz="0" w:space="0" w:color="auto"/>
                    <w:right w:val="none" w:sz="0" w:space="0" w:color="auto"/>
                  </w:divBdr>
                </w:div>
              </w:divsChild>
            </w:div>
            <w:div w:id="889805318">
              <w:marLeft w:val="0"/>
              <w:marRight w:val="0"/>
              <w:marTop w:val="0"/>
              <w:marBottom w:val="0"/>
              <w:divBdr>
                <w:top w:val="none" w:sz="0" w:space="0" w:color="auto"/>
                <w:left w:val="none" w:sz="0" w:space="0" w:color="auto"/>
                <w:bottom w:val="none" w:sz="0" w:space="0" w:color="auto"/>
                <w:right w:val="none" w:sz="0" w:space="0" w:color="auto"/>
              </w:divBdr>
              <w:divsChild>
                <w:div w:id="834687493">
                  <w:marLeft w:val="0"/>
                  <w:marRight w:val="0"/>
                  <w:marTop w:val="0"/>
                  <w:marBottom w:val="0"/>
                  <w:divBdr>
                    <w:top w:val="none" w:sz="0" w:space="0" w:color="auto"/>
                    <w:left w:val="none" w:sz="0" w:space="0" w:color="auto"/>
                    <w:bottom w:val="none" w:sz="0" w:space="0" w:color="auto"/>
                    <w:right w:val="none" w:sz="0" w:space="0" w:color="auto"/>
                  </w:divBdr>
                </w:div>
              </w:divsChild>
            </w:div>
            <w:div w:id="1681853596">
              <w:marLeft w:val="0"/>
              <w:marRight w:val="0"/>
              <w:marTop w:val="0"/>
              <w:marBottom w:val="0"/>
              <w:divBdr>
                <w:top w:val="none" w:sz="0" w:space="0" w:color="auto"/>
                <w:left w:val="none" w:sz="0" w:space="0" w:color="auto"/>
                <w:bottom w:val="none" w:sz="0" w:space="0" w:color="auto"/>
                <w:right w:val="none" w:sz="0" w:space="0" w:color="auto"/>
              </w:divBdr>
              <w:divsChild>
                <w:div w:id="187063114">
                  <w:marLeft w:val="0"/>
                  <w:marRight w:val="0"/>
                  <w:marTop w:val="0"/>
                  <w:marBottom w:val="0"/>
                  <w:divBdr>
                    <w:top w:val="none" w:sz="0" w:space="0" w:color="auto"/>
                    <w:left w:val="none" w:sz="0" w:space="0" w:color="auto"/>
                    <w:bottom w:val="none" w:sz="0" w:space="0" w:color="auto"/>
                    <w:right w:val="none" w:sz="0" w:space="0" w:color="auto"/>
                  </w:divBdr>
                  <w:divsChild>
                    <w:div w:id="983005010">
                      <w:marLeft w:val="0"/>
                      <w:marRight w:val="0"/>
                      <w:marTop w:val="0"/>
                      <w:marBottom w:val="0"/>
                      <w:divBdr>
                        <w:top w:val="none" w:sz="0" w:space="0" w:color="auto"/>
                        <w:left w:val="none" w:sz="0" w:space="0" w:color="auto"/>
                        <w:bottom w:val="none" w:sz="0" w:space="0" w:color="auto"/>
                        <w:right w:val="none" w:sz="0" w:space="0" w:color="auto"/>
                      </w:divBdr>
                    </w:div>
                    <w:div w:id="1080758230">
                      <w:marLeft w:val="0"/>
                      <w:marRight w:val="0"/>
                      <w:marTop w:val="0"/>
                      <w:marBottom w:val="0"/>
                      <w:divBdr>
                        <w:top w:val="none" w:sz="0" w:space="0" w:color="auto"/>
                        <w:left w:val="none" w:sz="0" w:space="0" w:color="auto"/>
                        <w:bottom w:val="none" w:sz="0" w:space="0" w:color="auto"/>
                        <w:right w:val="none" w:sz="0" w:space="0" w:color="auto"/>
                      </w:divBdr>
                    </w:div>
                  </w:divsChild>
                </w:div>
                <w:div w:id="216163858">
                  <w:marLeft w:val="0"/>
                  <w:marRight w:val="0"/>
                  <w:marTop w:val="0"/>
                  <w:marBottom w:val="0"/>
                  <w:divBdr>
                    <w:top w:val="none" w:sz="0" w:space="0" w:color="auto"/>
                    <w:left w:val="none" w:sz="0" w:space="0" w:color="auto"/>
                    <w:bottom w:val="none" w:sz="0" w:space="0" w:color="auto"/>
                    <w:right w:val="none" w:sz="0" w:space="0" w:color="auto"/>
                  </w:divBdr>
                  <w:divsChild>
                    <w:div w:id="1043553219">
                      <w:marLeft w:val="0"/>
                      <w:marRight w:val="0"/>
                      <w:marTop w:val="0"/>
                      <w:marBottom w:val="0"/>
                      <w:divBdr>
                        <w:top w:val="none" w:sz="0" w:space="0" w:color="auto"/>
                        <w:left w:val="none" w:sz="0" w:space="0" w:color="auto"/>
                        <w:bottom w:val="none" w:sz="0" w:space="0" w:color="auto"/>
                        <w:right w:val="none" w:sz="0" w:space="0" w:color="auto"/>
                      </w:divBdr>
                    </w:div>
                    <w:div w:id="2100830712">
                      <w:marLeft w:val="0"/>
                      <w:marRight w:val="0"/>
                      <w:marTop w:val="0"/>
                      <w:marBottom w:val="0"/>
                      <w:divBdr>
                        <w:top w:val="none" w:sz="0" w:space="0" w:color="auto"/>
                        <w:left w:val="none" w:sz="0" w:space="0" w:color="auto"/>
                        <w:bottom w:val="none" w:sz="0" w:space="0" w:color="auto"/>
                        <w:right w:val="none" w:sz="0" w:space="0" w:color="auto"/>
                      </w:divBdr>
                    </w:div>
                    <w:div w:id="748771720">
                      <w:marLeft w:val="0"/>
                      <w:marRight w:val="0"/>
                      <w:marTop w:val="0"/>
                      <w:marBottom w:val="0"/>
                      <w:divBdr>
                        <w:top w:val="none" w:sz="0" w:space="0" w:color="auto"/>
                        <w:left w:val="none" w:sz="0" w:space="0" w:color="auto"/>
                        <w:bottom w:val="none" w:sz="0" w:space="0" w:color="auto"/>
                        <w:right w:val="none" w:sz="0" w:space="0" w:color="auto"/>
                      </w:divBdr>
                    </w:div>
                    <w:div w:id="1441097525">
                      <w:marLeft w:val="0"/>
                      <w:marRight w:val="0"/>
                      <w:marTop w:val="0"/>
                      <w:marBottom w:val="0"/>
                      <w:divBdr>
                        <w:top w:val="none" w:sz="0" w:space="0" w:color="auto"/>
                        <w:left w:val="none" w:sz="0" w:space="0" w:color="auto"/>
                        <w:bottom w:val="none" w:sz="0" w:space="0" w:color="auto"/>
                        <w:right w:val="none" w:sz="0" w:space="0" w:color="auto"/>
                      </w:divBdr>
                    </w:div>
                    <w:div w:id="313603950">
                      <w:marLeft w:val="0"/>
                      <w:marRight w:val="0"/>
                      <w:marTop w:val="0"/>
                      <w:marBottom w:val="0"/>
                      <w:divBdr>
                        <w:top w:val="none" w:sz="0" w:space="0" w:color="auto"/>
                        <w:left w:val="none" w:sz="0" w:space="0" w:color="auto"/>
                        <w:bottom w:val="none" w:sz="0" w:space="0" w:color="auto"/>
                        <w:right w:val="none" w:sz="0" w:space="0" w:color="auto"/>
                      </w:divBdr>
                    </w:div>
                  </w:divsChild>
                </w:div>
                <w:div w:id="966471061">
                  <w:marLeft w:val="0"/>
                  <w:marRight w:val="0"/>
                  <w:marTop w:val="0"/>
                  <w:marBottom w:val="0"/>
                  <w:divBdr>
                    <w:top w:val="none" w:sz="0" w:space="0" w:color="auto"/>
                    <w:left w:val="none" w:sz="0" w:space="0" w:color="auto"/>
                    <w:bottom w:val="none" w:sz="0" w:space="0" w:color="auto"/>
                    <w:right w:val="none" w:sz="0" w:space="0" w:color="auto"/>
                  </w:divBdr>
                  <w:divsChild>
                    <w:div w:id="1912080790">
                      <w:marLeft w:val="0"/>
                      <w:marRight w:val="0"/>
                      <w:marTop w:val="0"/>
                      <w:marBottom w:val="0"/>
                      <w:divBdr>
                        <w:top w:val="none" w:sz="0" w:space="0" w:color="auto"/>
                        <w:left w:val="none" w:sz="0" w:space="0" w:color="auto"/>
                        <w:bottom w:val="none" w:sz="0" w:space="0" w:color="auto"/>
                        <w:right w:val="none" w:sz="0" w:space="0" w:color="auto"/>
                      </w:divBdr>
                    </w:div>
                  </w:divsChild>
                </w:div>
                <w:div w:id="604115742">
                  <w:marLeft w:val="0"/>
                  <w:marRight w:val="0"/>
                  <w:marTop w:val="0"/>
                  <w:marBottom w:val="0"/>
                  <w:divBdr>
                    <w:top w:val="none" w:sz="0" w:space="0" w:color="auto"/>
                    <w:left w:val="none" w:sz="0" w:space="0" w:color="auto"/>
                    <w:bottom w:val="none" w:sz="0" w:space="0" w:color="auto"/>
                    <w:right w:val="none" w:sz="0" w:space="0" w:color="auto"/>
                  </w:divBdr>
                  <w:divsChild>
                    <w:div w:id="966854471">
                      <w:marLeft w:val="0"/>
                      <w:marRight w:val="0"/>
                      <w:marTop w:val="0"/>
                      <w:marBottom w:val="0"/>
                      <w:divBdr>
                        <w:top w:val="none" w:sz="0" w:space="0" w:color="auto"/>
                        <w:left w:val="none" w:sz="0" w:space="0" w:color="auto"/>
                        <w:bottom w:val="none" w:sz="0" w:space="0" w:color="auto"/>
                        <w:right w:val="none" w:sz="0" w:space="0" w:color="auto"/>
                      </w:divBdr>
                    </w:div>
                    <w:div w:id="1028095064">
                      <w:marLeft w:val="0"/>
                      <w:marRight w:val="0"/>
                      <w:marTop w:val="0"/>
                      <w:marBottom w:val="0"/>
                      <w:divBdr>
                        <w:top w:val="none" w:sz="0" w:space="0" w:color="auto"/>
                        <w:left w:val="none" w:sz="0" w:space="0" w:color="auto"/>
                        <w:bottom w:val="none" w:sz="0" w:space="0" w:color="auto"/>
                        <w:right w:val="none" w:sz="0" w:space="0" w:color="auto"/>
                      </w:divBdr>
                    </w:div>
                    <w:div w:id="1921598836">
                      <w:marLeft w:val="0"/>
                      <w:marRight w:val="0"/>
                      <w:marTop w:val="0"/>
                      <w:marBottom w:val="0"/>
                      <w:divBdr>
                        <w:top w:val="none" w:sz="0" w:space="0" w:color="auto"/>
                        <w:left w:val="none" w:sz="0" w:space="0" w:color="auto"/>
                        <w:bottom w:val="none" w:sz="0" w:space="0" w:color="auto"/>
                        <w:right w:val="none" w:sz="0" w:space="0" w:color="auto"/>
                      </w:divBdr>
                    </w:div>
                    <w:div w:id="498161621">
                      <w:marLeft w:val="0"/>
                      <w:marRight w:val="0"/>
                      <w:marTop w:val="0"/>
                      <w:marBottom w:val="0"/>
                      <w:divBdr>
                        <w:top w:val="none" w:sz="0" w:space="0" w:color="auto"/>
                        <w:left w:val="none" w:sz="0" w:space="0" w:color="auto"/>
                        <w:bottom w:val="none" w:sz="0" w:space="0" w:color="auto"/>
                        <w:right w:val="none" w:sz="0" w:space="0" w:color="auto"/>
                      </w:divBdr>
                    </w:div>
                  </w:divsChild>
                </w:div>
                <w:div w:id="737019420">
                  <w:marLeft w:val="0"/>
                  <w:marRight w:val="0"/>
                  <w:marTop w:val="0"/>
                  <w:marBottom w:val="0"/>
                  <w:divBdr>
                    <w:top w:val="none" w:sz="0" w:space="0" w:color="auto"/>
                    <w:left w:val="none" w:sz="0" w:space="0" w:color="auto"/>
                    <w:bottom w:val="none" w:sz="0" w:space="0" w:color="auto"/>
                    <w:right w:val="none" w:sz="0" w:space="0" w:color="auto"/>
                  </w:divBdr>
                  <w:divsChild>
                    <w:div w:id="1781027550">
                      <w:marLeft w:val="0"/>
                      <w:marRight w:val="0"/>
                      <w:marTop w:val="0"/>
                      <w:marBottom w:val="0"/>
                      <w:divBdr>
                        <w:top w:val="none" w:sz="0" w:space="0" w:color="auto"/>
                        <w:left w:val="none" w:sz="0" w:space="0" w:color="auto"/>
                        <w:bottom w:val="none" w:sz="0" w:space="0" w:color="auto"/>
                        <w:right w:val="none" w:sz="0" w:space="0" w:color="auto"/>
                      </w:divBdr>
                    </w:div>
                  </w:divsChild>
                </w:div>
                <w:div w:id="10315644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4816">
              <w:marLeft w:val="0"/>
              <w:marRight w:val="0"/>
              <w:marTop w:val="0"/>
              <w:marBottom w:val="0"/>
              <w:divBdr>
                <w:top w:val="none" w:sz="0" w:space="0" w:color="auto"/>
                <w:left w:val="none" w:sz="0" w:space="0" w:color="auto"/>
                <w:bottom w:val="none" w:sz="0" w:space="0" w:color="auto"/>
                <w:right w:val="none" w:sz="0" w:space="0" w:color="auto"/>
              </w:divBdr>
              <w:divsChild>
                <w:div w:id="1280140115">
                  <w:marLeft w:val="0"/>
                  <w:marRight w:val="0"/>
                  <w:marTop w:val="0"/>
                  <w:marBottom w:val="0"/>
                  <w:divBdr>
                    <w:top w:val="none" w:sz="0" w:space="0" w:color="auto"/>
                    <w:left w:val="none" w:sz="0" w:space="0" w:color="auto"/>
                    <w:bottom w:val="none" w:sz="0" w:space="0" w:color="auto"/>
                    <w:right w:val="none" w:sz="0" w:space="0" w:color="auto"/>
                  </w:divBdr>
                </w:div>
              </w:divsChild>
            </w:div>
            <w:div w:id="793796454">
              <w:marLeft w:val="0"/>
              <w:marRight w:val="0"/>
              <w:marTop w:val="0"/>
              <w:marBottom w:val="0"/>
              <w:divBdr>
                <w:top w:val="none" w:sz="0" w:space="0" w:color="auto"/>
                <w:left w:val="none" w:sz="0" w:space="0" w:color="auto"/>
                <w:bottom w:val="none" w:sz="0" w:space="0" w:color="auto"/>
                <w:right w:val="none" w:sz="0" w:space="0" w:color="auto"/>
              </w:divBdr>
              <w:divsChild>
                <w:div w:id="374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639">
          <w:marLeft w:val="0"/>
          <w:marRight w:val="0"/>
          <w:marTop w:val="0"/>
          <w:marBottom w:val="0"/>
          <w:divBdr>
            <w:top w:val="none" w:sz="0" w:space="0" w:color="auto"/>
            <w:left w:val="none" w:sz="0" w:space="0" w:color="auto"/>
            <w:bottom w:val="none" w:sz="0" w:space="0" w:color="auto"/>
            <w:right w:val="none" w:sz="0" w:space="0" w:color="auto"/>
          </w:divBdr>
          <w:divsChild>
            <w:div w:id="442849940">
              <w:marLeft w:val="0"/>
              <w:marRight w:val="0"/>
              <w:marTop w:val="0"/>
              <w:marBottom w:val="0"/>
              <w:divBdr>
                <w:top w:val="none" w:sz="0" w:space="0" w:color="auto"/>
                <w:left w:val="none" w:sz="0" w:space="0" w:color="auto"/>
                <w:bottom w:val="none" w:sz="0" w:space="0" w:color="auto"/>
                <w:right w:val="none" w:sz="0" w:space="0" w:color="auto"/>
              </w:divBdr>
              <w:divsChild>
                <w:div w:id="165637735">
                  <w:marLeft w:val="0"/>
                  <w:marRight w:val="0"/>
                  <w:marTop w:val="0"/>
                  <w:marBottom w:val="0"/>
                  <w:divBdr>
                    <w:top w:val="none" w:sz="0" w:space="0" w:color="auto"/>
                    <w:left w:val="none" w:sz="0" w:space="0" w:color="auto"/>
                    <w:bottom w:val="none" w:sz="0" w:space="0" w:color="auto"/>
                    <w:right w:val="none" w:sz="0" w:space="0" w:color="auto"/>
                  </w:divBdr>
                </w:div>
              </w:divsChild>
            </w:div>
            <w:div w:id="283778158">
              <w:marLeft w:val="0"/>
              <w:marRight w:val="0"/>
              <w:marTop w:val="0"/>
              <w:marBottom w:val="0"/>
              <w:divBdr>
                <w:top w:val="none" w:sz="0" w:space="0" w:color="auto"/>
                <w:left w:val="none" w:sz="0" w:space="0" w:color="auto"/>
                <w:bottom w:val="none" w:sz="0" w:space="0" w:color="auto"/>
                <w:right w:val="none" w:sz="0" w:space="0" w:color="auto"/>
              </w:divBdr>
              <w:divsChild>
                <w:div w:id="3182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573">
          <w:marLeft w:val="0"/>
          <w:marRight w:val="0"/>
          <w:marTop w:val="0"/>
          <w:marBottom w:val="0"/>
          <w:divBdr>
            <w:top w:val="none" w:sz="0" w:space="0" w:color="auto"/>
            <w:left w:val="none" w:sz="0" w:space="0" w:color="auto"/>
            <w:bottom w:val="none" w:sz="0" w:space="0" w:color="auto"/>
            <w:right w:val="none" w:sz="0" w:space="0" w:color="auto"/>
          </w:divBdr>
          <w:divsChild>
            <w:div w:id="220598007">
              <w:marLeft w:val="0"/>
              <w:marRight w:val="0"/>
              <w:marTop w:val="0"/>
              <w:marBottom w:val="0"/>
              <w:divBdr>
                <w:top w:val="none" w:sz="0" w:space="0" w:color="auto"/>
                <w:left w:val="none" w:sz="0" w:space="0" w:color="auto"/>
                <w:bottom w:val="none" w:sz="0" w:space="0" w:color="auto"/>
                <w:right w:val="none" w:sz="0" w:space="0" w:color="auto"/>
              </w:divBdr>
              <w:divsChild>
                <w:div w:id="1244410323">
                  <w:marLeft w:val="0"/>
                  <w:marRight w:val="0"/>
                  <w:marTop w:val="0"/>
                  <w:marBottom w:val="0"/>
                  <w:divBdr>
                    <w:top w:val="none" w:sz="0" w:space="0" w:color="auto"/>
                    <w:left w:val="none" w:sz="0" w:space="0" w:color="auto"/>
                    <w:bottom w:val="none" w:sz="0" w:space="0" w:color="auto"/>
                    <w:right w:val="none" w:sz="0" w:space="0" w:color="auto"/>
                  </w:divBdr>
                </w:div>
              </w:divsChild>
            </w:div>
            <w:div w:id="1390498690">
              <w:marLeft w:val="0"/>
              <w:marRight w:val="0"/>
              <w:marTop w:val="0"/>
              <w:marBottom w:val="0"/>
              <w:divBdr>
                <w:top w:val="none" w:sz="0" w:space="0" w:color="auto"/>
                <w:left w:val="none" w:sz="0" w:space="0" w:color="auto"/>
                <w:bottom w:val="none" w:sz="0" w:space="0" w:color="auto"/>
                <w:right w:val="none" w:sz="0" w:space="0" w:color="auto"/>
              </w:divBdr>
              <w:divsChild>
                <w:div w:id="522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0357">
          <w:marLeft w:val="0"/>
          <w:marRight w:val="0"/>
          <w:marTop w:val="0"/>
          <w:marBottom w:val="0"/>
          <w:divBdr>
            <w:top w:val="none" w:sz="0" w:space="0" w:color="auto"/>
            <w:left w:val="none" w:sz="0" w:space="0" w:color="auto"/>
            <w:bottom w:val="none" w:sz="0" w:space="0" w:color="auto"/>
            <w:right w:val="none" w:sz="0" w:space="0" w:color="auto"/>
          </w:divBdr>
          <w:divsChild>
            <w:div w:id="819929365">
              <w:marLeft w:val="0"/>
              <w:marRight w:val="0"/>
              <w:marTop w:val="0"/>
              <w:marBottom w:val="0"/>
              <w:divBdr>
                <w:top w:val="none" w:sz="0" w:space="0" w:color="auto"/>
                <w:left w:val="none" w:sz="0" w:space="0" w:color="auto"/>
                <w:bottom w:val="none" w:sz="0" w:space="0" w:color="auto"/>
                <w:right w:val="none" w:sz="0" w:space="0" w:color="auto"/>
              </w:divBdr>
              <w:divsChild>
                <w:div w:id="960451805">
                  <w:marLeft w:val="0"/>
                  <w:marRight w:val="0"/>
                  <w:marTop w:val="0"/>
                  <w:marBottom w:val="0"/>
                  <w:divBdr>
                    <w:top w:val="none" w:sz="0" w:space="0" w:color="auto"/>
                    <w:left w:val="none" w:sz="0" w:space="0" w:color="auto"/>
                    <w:bottom w:val="none" w:sz="0" w:space="0" w:color="auto"/>
                    <w:right w:val="none" w:sz="0" w:space="0" w:color="auto"/>
                  </w:divBdr>
                </w:div>
              </w:divsChild>
            </w:div>
            <w:div w:id="120652493">
              <w:marLeft w:val="0"/>
              <w:marRight w:val="0"/>
              <w:marTop w:val="0"/>
              <w:marBottom w:val="0"/>
              <w:divBdr>
                <w:top w:val="none" w:sz="0" w:space="0" w:color="auto"/>
                <w:left w:val="none" w:sz="0" w:space="0" w:color="auto"/>
                <w:bottom w:val="none" w:sz="0" w:space="0" w:color="auto"/>
                <w:right w:val="none" w:sz="0" w:space="0" w:color="auto"/>
              </w:divBdr>
              <w:divsChild>
                <w:div w:id="1165704273">
                  <w:marLeft w:val="0"/>
                  <w:marRight w:val="0"/>
                  <w:marTop w:val="0"/>
                  <w:marBottom w:val="0"/>
                  <w:divBdr>
                    <w:top w:val="none" w:sz="0" w:space="0" w:color="auto"/>
                    <w:left w:val="none" w:sz="0" w:space="0" w:color="auto"/>
                    <w:bottom w:val="none" w:sz="0" w:space="0" w:color="auto"/>
                    <w:right w:val="none" w:sz="0" w:space="0" w:color="auto"/>
                  </w:divBdr>
                </w:div>
              </w:divsChild>
            </w:div>
            <w:div w:id="1215237629">
              <w:marLeft w:val="0"/>
              <w:marRight w:val="0"/>
              <w:marTop w:val="0"/>
              <w:marBottom w:val="0"/>
              <w:divBdr>
                <w:top w:val="none" w:sz="0" w:space="0" w:color="auto"/>
                <w:left w:val="none" w:sz="0" w:space="0" w:color="auto"/>
                <w:bottom w:val="none" w:sz="0" w:space="0" w:color="auto"/>
                <w:right w:val="none" w:sz="0" w:space="0" w:color="auto"/>
              </w:divBdr>
              <w:divsChild>
                <w:div w:id="19413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3117">
          <w:marLeft w:val="0"/>
          <w:marRight w:val="0"/>
          <w:marTop w:val="0"/>
          <w:marBottom w:val="0"/>
          <w:divBdr>
            <w:top w:val="none" w:sz="0" w:space="0" w:color="auto"/>
            <w:left w:val="none" w:sz="0" w:space="0" w:color="auto"/>
            <w:bottom w:val="none" w:sz="0" w:space="0" w:color="auto"/>
            <w:right w:val="none" w:sz="0" w:space="0" w:color="auto"/>
          </w:divBdr>
          <w:divsChild>
            <w:div w:id="213200433">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sChild>
            </w:div>
            <w:div w:id="115568078">
              <w:marLeft w:val="0"/>
              <w:marRight w:val="0"/>
              <w:marTop w:val="0"/>
              <w:marBottom w:val="0"/>
              <w:divBdr>
                <w:top w:val="none" w:sz="0" w:space="0" w:color="auto"/>
                <w:left w:val="none" w:sz="0" w:space="0" w:color="auto"/>
                <w:bottom w:val="none" w:sz="0" w:space="0" w:color="auto"/>
                <w:right w:val="none" w:sz="0" w:space="0" w:color="auto"/>
              </w:divBdr>
              <w:divsChild>
                <w:div w:id="5539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825">
          <w:marLeft w:val="0"/>
          <w:marRight w:val="0"/>
          <w:marTop w:val="0"/>
          <w:marBottom w:val="0"/>
          <w:divBdr>
            <w:top w:val="none" w:sz="0" w:space="0" w:color="auto"/>
            <w:left w:val="none" w:sz="0" w:space="0" w:color="auto"/>
            <w:bottom w:val="none" w:sz="0" w:space="0" w:color="auto"/>
            <w:right w:val="none" w:sz="0" w:space="0" w:color="auto"/>
          </w:divBdr>
          <w:divsChild>
            <w:div w:id="680939289">
              <w:marLeft w:val="0"/>
              <w:marRight w:val="0"/>
              <w:marTop w:val="0"/>
              <w:marBottom w:val="0"/>
              <w:divBdr>
                <w:top w:val="none" w:sz="0" w:space="0" w:color="auto"/>
                <w:left w:val="none" w:sz="0" w:space="0" w:color="auto"/>
                <w:bottom w:val="none" w:sz="0" w:space="0" w:color="auto"/>
                <w:right w:val="none" w:sz="0" w:space="0" w:color="auto"/>
              </w:divBdr>
              <w:divsChild>
                <w:div w:id="1729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0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fellous@arizona.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5CFE-0115-564B-B7EB-A050FD60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3804</Words>
  <Characters>21687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 - (sywangr)</dc:creator>
  <cp:keywords/>
  <dc:description/>
  <cp:lastModifiedBy>Wang, Siyu - (sywangr)</cp:lastModifiedBy>
  <cp:revision>517</cp:revision>
  <dcterms:created xsi:type="dcterms:W3CDTF">2020-08-01T11:18:00Z</dcterms:created>
  <dcterms:modified xsi:type="dcterms:W3CDTF">2020-08-01T19:41:00Z</dcterms:modified>
</cp:coreProperties>
</file>