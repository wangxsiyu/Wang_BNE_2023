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02CDA" w14:textId="77777777" w:rsidR="00431EB8" w:rsidRPr="00A823E1" w:rsidRDefault="00A823E1" w:rsidP="00A823E1">
      <w:pPr>
        <w:pStyle w:val="Title"/>
      </w:pPr>
      <w:r w:rsidRPr="00A823E1">
        <w:t>B</w:t>
      </w:r>
      <w:r w:rsidR="00431EB8" w:rsidRPr="00A823E1">
        <w:t>ehavioral investigation</w:t>
      </w:r>
      <w:r w:rsidRPr="00A823E1">
        <w:t>s</w:t>
      </w:r>
      <w:r w:rsidR="00431EB8" w:rsidRPr="00A823E1">
        <w:t xml:space="preserve"> of the explore-exploit tradeoff </w:t>
      </w:r>
      <w:r w:rsidRPr="00A823E1">
        <w:t>in rats</w:t>
      </w:r>
    </w:p>
    <w:p w14:paraId="745577E4" w14:textId="77777777" w:rsidR="00A823E1" w:rsidRDefault="00A823E1" w:rsidP="00431EB8">
      <w:pPr>
        <w:spacing w:before="100" w:beforeAutospacing="1" w:after="100" w:afterAutospacing="1"/>
        <w:rPr>
          <w:rFonts w:eastAsia="Times New Roman" w:cs="Arial"/>
          <w:sz w:val="28"/>
          <w:szCs w:val="28"/>
        </w:rPr>
      </w:pPr>
    </w:p>
    <w:p w14:paraId="0DE557B9" w14:textId="77777777" w:rsidR="00A823E1" w:rsidRDefault="00A823E1" w:rsidP="00431EB8">
      <w:pPr>
        <w:spacing w:before="100" w:beforeAutospacing="1" w:after="100" w:afterAutospacing="1"/>
        <w:rPr>
          <w:rFonts w:eastAsia="Times New Roman" w:cs="Arial"/>
          <w:sz w:val="28"/>
          <w:szCs w:val="28"/>
        </w:rPr>
      </w:pPr>
    </w:p>
    <w:p w14:paraId="32630B48" w14:textId="77777777" w:rsidR="00431EB8"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sz w:val="28"/>
          <w:szCs w:val="28"/>
        </w:rPr>
        <w:t>Siyu</w:t>
      </w:r>
      <w:proofErr w:type="spellEnd"/>
      <w:r w:rsidRPr="00A823E1">
        <w:rPr>
          <w:rFonts w:eastAsia="Times New Roman" w:cs="Arial"/>
          <w:sz w:val="28"/>
          <w:szCs w:val="28"/>
        </w:rPr>
        <w:t xml:space="preserve"> Wang</w:t>
      </w:r>
      <w:r w:rsidRPr="00A823E1">
        <w:rPr>
          <w:rFonts w:eastAsia="Times New Roman" w:cs="Arial"/>
          <w:position w:val="10"/>
          <w:sz w:val="20"/>
          <w:szCs w:val="20"/>
        </w:rPr>
        <w:t>1</w:t>
      </w:r>
      <w:r w:rsidRPr="00A823E1">
        <w:rPr>
          <w:rFonts w:eastAsia="Times New Roman" w:cs="Arial"/>
          <w:sz w:val="28"/>
          <w:szCs w:val="28"/>
        </w:rPr>
        <w:t xml:space="preserve">, Blake </w:t>
      </w:r>
      <w:proofErr w:type="spellStart"/>
      <w:r w:rsidRPr="00A823E1">
        <w:rPr>
          <w:rFonts w:eastAsia="Times New Roman" w:cs="Arial"/>
          <w:sz w:val="28"/>
          <w:szCs w:val="28"/>
        </w:rPr>
        <w:t>Gerken</w:t>
      </w:r>
      <w:proofErr w:type="spellEnd"/>
      <w:r w:rsidRPr="00A823E1">
        <w:rPr>
          <w:rFonts w:eastAsia="Times New Roman" w:cs="Arial"/>
          <w:position w:val="10"/>
          <w:sz w:val="20"/>
          <w:szCs w:val="20"/>
        </w:rPr>
        <w:t>2</w:t>
      </w:r>
      <w:r w:rsidRPr="00A823E1">
        <w:rPr>
          <w:rFonts w:eastAsia="Times New Roman" w:cs="Arial"/>
          <w:sz w:val="28"/>
          <w:szCs w:val="28"/>
        </w:rPr>
        <w:t>, Julia R. Wieland</w:t>
      </w:r>
      <w:r w:rsidRPr="00A823E1">
        <w:rPr>
          <w:rFonts w:eastAsia="Times New Roman" w:cs="Arial"/>
          <w:position w:val="10"/>
          <w:sz w:val="20"/>
          <w:szCs w:val="20"/>
        </w:rPr>
        <w:t>2</w:t>
      </w:r>
      <w:r w:rsidRPr="00A823E1">
        <w:rPr>
          <w:rFonts w:eastAsia="Times New Roman" w:cs="Arial"/>
          <w:sz w:val="28"/>
          <w:szCs w:val="28"/>
        </w:rPr>
        <w:t>, Robert C. Wilson</w:t>
      </w:r>
      <w:r w:rsidRPr="00A823E1">
        <w:rPr>
          <w:rFonts w:eastAsia="Times New Roman" w:cs="Arial"/>
          <w:position w:val="10"/>
          <w:sz w:val="20"/>
          <w:szCs w:val="20"/>
        </w:rPr>
        <w:t>1,3</w:t>
      </w:r>
      <w:r w:rsidRPr="00A823E1">
        <w:rPr>
          <w:rFonts w:eastAsia="Times New Roman" w:cs="Arial"/>
          <w:sz w:val="28"/>
          <w:szCs w:val="28"/>
        </w:rPr>
        <w:t>, and Jean-Marc Fellous</w:t>
      </w:r>
      <w:r w:rsidRPr="00A823E1">
        <w:rPr>
          <w:rFonts w:eastAsia="Times New Roman" w:cs="Arial"/>
          <w:position w:val="10"/>
          <w:sz w:val="20"/>
          <w:szCs w:val="20"/>
        </w:rPr>
        <w:t xml:space="preserve">1,4,5 </w:t>
      </w:r>
    </w:p>
    <w:p w14:paraId="1CB4900A" w14:textId="77777777" w:rsidR="00A823E1" w:rsidRDefault="00A823E1" w:rsidP="00431EB8">
      <w:pPr>
        <w:spacing w:before="100" w:beforeAutospacing="1" w:after="100" w:afterAutospacing="1"/>
        <w:rPr>
          <w:rFonts w:eastAsia="Times New Roman" w:cs="Arial"/>
          <w:position w:val="10"/>
          <w:sz w:val="20"/>
          <w:szCs w:val="20"/>
        </w:rPr>
      </w:pPr>
    </w:p>
    <w:p w14:paraId="5606A307" w14:textId="77777777" w:rsidR="00A823E1" w:rsidRDefault="00431EB8" w:rsidP="00A823E1">
      <w:r w:rsidRPr="00A823E1">
        <w:rPr>
          <w:position w:val="10"/>
          <w:sz w:val="20"/>
          <w:szCs w:val="20"/>
        </w:rPr>
        <w:t>1</w:t>
      </w:r>
      <w:r w:rsidRPr="00A823E1">
        <w:t xml:space="preserve">Department of Psychology, University of Arizona </w:t>
      </w:r>
    </w:p>
    <w:p w14:paraId="57A923C0" w14:textId="77777777" w:rsidR="00A823E1" w:rsidRDefault="00431EB8" w:rsidP="00A823E1">
      <w:r w:rsidRPr="00A823E1">
        <w:rPr>
          <w:position w:val="10"/>
          <w:sz w:val="20"/>
          <w:szCs w:val="20"/>
        </w:rPr>
        <w:t>2</w:t>
      </w:r>
      <w:r w:rsidRPr="00A823E1">
        <w:t xml:space="preserve">Neuroscience and Cognitive Science Program, University of Arizona </w:t>
      </w:r>
    </w:p>
    <w:p w14:paraId="0ECD5F49" w14:textId="77777777" w:rsidR="00A823E1" w:rsidRDefault="00431EB8" w:rsidP="00A823E1">
      <w:r w:rsidRPr="00A823E1">
        <w:rPr>
          <w:position w:val="10"/>
          <w:sz w:val="20"/>
          <w:szCs w:val="20"/>
        </w:rPr>
        <w:t>3</w:t>
      </w:r>
      <w:r w:rsidRPr="00A823E1">
        <w:t>Cognitive Science Program, University of Arizona</w:t>
      </w:r>
    </w:p>
    <w:p w14:paraId="77CD2186" w14:textId="77777777" w:rsidR="00A823E1" w:rsidRDefault="00431EB8" w:rsidP="00A823E1">
      <w:r w:rsidRPr="00A823E1">
        <w:rPr>
          <w:position w:val="10"/>
          <w:sz w:val="20"/>
          <w:szCs w:val="20"/>
        </w:rPr>
        <w:t>4</w:t>
      </w:r>
      <w:r w:rsidRPr="00A823E1">
        <w:t xml:space="preserve">Program in Applied Mathematics, University of Arizona </w:t>
      </w:r>
    </w:p>
    <w:p w14:paraId="138BFFC1" w14:textId="77777777" w:rsidR="00431EB8" w:rsidRPr="00A823E1" w:rsidRDefault="00431EB8" w:rsidP="00A823E1">
      <w:r w:rsidRPr="00A823E1">
        <w:rPr>
          <w:position w:val="10"/>
          <w:sz w:val="20"/>
          <w:szCs w:val="20"/>
        </w:rPr>
        <w:t>5</w:t>
      </w:r>
      <w:r w:rsidR="00A823E1">
        <w:t>Department of Biomedical Engineering</w:t>
      </w:r>
      <w:r w:rsidRPr="00A823E1">
        <w:t xml:space="preserve">, University of Arizona </w:t>
      </w:r>
    </w:p>
    <w:p w14:paraId="7CDF3C24" w14:textId="77777777" w:rsidR="00431EB8" w:rsidRPr="00A823E1" w:rsidRDefault="00431EB8" w:rsidP="00431EB8">
      <w:pPr>
        <w:spacing w:before="100" w:beforeAutospacing="1" w:after="100" w:afterAutospacing="1"/>
        <w:rPr>
          <w:rFonts w:eastAsia="Times New Roman" w:cs="Arial"/>
        </w:rPr>
      </w:pPr>
    </w:p>
    <w:p w14:paraId="1B1337A7" w14:textId="77777777" w:rsidR="00A823E1" w:rsidRDefault="00A823E1" w:rsidP="00A823E1">
      <w:r>
        <w:t>Corresponding author:</w:t>
      </w:r>
    </w:p>
    <w:p w14:paraId="4B4ABDD6" w14:textId="77777777" w:rsidR="00A823E1" w:rsidRDefault="00A823E1" w:rsidP="00A823E1">
      <w:r>
        <w:t>Jean-Marc Fellous</w:t>
      </w:r>
    </w:p>
    <w:p w14:paraId="0D618F1D" w14:textId="77777777" w:rsidR="00A823E1" w:rsidRDefault="00A823E1" w:rsidP="00A823E1">
      <w:r>
        <w:t>Department of Psychology</w:t>
      </w:r>
    </w:p>
    <w:p w14:paraId="72BC133D" w14:textId="77777777" w:rsidR="00A823E1" w:rsidRDefault="00A823E1" w:rsidP="00A823E1">
      <w:r>
        <w:t>1503 E University Blvd, Room 312</w:t>
      </w:r>
    </w:p>
    <w:p w14:paraId="343B04D8" w14:textId="77777777" w:rsidR="00A823E1" w:rsidRDefault="00A823E1" w:rsidP="00A823E1">
      <w:r>
        <w:t>Tucson, AZ 85721</w:t>
      </w:r>
    </w:p>
    <w:p w14:paraId="5735ABB5" w14:textId="77777777" w:rsidR="00A823E1" w:rsidRDefault="00A823E1" w:rsidP="00A823E1"/>
    <w:p w14:paraId="41092568" w14:textId="77777777" w:rsidR="00A823E1" w:rsidRDefault="00A823E1" w:rsidP="00A823E1">
      <w:r>
        <w:t>Tel: 520-626-2617</w:t>
      </w:r>
    </w:p>
    <w:p w14:paraId="16ECDAC7" w14:textId="77777777" w:rsidR="00A823E1" w:rsidRDefault="00A823E1" w:rsidP="00A823E1">
      <w:r>
        <w:t>Fax: 520-621-9306</w:t>
      </w:r>
    </w:p>
    <w:p w14:paraId="1791CF86" w14:textId="77777777" w:rsidR="00A823E1" w:rsidRDefault="00A823E1" w:rsidP="00A823E1">
      <w:r>
        <w:t xml:space="preserve">Email: </w:t>
      </w:r>
      <w:hyperlink r:id="rId5" w:history="1">
        <w:r w:rsidRPr="00186282">
          <w:rPr>
            <w:rStyle w:val="Hyperlink"/>
          </w:rPr>
          <w:t>fellous@arizona.edu</w:t>
        </w:r>
      </w:hyperlink>
    </w:p>
    <w:p w14:paraId="4FD3093E" w14:textId="77777777" w:rsidR="00A823E1" w:rsidRDefault="00A823E1" w:rsidP="00A823E1"/>
    <w:p w14:paraId="6E1666E3" w14:textId="77777777" w:rsidR="00A823E1" w:rsidRDefault="00A823E1" w:rsidP="00A823E1">
      <w:r>
        <w:t>Abstract: XXX words</w:t>
      </w:r>
    </w:p>
    <w:p w14:paraId="6C760AB9" w14:textId="77777777" w:rsidR="00A823E1" w:rsidRDefault="00A823E1" w:rsidP="00A823E1">
      <w:r>
        <w:t>Number of figures: XXX</w:t>
      </w:r>
    </w:p>
    <w:p w14:paraId="07864995" w14:textId="77777777" w:rsidR="00A823E1" w:rsidRPr="00A823E1" w:rsidRDefault="00A823E1" w:rsidP="00A823E1">
      <w:r w:rsidRPr="00A823E1">
        <w:br w:type="page"/>
      </w:r>
    </w:p>
    <w:p w14:paraId="45C17BAC" w14:textId="77777777" w:rsidR="00A823E1" w:rsidRDefault="00A823E1" w:rsidP="00A823E1">
      <w:pPr>
        <w:pStyle w:val="Heading1"/>
      </w:pPr>
      <w:r>
        <w:lastRenderedPageBreak/>
        <w:t>Abstract</w:t>
      </w:r>
    </w:p>
    <w:p w14:paraId="2AB24536" w14:textId="5F55EC4D" w:rsidR="00A823E1" w:rsidRPr="00CC50B4" w:rsidDel="00CC50B4" w:rsidRDefault="00E73E4D">
      <w:pPr>
        <w:spacing w:before="100" w:beforeAutospacing="1" w:after="100" w:afterAutospacing="1"/>
        <w:rPr>
          <w:del w:id="0" w:author="LabMember" w:date="2020-08-02T15:02:00Z"/>
          <w:rFonts w:eastAsia="Times New Roman" w:cs="Arial"/>
          <w:rPrChange w:id="1" w:author="LabMember" w:date="2020-08-02T15:02:00Z">
            <w:rPr>
              <w:del w:id="2" w:author="LabMember" w:date="2020-08-02T15:02:00Z"/>
            </w:rPr>
          </w:rPrChange>
        </w:rPr>
        <w:pPrChange w:id="3" w:author="LabMember" w:date="2020-08-02T15:02:00Z">
          <w:pPr/>
        </w:pPrChange>
      </w:pPr>
      <w:ins w:id="4" w:author="LabMember" w:date="2020-08-02T14:45:00Z">
        <w:r>
          <w:rPr>
            <w:rFonts w:eastAsia="Times New Roman" w:cs="Arial"/>
          </w:rPr>
          <w:t xml:space="preserve">Humans and animals </w:t>
        </w:r>
      </w:ins>
      <w:ins w:id="5" w:author="LabMember" w:date="2020-08-02T14:46:00Z">
        <w:r>
          <w:rPr>
            <w:rFonts w:eastAsia="Times New Roman" w:cs="Arial"/>
          </w:rPr>
          <w:t>have</w:t>
        </w:r>
      </w:ins>
      <w:ins w:id="6" w:author="LabMember" w:date="2020-08-02T14:45:00Z">
        <w:r>
          <w:rPr>
            <w:rFonts w:eastAsia="Times New Roman" w:cs="Arial"/>
          </w:rPr>
          <w:t xml:space="preserve"> to </w:t>
        </w:r>
      </w:ins>
      <w:ins w:id="7" w:author="LabMember" w:date="2020-08-02T11:53:00Z">
        <w:r>
          <w:rPr>
            <w:rFonts w:eastAsia="Times New Roman" w:cs="Arial"/>
          </w:rPr>
          <w:t>b</w:t>
        </w:r>
        <w:r w:rsidR="008F63F1">
          <w:rPr>
            <w:rFonts w:eastAsia="Times New Roman" w:cs="Arial"/>
          </w:rPr>
          <w:t>alanc</w:t>
        </w:r>
      </w:ins>
      <w:ins w:id="8" w:author="LabMember" w:date="2020-08-02T14:45:00Z">
        <w:r>
          <w:rPr>
            <w:rFonts w:eastAsia="Times New Roman" w:cs="Arial"/>
          </w:rPr>
          <w:t>e</w:t>
        </w:r>
      </w:ins>
      <w:ins w:id="9" w:author="LabMember" w:date="2020-08-02T11:53:00Z">
        <w:r w:rsidR="008F63F1">
          <w:rPr>
            <w:rFonts w:eastAsia="Times New Roman" w:cs="Arial"/>
          </w:rPr>
          <w:t xml:space="preserve"> the need for exploring new options and exploiting existing options that are known to be good</w:t>
        </w:r>
      </w:ins>
      <w:ins w:id="10" w:author="LabMember" w:date="2020-08-02T14:44:00Z">
        <w:r>
          <w:rPr>
            <w:rFonts w:eastAsia="Times New Roman" w:cs="Arial"/>
          </w:rPr>
          <w:t xml:space="preserve">. </w:t>
        </w:r>
      </w:ins>
      <w:ins w:id="11" w:author="LabMember" w:date="2020-08-02T14:45:00Z">
        <w:r>
          <w:rPr>
            <w:rFonts w:eastAsia="Times New Roman" w:cs="Arial"/>
          </w:rPr>
          <w:t>This tradeoff is known</w:t>
        </w:r>
      </w:ins>
      <w:ins w:id="12" w:author="LabMember" w:date="2020-08-02T11:53:00Z">
        <w:r w:rsidR="008F63F1">
          <w:rPr>
            <w:rFonts w:eastAsia="Times New Roman" w:cs="Arial"/>
          </w:rPr>
          <w:t xml:space="preserve"> </w:t>
        </w:r>
      </w:ins>
      <w:ins w:id="13" w:author="LabMember" w:date="2020-08-02T11:55:00Z">
        <w:r>
          <w:rPr>
            <w:rFonts w:eastAsia="Times New Roman" w:cs="Arial"/>
          </w:rPr>
          <w:t>as the explore-exploit dilemma</w:t>
        </w:r>
      </w:ins>
      <w:ins w:id="14" w:author="LabMember" w:date="2020-08-02T11:53:00Z">
        <w:r w:rsidR="008F63F1">
          <w:rPr>
            <w:rFonts w:eastAsia="Times New Roman" w:cs="Arial"/>
          </w:rPr>
          <w:t>.</w:t>
        </w:r>
      </w:ins>
      <w:ins w:id="15" w:author="LabMember" w:date="2020-08-02T11:54:00Z">
        <w:r w:rsidR="008F63F1">
          <w:rPr>
            <w:rFonts w:eastAsia="Times New Roman" w:cs="Arial"/>
          </w:rPr>
          <w:t xml:space="preserve"> To better understand the neural mechanism underlying</w:t>
        </w:r>
      </w:ins>
      <w:ins w:id="16" w:author="LabMember" w:date="2020-08-02T11:56:00Z">
        <w:r w:rsidR="0003412B">
          <w:rPr>
            <w:rFonts w:eastAsia="Times New Roman" w:cs="Arial"/>
          </w:rPr>
          <w:t xml:space="preserve"> how humans and animals solve the explore-exploit dilemma, a good animal behavioral model is critical.</w:t>
        </w:r>
      </w:ins>
      <w:ins w:id="17" w:author="LabMember" w:date="2020-08-02T14:46:00Z">
        <w:r>
          <w:rPr>
            <w:rFonts w:eastAsia="Times New Roman" w:cs="Arial"/>
          </w:rPr>
          <w:t xml:space="preserve"> </w:t>
        </w:r>
      </w:ins>
      <w:ins w:id="18" w:author="LabMember" w:date="2020-08-02T14:47:00Z">
        <w:r>
          <w:rPr>
            <w:rFonts w:eastAsia="Times New Roman" w:cs="Arial"/>
          </w:rPr>
          <w:t>Most previous</w:t>
        </w:r>
        <w:r w:rsidRPr="00A823E1">
          <w:rPr>
            <w:rFonts w:eastAsia="Times New Roman" w:cs="Arial"/>
          </w:rPr>
          <w:t xml:space="preserve"> explore-exploit studies</w:t>
        </w:r>
        <w:r>
          <w:rPr>
            <w:rFonts w:eastAsia="Times New Roman" w:cs="Arial"/>
          </w:rPr>
          <w:t xml:space="preserve"> in rodents</w:t>
        </w:r>
        <w:r w:rsidRPr="00A823E1">
          <w:rPr>
            <w:rFonts w:eastAsia="Times New Roman" w:cs="Arial"/>
          </w:rPr>
          <w:t xml:space="preserve"> </w:t>
        </w:r>
        <w:r>
          <w:rPr>
            <w:rFonts w:eastAsia="Times New Roman" w:cs="Arial"/>
          </w:rPr>
          <w:t>used</w:t>
        </w:r>
        <w:r w:rsidRPr="00A823E1">
          <w:rPr>
            <w:rFonts w:eastAsia="Times New Roman" w:cs="Arial"/>
          </w:rPr>
          <w:t xml:space="preserve"> the approach of a reversal learning</w:t>
        </w:r>
        <w:r>
          <w:rPr>
            <w:rFonts w:eastAsia="Times New Roman" w:cs="Arial"/>
          </w:rPr>
          <w:t xml:space="preserve"> paradigm which has certain limitations</w:t>
        </w:r>
      </w:ins>
      <w:ins w:id="19" w:author="LabMember" w:date="2020-08-02T14:49:00Z">
        <w:r>
          <w:rPr>
            <w:rFonts w:eastAsia="Times New Roman" w:cs="Arial"/>
          </w:rPr>
          <w:t xml:space="preserve">. In this paradigm, </w:t>
        </w:r>
      </w:ins>
      <w:ins w:id="20" w:author="LabMember" w:date="2020-08-02T14:50:00Z">
        <w:r>
          <w:rPr>
            <w:rFonts w:eastAsia="Times New Roman" w:cs="Arial"/>
          </w:rPr>
          <w:t xml:space="preserve">from </w:t>
        </w:r>
      </w:ins>
      <w:ins w:id="21" w:author="LabMember" w:date="2020-08-02T14:49:00Z">
        <w:r>
          <w:rPr>
            <w:rFonts w:eastAsia="Times New Roman" w:cs="Arial"/>
          </w:rPr>
          <w:t>the decision to abandon</w:t>
        </w:r>
        <w:r w:rsidRPr="00A823E1">
          <w:rPr>
            <w:rFonts w:eastAsia="Times New Roman" w:cs="Arial"/>
          </w:rPr>
          <w:t xml:space="preserve"> a current</w:t>
        </w:r>
        <w:r>
          <w:rPr>
            <w:rFonts w:eastAsia="Times New Roman" w:cs="Arial"/>
          </w:rPr>
          <w:t>ly</w:t>
        </w:r>
        <w:r w:rsidRPr="00A823E1">
          <w:rPr>
            <w:rFonts w:eastAsia="Times New Roman" w:cs="Arial"/>
          </w:rPr>
          <w:t xml:space="preserve"> bad option is confounded </w:t>
        </w:r>
        <w:r>
          <w:rPr>
            <w:rFonts w:eastAsia="Times New Roman" w:cs="Arial"/>
          </w:rPr>
          <w:t>by the need for</w:t>
        </w:r>
        <w:r w:rsidRPr="00A823E1">
          <w:rPr>
            <w:rFonts w:eastAsia="Times New Roman" w:cs="Arial"/>
          </w:rPr>
          <w:t xml:space="preserve"> exploring a novel option for information</w:t>
        </w:r>
        <w:r>
          <w:rPr>
            <w:rFonts w:eastAsia="Times New Roman" w:cs="Arial"/>
          </w:rPr>
          <w:t xml:space="preserve"> collection, making it difficult to separate </w:t>
        </w:r>
      </w:ins>
      <w:ins w:id="22" w:author="LabMember" w:date="2020-08-02T14:51:00Z">
        <w:r>
          <w:rPr>
            <w:rFonts w:eastAsia="Times New Roman" w:cs="Arial"/>
          </w:rPr>
          <w:t>different drives</w:t>
        </w:r>
      </w:ins>
      <w:ins w:id="23" w:author="LabMember" w:date="2020-08-02T17:21:00Z">
        <w:r w:rsidR="00537D08">
          <w:rPr>
            <w:rFonts w:eastAsia="Times New Roman" w:cs="Arial"/>
          </w:rPr>
          <w:t xml:space="preserve"> and heuristics</w:t>
        </w:r>
      </w:ins>
      <w:ins w:id="24" w:author="LabMember" w:date="2020-08-02T14:51:00Z">
        <w:r>
          <w:rPr>
            <w:rFonts w:eastAsia="Times New Roman" w:cs="Arial"/>
          </w:rPr>
          <w:t xml:space="preserve"> for exploration</w:t>
        </w:r>
      </w:ins>
      <w:ins w:id="25" w:author="LabMember" w:date="2020-08-02T14:49:00Z">
        <w:r>
          <w:rPr>
            <w:rFonts w:eastAsia="Times New Roman" w:cs="Arial"/>
          </w:rPr>
          <w:t>.</w:t>
        </w:r>
      </w:ins>
      <w:ins w:id="26" w:author="LabMember" w:date="2020-08-02T14:51:00Z">
        <w:r>
          <w:rPr>
            <w:rFonts w:eastAsia="Times New Roman" w:cs="Arial"/>
          </w:rPr>
          <w:t xml:space="preserve"> </w:t>
        </w:r>
        <w:r w:rsidR="00D54313">
          <w:rPr>
            <w:rFonts w:eastAsia="Times New Roman" w:cs="Arial"/>
          </w:rPr>
          <w:t xml:space="preserve">A model-free win-stay lose-shift strategy is efficient in </w:t>
        </w:r>
      </w:ins>
      <w:ins w:id="27" w:author="LabMember" w:date="2020-08-02T14:52:00Z">
        <w:r w:rsidR="00D54313">
          <w:rPr>
            <w:rFonts w:eastAsia="Times New Roman" w:cs="Arial"/>
          </w:rPr>
          <w:t>handling the reverse</w:t>
        </w:r>
      </w:ins>
      <w:ins w:id="28" w:author="LabMember" w:date="2020-08-02T17:22:00Z">
        <w:r w:rsidR="00AB75F5">
          <w:rPr>
            <w:rFonts w:eastAsia="Times New Roman" w:cs="Arial"/>
          </w:rPr>
          <w:t xml:space="preserve"> learning</w:t>
        </w:r>
      </w:ins>
      <w:ins w:id="29" w:author="LabMember" w:date="2020-08-02T14:52:00Z">
        <w:r w:rsidR="00D54313">
          <w:rPr>
            <w:rFonts w:eastAsia="Times New Roman" w:cs="Arial"/>
          </w:rPr>
          <w:t xml:space="preserve"> which discourages </w:t>
        </w:r>
      </w:ins>
      <w:ins w:id="30" w:author="LabMember" w:date="2020-08-02T17:22:00Z">
        <w:r w:rsidR="003C7B48">
          <w:rPr>
            <w:rFonts w:eastAsia="Times New Roman" w:cs="Arial"/>
          </w:rPr>
          <w:t xml:space="preserve">and doesn’t allow for observing </w:t>
        </w:r>
      </w:ins>
      <w:ins w:id="31" w:author="LabMember" w:date="2020-08-02T14:52:00Z">
        <w:r w:rsidR="00D54313">
          <w:rPr>
            <w:rFonts w:eastAsia="Times New Roman" w:cs="Arial"/>
          </w:rPr>
          <w:t xml:space="preserve">model-based planning </w:t>
        </w:r>
      </w:ins>
      <w:ins w:id="32" w:author="LabMember" w:date="2020-08-02T17:21:00Z">
        <w:r w:rsidR="00182EB9">
          <w:rPr>
            <w:rFonts w:eastAsia="Times New Roman" w:cs="Arial"/>
          </w:rPr>
          <w:t xml:space="preserve">behavior </w:t>
        </w:r>
      </w:ins>
      <w:ins w:id="33" w:author="LabMember" w:date="2020-08-02T14:52:00Z">
        <w:r w:rsidR="00D54313">
          <w:rPr>
            <w:rFonts w:eastAsia="Times New Roman" w:cs="Arial"/>
          </w:rPr>
          <w:t xml:space="preserve">in exploration. </w:t>
        </w:r>
      </w:ins>
      <w:ins w:id="34" w:author="LabMember" w:date="2020-08-02T14:53:00Z">
        <w:r w:rsidR="00240464">
          <w:rPr>
            <w:rFonts w:eastAsia="Times New Roman" w:cs="Arial"/>
          </w:rPr>
          <w:t>Most of the previous</w:t>
        </w:r>
        <w:r w:rsidR="00D54313">
          <w:rPr>
            <w:rFonts w:eastAsia="Times New Roman" w:cs="Arial"/>
          </w:rPr>
          <w:t xml:space="preserve"> </w:t>
        </w:r>
      </w:ins>
      <w:ins w:id="35" w:author="LabMember" w:date="2020-08-02T17:22:00Z">
        <w:r w:rsidR="00A246A1">
          <w:rPr>
            <w:rFonts w:eastAsia="Times New Roman" w:cs="Arial"/>
          </w:rPr>
          <w:t>experiments</w:t>
        </w:r>
      </w:ins>
      <w:ins w:id="36" w:author="LabMember" w:date="2020-08-02T14:53:00Z">
        <w:r w:rsidR="00EA2429">
          <w:rPr>
            <w:rFonts w:eastAsia="Times New Roman" w:cs="Arial"/>
          </w:rPr>
          <w:t xml:space="preserve"> were done in chamber boxes which </w:t>
        </w:r>
      </w:ins>
      <w:ins w:id="37" w:author="LabMember" w:date="2020-08-02T14:56:00Z">
        <w:r w:rsidR="00EA2429">
          <w:rPr>
            <w:rFonts w:eastAsia="Times New Roman" w:cs="Arial"/>
          </w:rPr>
          <w:t>were</w:t>
        </w:r>
      </w:ins>
      <w:ins w:id="38" w:author="LabMember" w:date="2020-08-02T14:53:00Z">
        <w:r w:rsidR="00EA2429">
          <w:rPr>
            <w:rFonts w:eastAsia="Times New Roman" w:cs="Arial"/>
          </w:rPr>
          <w:t xml:space="preserve"> not natural decision</w:t>
        </w:r>
      </w:ins>
      <w:ins w:id="39" w:author="LabMember" w:date="2020-08-02T14:56:00Z">
        <w:r w:rsidR="00EA2429">
          <w:rPr>
            <w:rFonts w:eastAsia="Times New Roman" w:cs="Arial"/>
          </w:rPr>
          <w:t>s</w:t>
        </w:r>
      </w:ins>
      <w:ins w:id="40" w:author="LabMember" w:date="2020-08-02T14:53:00Z">
        <w:r w:rsidR="00EA2429">
          <w:rPr>
            <w:rFonts w:eastAsia="Times New Roman" w:cs="Arial"/>
          </w:rPr>
          <w:t xml:space="preserve"> for the </w:t>
        </w:r>
      </w:ins>
      <w:ins w:id="41" w:author="LabMember" w:date="2020-08-02T14:55:00Z">
        <w:r w:rsidR="00EA2429">
          <w:rPr>
            <w:rFonts w:eastAsia="Times New Roman" w:cs="Arial"/>
          </w:rPr>
          <w:t>rats</w:t>
        </w:r>
      </w:ins>
      <w:ins w:id="42" w:author="LabMember" w:date="2020-08-02T14:56:00Z">
        <w:r w:rsidR="00EA2429">
          <w:rPr>
            <w:rFonts w:eastAsia="Times New Roman" w:cs="Arial"/>
          </w:rPr>
          <w:t xml:space="preserve"> ecologically</w:t>
        </w:r>
      </w:ins>
      <w:ins w:id="43" w:author="LabMember" w:date="2020-08-02T15:02:00Z">
        <w:r w:rsidR="009151C6">
          <w:rPr>
            <w:rFonts w:eastAsia="Times New Roman" w:cs="Arial"/>
          </w:rPr>
          <w:t>. I</w:t>
        </w:r>
      </w:ins>
      <w:ins w:id="44" w:author="LabMember" w:date="2020-08-02T14:57:00Z">
        <w:r w:rsidR="00543882">
          <w:rPr>
            <w:rFonts w:eastAsia="Times New Roman" w:cs="Arial"/>
          </w:rPr>
          <w:t xml:space="preserve">n this </w:t>
        </w:r>
      </w:ins>
      <w:ins w:id="45" w:author="LabMember" w:date="2020-08-02T14:46:00Z">
        <w:r w:rsidR="009151C6">
          <w:rPr>
            <w:rFonts w:eastAsia="Times New Roman" w:cs="Arial"/>
          </w:rPr>
          <w:t xml:space="preserve">study, we investigated the </w:t>
        </w:r>
      </w:ins>
      <w:ins w:id="46" w:author="LabMember" w:date="2020-08-02T15:01:00Z">
        <w:r w:rsidR="009151C6">
          <w:rPr>
            <w:rFonts w:eastAsia="Times New Roman" w:cs="Arial"/>
          </w:rPr>
          <w:t>exploration in</w:t>
        </w:r>
      </w:ins>
      <w:ins w:id="47" w:author="LabMember" w:date="2020-08-02T14:46:00Z">
        <w:r w:rsidR="009151C6">
          <w:rPr>
            <w:rFonts w:eastAsia="Times New Roman" w:cs="Arial"/>
          </w:rPr>
          <w:t xml:space="preserve"> rats </w:t>
        </w:r>
      </w:ins>
      <w:ins w:id="48" w:author="LabMember" w:date="2020-08-02T15:01:00Z">
        <w:r w:rsidR="009151C6">
          <w:rPr>
            <w:rFonts w:eastAsia="Times New Roman" w:cs="Arial"/>
          </w:rPr>
          <w:t xml:space="preserve">using a Horizon Task </w:t>
        </w:r>
      </w:ins>
      <w:r w:rsidR="003E31F8">
        <w:rPr>
          <w:rFonts w:eastAsia="Times New Roman" w:cs="Arial"/>
        </w:rPr>
        <w:fldChar w:fldCharType="begin"/>
      </w:r>
      <w:r w:rsidR="003E31F8">
        <w:rPr>
          <w:rFonts w:eastAsia="Times New Roman" w:cs="Arial"/>
        </w:rPr>
        <w: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instrText>
      </w:r>
      <w:r w:rsidR="003E31F8">
        <w:rPr>
          <w:rFonts w:eastAsia="Times New Roman" w:cs="Arial"/>
        </w:rPr>
        <w:fldChar w:fldCharType="separate"/>
      </w:r>
      <w:r w:rsidR="003E31F8">
        <w:rPr>
          <w:rFonts w:eastAsia="Times New Roman" w:cs="Arial"/>
          <w:noProof/>
        </w:rPr>
        <w:t>(</w:t>
      </w:r>
      <w:r w:rsidR="004B0791">
        <w:rPr>
          <w:rFonts w:eastAsia="Times New Roman" w:cs="Arial"/>
          <w:noProof/>
        </w:rPr>
        <w:fldChar w:fldCharType="begin"/>
      </w:r>
      <w:r w:rsidR="004B0791">
        <w:rPr>
          <w:rFonts w:eastAsia="Times New Roman" w:cs="Arial"/>
          <w:noProof/>
        </w:rPr>
        <w:instrText xml:space="preserve"> HYPERLINK \l "_ENREF_24" \o "Wilson, 2014 #23" </w:instrText>
      </w:r>
      <w:r w:rsidR="004B0791">
        <w:rPr>
          <w:rFonts w:eastAsia="Times New Roman" w:cs="Arial"/>
          <w:noProof/>
        </w:rPr>
        <w:fldChar w:fldCharType="separate"/>
      </w:r>
      <w:r w:rsidR="004B0791">
        <w:rPr>
          <w:rFonts w:eastAsia="Times New Roman" w:cs="Arial"/>
          <w:noProof/>
        </w:rPr>
        <w:t>Wilson et al., 2014</w:t>
      </w:r>
      <w:r w:rsidR="004B0791">
        <w:rPr>
          <w:rFonts w:eastAsia="Times New Roman" w:cs="Arial"/>
          <w:noProof/>
        </w:rPr>
        <w:fldChar w:fldCharType="end"/>
      </w:r>
      <w:r w:rsidR="003E31F8">
        <w:rPr>
          <w:rFonts w:eastAsia="Times New Roman" w:cs="Arial"/>
          <w:noProof/>
        </w:rPr>
        <w:t>)</w:t>
      </w:r>
      <w:r w:rsidR="003E31F8">
        <w:rPr>
          <w:rFonts w:eastAsia="Times New Roman" w:cs="Arial"/>
        </w:rPr>
        <w:fldChar w:fldCharType="end"/>
      </w:r>
      <w:ins w:id="49" w:author="LabMember" w:date="2020-08-02T15:01:00Z">
        <w:r w:rsidR="009151C6">
          <w:rPr>
            <w:rFonts w:eastAsia="Times New Roman" w:cs="Arial"/>
          </w:rPr>
          <w:t xml:space="preserve"> adapted to rats </w:t>
        </w:r>
      </w:ins>
      <w:ins w:id="50" w:author="LabMember" w:date="2020-08-02T15:02:00Z">
        <w:r w:rsidR="009151C6">
          <w:rPr>
            <w:rFonts w:eastAsia="Times New Roman" w:cs="Arial"/>
          </w:rPr>
          <w:t>to address the above limitations.</w:t>
        </w:r>
      </w:ins>
    </w:p>
    <w:p w14:paraId="1415E649" w14:textId="77777777" w:rsidR="00A823E1" w:rsidDel="00CC50B4" w:rsidRDefault="00A823E1">
      <w:pPr>
        <w:rPr>
          <w:del w:id="51" w:author="LabMember" w:date="2020-08-02T15:02:00Z"/>
        </w:rPr>
      </w:pPr>
    </w:p>
    <w:p w14:paraId="273044CE" w14:textId="77777777" w:rsidR="00A823E1" w:rsidDel="00CC50B4" w:rsidRDefault="00A823E1">
      <w:pPr>
        <w:rPr>
          <w:del w:id="52" w:author="LabMember" w:date="2020-08-02T15:02:00Z"/>
        </w:rPr>
      </w:pPr>
    </w:p>
    <w:p w14:paraId="01CC54DA" w14:textId="77777777" w:rsidR="00A823E1" w:rsidDel="00CC50B4" w:rsidRDefault="00A823E1">
      <w:pPr>
        <w:spacing w:before="100" w:beforeAutospacing="1" w:after="100" w:afterAutospacing="1"/>
        <w:rPr>
          <w:del w:id="53" w:author="LabMember" w:date="2020-08-02T15:02:00Z"/>
        </w:rPr>
        <w:pPrChange w:id="54" w:author="LabMember" w:date="2020-08-02T15:02:00Z">
          <w:pPr/>
        </w:pPrChange>
      </w:pPr>
    </w:p>
    <w:p w14:paraId="16DFE3A6" w14:textId="77777777" w:rsidR="00A823E1" w:rsidDel="00CC50B4" w:rsidRDefault="00A823E1">
      <w:pPr>
        <w:rPr>
          <w:del w:id="55" w:author="LabMember" w:date="2020-08-02T15:02:00Z"/>
        </w:rPr>
      </w:pPr>
    </w:p>
    <w:p w14:paraId="262D107B" w14:textId="77777777" w:rsidR="00A823E1" w:rsidDel="00CC50B4" w:rsidRDefault="00A823E1">
      <w:pPr>
        <w:rPr>
          <w:del w:id="56" w:author="LabMember" w:date="2020-08-02T15:02:00Z"/>
        </w:rPr>
      </w:pPr>
    </w:p>
    <w:p w14:paraId="29DDF981" w14:textId="77777777" w:rsidR="00A823E1" w:rsidDel="00CC50B4" w:rsidRDefault="00A823E1">
      <w:pPr>
        <w:rPr>
          <w:del w:id="57" w:author="LabMember" w:date="2020-08-02T15:02:00Z"/>
        </w:rPr>
      </w:pPr>
    </w:p>
    <w:p w14:paraId="43B993E4" w14:textId="77777777" w:rsidR="00A823E1" w:rsidRDefault="00A823E1"/>
    <w:p w14:paraId="416B7D5A" w14:textId="77777777" w:rsidR="00A823E1" w:rsidRDefault="00A823E1"/>
    <w:p w14:paraId="53B4B245" w14:textId="77777777" w:rsidR="00A823E1" w:rsidRDefault="00A823E1"/>
    <w:p w14:paraId="5627F355" w14:textId="77777777" w:rsidR="00A823E1" w:rsidRDefault="00A823E1"/>
    <w:p w14:paraId="55AEDDCB" w14:textId="77777777" w:rsidR="00A823E1" w:rsidRDefault="00A823E1"/>
    <w:p w14:paraId="307F8D63" w14:textId="39814F3E" w:rsidR="00A823E1" w:rsidRDefault="00A823E1">
      <w:pPr>
        <w:rPr>
          <w:rFonts w:eastAsiaTheme="majorEastAsia" w:cstheme="majorBidi"/>
          <w:b/>
          <w:sz w:val="28"/>
          <w:szCs w:val="32"/>
        </w:rPr>
      </w:pPr>
      <w:r>
        <w:t>Keywords</w:t>
      </w:r>
      <w:ins w:id="58" w:author="LabMember" w:date="2020-08-02T11:52:00Z">
        <w:r w:rsidR="00B370F1">
          <w:t>: explore-exploit dilemma, directed and random exploration, win-stay lose-shift</w:t>
        </w:r>
      </w:ins>
      <w:ins w:id="59" w:author="LabMember" w:date="2020-08-02T18:18:00Z">
        <w:r w:rsidR="00446926">
          <w:t xml:space="preserve">, </w:t>
        </w:r>
        <w:r w:rsidR="00265215">
          <w:t>pla</w:t>
        </w:r>
        <w:bookmarkStart w:id="60" w:name="_GoBack"/>
        <w:bookmarkEnd w:id="60"/>
        <w:r w:rsidR="00265215">
          <w:t>nning horizon</w:t>
        </w:r>
      </w:ins>
      <w:del w:id="61" w:author="LabMember" w:date="2020-08-02T11:51:00Z">
        <w:r w:rsidDel="00B370F1">
          <w:delText>:</w:delText>
        </w:r>
      </w:del>
      <w:r>
        <w:br w:type="page"/>
      </w:r>
    </w:p>
    <w:p w14:paraId="285FE43C" w14:textId="77777777" w:rsidR="00431EB8" w:rsidRPr="00A823E1" w:rsidRDefault="00431EB8" w:rsidP="00A823E1">
      <w:pPr>
        <w:pStyle w:val="Heading1"/>
      </w:pPr>
      <w:r w:rsidRPr="00A823E1">
        <w:lastRenderedPageBreak/>
        <w:t xml:space="preserve">Introduction </w:t>
      </w:r>
    </w:p>
    <w:p w14:paraId="0CD72E9C" w14:textId="0F347C3B" w:rsidR="0002118E" w:rsidRDefault="00431EB8" w:rsidP="00431EB8">
      <w:pPr>
        <w:spacing w:before="100" w:beforeAutospacing="1" w:after="100" w:afterAutospacing="1"/>
        <w:rPr>
          <w:ins w:id="62" w:author="LabMember" w:date="2020-08-02T15:39:00Z"/>
          <w:rFonts w:eastAsia="Times New Roman" w:cs="Arial"/>
        </w:rPr>
      </w:pPr>
      <w:r w:rsidRPr="00A823E1">
        <w:rPr>
          <w:rFonts w:eastAsia="Times New Roman" w:cs="Arial"/>
        </w:rPr>
        <w:t xml:space="preserve">Humans and animals constantly face the dilemma of choosing between exploiting options that are known to be good and exploring unknown options in the hope of discovering better options for the future. Humans face it </w:t>
      </w:r>
      <w:r w:rsidR="00750690" w:rsidRPr="00A823E1">
        <w:rPr>
          <w:rFonts w:eastAsia="Times New Roman" w:cs="Arial"/>
        </w:rPr>
        <w:t>in scenarios</w:t>
      </w:r>
      <w:r w:rsidRPr="00A823E1">
        <w:rPr>
          <w:rFonts w:eastAsia="Times New Roman" w:cs="Arial"/>
        </w:rPr>
        <w:t xml:space="preserve"> from simple choices like deciding whether to explore a new restaurant for dinner, to important life decisions like deciding whether to explore a new career, while animals face it when deciding whether to explore and forage for food, territory or mate. The cognitive ability to balance exploration and exploitation is vital to animal and human’s survival and success. In recent years, the study of explore-exploit decisions in humans and animals have become an active field </w:t>
      </w:r>
      <w:del w:id="63" w:author="LabMember" w:date="2020-08-02T15:40:00Z">
        <w:r w:rsidRPr="00A823E1" w:rsidDel="00DF2869">
          <w:rPr>
            <w:rFonts w:eastAsia="Times New Roman" w:cs="Arial"/>
          </w:rPr>
          <w:delText>(</w:delText>
        </w:r>
      </w:del>
      <w:r w:rsidR="00DF2869">
        <w:rPr>
          <w:rFonts w:eastAsia="Times New Roman" w:cs="Arial"/>
        </w:rPr>
        <w:fldChar w:fldCharType="begin"/>
      </w:r>
      <w:r w:rsidR="00DF2869">
        <w:rPr>
          <w:rFonts w:eastAsia="Times New Roman" w:cs="Arial"/>
        </w:rPr>
        <w:instrText xml:space="preserve"> ADDIN EN.CITE &lt;EndNote&gt;&lt;Cite&gt;&lt;Author&gt;Mehlhorn&lt;/Author&gt;&lt;Year&gt;2015&lt;/Year&gt;&lt;RecNum&gt;26&lt;/RecNum&gt;&lt;DisplayText&gt;(Mehlhorn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urls&gt;&lt;electronic-resource-num&gt;10.1037/dec0000033&lt;/electronic-resource-num&gt;&lt;/record&gt;&lt;/Cite&gt;&lt;Cite&gt;&lt;Author&gt;Wilson&lt;/Author&gt;&lt;Year&gt;2020&lt;/Year&gt;&lt;RecNum&gt;32&lt;/RecNum&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randomization.&lt;/title&gt;&lt;/titles&gt;&lt;pages&gt;1-18&lt;/pages&gt;&lt;dates&gt;&lt;year&gt;2020&lt;/year&gt;&lt;/dates&gt;&lt;urls&gt;&lt;/urls&gt;&lt;/record&gt;&lt;/Cite&gt;&lt;/EndNote&gt;</w:instrText>
      </w:r>
      <w:r w:rsidR="00DF2869">
        <w:rPr>
          <w:rFonts w:eastAsia="Times New Roman" w:cs="Arial"/>
        </w:rPr>
        <w:fldChar w:fldCharType="separate"/>
      </w:r>
      <w:r w:rsidR="00DF2869">
        <w:rPr>
          <w:rFonts w:eastAsia="Times New Roman" w:cs="Arial"/>
          <w:noProof/>
        </w:rPr>
        <w:t>(</w:t>
      </w:r>
      <w:hyperlink w:anchor="_ENREF_15" w:tooltip="Mehlhorn, 2015 #26" w:history="1">
        <w:r w:rsidR="004B0791">
          <w:rPr>
            <w:rFonts w:eastAsia="Times New Roman" w:cs="Arial"/>
            <w:noProof/>
          </w:rPr>
          <w:t>Mehlhorn et al., 2015</w:t>
        </w:r>
      </w:hyperlink>
      <w:r w:rsidR="00DF2869">
        <w:rPr>
          <w:rFonts w:eastAsia="Times New Roman" w:cs="Arial"/>
          <w:noProof/>
        </w:rPr>
        <w:t xml:space="preserve">, </w:t>
      </w:r>
      <w:hyperlink w:anchor="_ENREF_23" w:tooltip="Wilson, 2020 #32" w:history="1">
        <w:r w:rsidR="004B0791">
          <w:rPr>
            <w:rFonts w:eastAsia="Times New Roman" w:cs="Arial"/>
            <w:noProof/>
          </w:rPr>
          <w:t>Wilson et al., 2020</w:t>
        </w:r>
      </w:hyperlink>
      <w:r w:rsidR="00DF2869">
        <w:rPr>
          <w:rFonts w:eastAsia="Times New Roman" w:cs="Arial"/>
          <w:noProof/>
        </w:rPr>
        <w:t>)</w:t>
      </w:r>
      <w:r w:rsidR="00DF2869">
        <w:rPr>
          <w:rFonts w:eastAsia="Times New Roman" w:cs="Arial"/>
        </w:rPr>
        <w:fldChar w:fldCharType="end"/>
      </w:r>
      <w:ins w:id="64" w:author="LabMember" w:date="2020-08-02T15:39:00Z">
        <w:r w:rsidR="0002118E">
          <w:rPr>
            <w:rFonts w:eastAsia="Times New Roman" w:cs="Arial"/>
          </w:rPr>
          <w:t xml:space="preserve">. </w:t>
        </w:r>
      </w:ins>
    </w:p>
    <w:p w14:paraId="01C3A067" w14:textId="45669E64" w:rsidR="00431EB8" w:rsidRPr="00A823E1" w:rsidDel="0002118E" w:rsidRDefault="0002118E" w:rsidP="00431EB8">
      <w:pPr>
        <w:spacing w:before="100" w:beforeAutospacing="1" w:after="100" w:afterAutospacing="1"/>
        <w:rPr>
          <w:del w:id="65" w:author="LabMember" w:date="2020-08-02T15:39:00Z"/>
          <w:rFonts w:eastAsia="Times New Roman" w:cs="Arial"/>
        </w:rPr>
      </w:pPr>
      <w:ins w:id="66" w:author="LabMember" w:date="2020-08-02T15:39:00Z">
        <w:r>
          <w:rPr>
            <w:rFonts w:eastAsia="Times New Roman" w:cs="Arial"/>
          </w:rPr>
          <w:t>A</w:t>
        </w:r>
      </w:ins>
      <w:del w:id="67" w:author="LabMember" w:date="2020-08-02T15:39:00Z">
        <w:r w:rsidR="00431EB8" w:rsidRPr="00A823E1" w:rsidDel="007D15FE">
          <w:rPr>
            <w:rFonts w:eastAsia="Times New Roman" w:cs="Arial"/>
          </w:rPr>
          <w:delText>Mehlhorn et al., 2015, Wilson et al., 2020</w:delText>
        </w:r>
        <w:r w:rsidR="00431EB8" w:rsidRPr="00A823E1" w:rsidDel="0002118E">
          <w:rPr>
            <w:rFonts w:eastAsia="Times New Roman" w:cs="Arial"/>
          </w:rPr>
          <w:delText xml:space="preserve">). </w:delText>
        </w:r>
      </w:del>
    </w:p>
    <w:p w14:paraId="48ED3149" w14:textId="44DA3F0D" w:rsidR="00431EB8" w:rsidRPr="00A823E1" w:rsidRDefault="00431EB8" w:rsidP="00431EB8">
      <w:pPr>
        <w:spacing w:before="100" w:beforeAutospacing="1" w:after="100" w:afterAutospacing="1"/>
        <w:rPr>
          <w:rFonts w:eastAsia="Times New Roman" w:cs="Arial"/>
        </w:rPr>
      </w:pPr>
      <w:del w:id="68" w:author="LabMember" w:date="2020-08-02T15:39:00Z">
        <w:r w:rsidRPr="00A823E1" w:rsidDel="0002118E">
          <w:rPr>
            <w:rFonts w:eastAsia="Times New Roman" w:cs="Arial"/>
          </w:rPr>
          <w:delText>A</w:delText>
        </w:r>
      </w:del>
      <w:r w:rsidRPr="00A823E1">
        <w:rPr>
          <w:rFonts w:eastAsia="Times New Roman" w:cs="Arial"/>
        </w:rPr>
        <w:t xml:space="preserve">lthough optimal solution to explore-exploit decisions is in general computationally intractable </w:t>
      </w:r>
      <w:r w:rsidR="007B7B52">
        <w:rPr>
          <w:rFonts w:eastAsia="Times New Roman" w:cs="Arial"/>
        </w:rPr>
        <w:fldChar w:fldCharType="begin"/>
      </w:r>
      <w:r w:rsidR="007B7B52">
        <w:rPr>
          <w:rFonts w:eastAsia="Times New Roman" w:cs="Arial"/>
        </w:rPr>
        <w:instrText xml:space="preserve"> ADDIN EN.CITE &lt;EndNote&gt;&lt;Cite&gt;&lt;Author&gt;Bellman&lt;/Author&gt;&lt;Year&gt;1954&lt;/Year&gt;&lt;RecNum&gt;54&lt;/RecNum&gt;&lt;DisplayText&gt;(Bellman,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Society&lt;/secondary-title&gt;&lt;/titles&gt;&lt;dates&gt;&lt;year&gt;1954&lt;/year&gt;&lt;/dates&gt;&lt;urls&gt;&lt;/urls&gt;&lt;electronic-resource-num&gt;10.1090/S0002-9904-1954-09848-8&lt;/electronic-resource-num&gt;&lt;/record&gt;&lt;/Cite&gt;&lt;/EndNote&gt;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4" w:tooltip="Bellman, 1954 #54" w:history="1">
        <w:r w:rsidR="004B0791">
          <w:rPr>
            <w:rFonts w:eastAsia="Times New Roman" w:cs="Arial"/>
            <w:noProof/>
          </w:rPr>
          <w:t>Bellman, 1954</w:t>
        </w:r>
      </w:hyperlink>
      <w:r w:rsidR="007B7B52">
        <w:rPr>
          <w:rFonts w:eastAsia="Times New Roman" w:cs="Arial"/>
          <w:noProof/>
        </w:rPr>
        <w:t>)</w:t>
      </w:r>
      <w:r w:rsidR="007B7B52">
        <w:rPr>
          <w:rFonts w:eastAsia="Times New Roman" w:cs="Arial"/>
        </w:rPr>
        <w:fldChar w:fldCharType="end"/>
      </w:r>
      <w:ins w:id="69" w:author="LabMember" w:date="2020-08-02T15:40:00Z">
        <w:r w:rsidR="00B94CB6">
          <w:rPr>
            <w:rFonts w:eastAsia="Times New Roman" w:cs="Arial"/>
          </w:rPr>
          <w:t xml:space="preserve">. </w:t>
        </w:r>
      </w:ins>
      <w:del w:id="70" w:author="LabMember" w:date="2020-08-02T15:40:00Z">
        <w:r w:rsidR="00315D93" w:rsidRPr="00A823E1" w:rsidDel="00B94CB6">
          <w:rPr>
            <w:rFonts w:eastAsia="Times New Roman" w:cs="Arial"/>
          </w:rPr>
          <w:delText>(</w:delText>
        </w:r>
        <w:r w:rsidRPr="00A823E1" w:rsidDel="00B94CB6">
          <w:rPr>
            <w:rFonts w:eastAsia="Times New Roman" w:cs="Arial"/>
          </w:rPr>
          <w:delText>Bellman</w:delText>
        </w:r>
        <w:r w:rsidR="00315D93" w:rsidRPr="00A823E1" w:rsidDel="00B94CB6">
          <w:rPr>
            <w:rFonts w:eastAsia="Times New Roman" w:cs="Arial"/>
          </w:rPr>
          <w:delText>,</w:delText>
        </w:r>
        <w:r w:rsidRPr="00A823E1" w:rsidDel="00B94CB6">
          <w:rPr>
            <w:rFonts w:eastAsia="Times New Roman" w:cs="Arial"/>
          </w:rPr>
          <w:delText xml:space="preserve"> 1954), </w:delText>
        </w:r>
      </w:del>
      <w:ins w:id="71" w:author="LabMember" w:date="2020-08-02T15:41:00Z">
        <w:r w:rsidR="00B94CB6">
          <w:rPr>
            <w:rFonts w:eastAsia="Times New Roman" w:cs="Arial"/>
          </w:rPr>
          <w:t>H</w:t>
        </w:r>
      </w:ins>
      <w:del w:id="72" w:author="LabMember" w:date="2020-08-02T15:41:00Z">
        <w:r w:rsidRPr="00A823E1" w:rsidDel="00B94CB6">
          <w:rPr>
            <w:rFonts w:eastAsia="Times New Roman" w:cs="Arial"/>
          </w:rPr>
          <w:delText>h</w:delText>
        </w:r>
      </w:del>
      <w:r w:rsidRPr="00A823E1">
        <w:rPr>
          <w:rFonts w:eastAsia="Times New Roman" w:cs="Arial"/>
        </w:rPr>
        <w:t xml:space="preserve">umans and animals are thought to use approximations or heuristics in making explore-exploit decisions. Previous research suggested both an information-driven </w:t>
      </w:r>
      <w:r w:rsidR="00464127" w:rsidRPr="00A823E1">
        <w:rPr>
          <w:rFonts w:eastAsia="Times New Roman" w:cs="Arial"/>
        </w:rPr>
        <w:t>heuristic</w:t>
      </w:r>
      <w:r w:rsidRPr="00A823E1">
        <w:rPr>
          <w:rFonts w:eastAsia="Times New Roman" w:cs="Arial"/>
        </w:rPr>
        <w:t xml:space="preserve"> known as directed exploration in which action is biased towards the more uncertain option </w:t>
      </w:r>
      <w:r w:rsidR="007B7B52">
        <w:rPr>
          <w:rFonts w:eastAsia="Times New Roman" w:cs="Arial"/>
        </w:rPr>
        <w:fldChar w:fldCharType="begin">
          <w:fldData xml:space="preserve">PEVuZE5vdGU+PENpdGU+PEF1dGhvcj5LcmViczwvQXV0aG9yPjxZZWFyPjE5Nzg8L1llYXI+PFJl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PEVuZE5vdGU+PENpdGU+PEF1dGhvcj5LcmViczwvQXV0aG9yPjxZZWFyPjE5Nzg8L1llYXI+PFJl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2" w:tooltip="Krebs, 1978 #34" w:history="1">
        <w:r w:rsidR="004B0791">
          <w:rPr>
            <w:rFonts w:eastAsia="Times New Roman" w:cs="Arial"/>
            <w:noProof/>
          </w:rPr>
          <w:t>Krebs et al., 1978</w:t>
        </w:r>
      </w:hyperlink>
      <w:r w:rsidR="007B7B52">
        <w:rPr>
          <w:rFonts w:eastAsia="Times New Roman" w:cs="Arial"/>
          <w:noProof/>
        </w:rPr>
        <w:t xml:space="preserve">, </w:t>
      </w:r>
      <w:hyperlink w:anchor="_ENREF_16" w:tooltip="Meyer, 1995 #27" w:history="1">
        <w:r w:rsidR="004B0791">
          <w:rPr>
            <w:rFonts w:eastAsia="Times New Roman" w:cs="Arial"/>
            <w:noProof/>
          </w:rPr>
          <w:t>Meyer and Shi, 1995</w:t>
        </w:r>
      </w:hyperlink>
      <w:r w:rsidR="007B7B52">
        <w:rPr>
          <w:rFonts w:eastAsia="Times New Roman" w:cs="Arial"/>
          <w:noProof/>
        </w:rPr>
        <w:t xml:space="preserve">, </w:t>
      </w:r>
      <w:hyperlink w:anchor="_ENREF_2" w:tooltip="Banks, 1997 #28" w:history="1">
        <w:r w:rsidR="004B0791">
          <w:rPr>
            <w:rFonts w:eastAsia="Times New Roman" w:cs="Arial"/>
            <w:noProof/>
          </w:rPr>
          <w:t>Banks et al., 1997</w:t>
        </w:r>
      </w:hyperlink>
      <w:r w:rsidR="007B7B52">
        <w:rPr>
          <w:rFonts w:eastAsia="Times New Roman" w:cs="Arial"/>
          <w:noProof/>
        </w:rPr>
        <w:t xml:space="preserve">, </w:t>
      </w:r>
      <w:hyperlink w:anchor="_ENREF_6" w:tooltip="Frank, 2009 #29" w:history="1">
        <w:r w:rsidR="004B0791">
          <w:rPr>
            <w:rFonts w:eastAsia="Times New Roman" w:cs="Arial"/>
            <w:noProof/>
          </w:rPr>
          <w:t>Frank et al., 2009</w:t>
        </w:r>
      </w:hyperlink>
      <w:r w:rsidR="007B7B52">
        <w:rPr>
          <w:rFonts w:eastAsia="Times New Roman" w:cs="Arial"/>
          <w:noProof/>
        </w:rPr>
        <w:t xml:space="preserve">, </w:t>
      </w:r>
      <w:hyperlink w:anchor="_ENREF_20" w:tooltip="Steyvers, 2009 #19" w:history="1">
        <w:r w:rsidR="004B0791">
          <w:rPr>
            <w:rFonts w:eastAsia="Times New Roman" w:cs="Arial"/>
            <w:noProof/>
          </w:rPr>
          <w:t>Steyvers et al., 2009</w:t>
        </w:r>
      </w:hyperlink>
      <w:r w:rsidR="007B7B52">
        <w:rPr>
          <w:rFonts w:eastAsia="Times New Roman" w:cs="Arial"/>
          <w:noProof/>
        </w:rPr>
        <w:t xml:space="preserve">, </w:t>
      </w:r>
      <w:hyperlink w:anchor="_ENREF_14" w:tooltip="Lee, 2011 #25" w:history="1">
        <w:r w:rsidR="004B0791">
          <w:rPr>
            <w:rFonts w:eastAsia="Times New Roman" w:cs="Arial"/>
            <w:noProof/>
          </w:rPr>
          <w:t>Lee et al., 2011</w:t>
        </w:r>
      </w:hyperlink>
      <w:r w:rsidR="007B7B52">
        <w:rPr>
          <w:rFonts w:eastAsia="Times New Roman" w:cs="Arial"/>
          <w:noProof/>
        </w:rPr>
        <w:t xml:space="preserve">, </w:t>
      </w:r>
      <w:hyperlink w:anchor="_ENREF_18" w:tooltip="Payzan-LeNestour, 2012 #18" w:history="1">
        <w:r w:rsidR="004B0791">
          <w:rPr>
            <w:rFonts w:eastAsia="Times New Roman" w:cs="Arial"/>
            <w:noProof/>
          </w:rPr>
          <w:t>Payzan-LeNestour and Bossaerts, 2012</w:t>
        </w:r>
      </w:hyperlink>
      <w:r w:rsidR="007B7B52">
        <w:rPr>
          <w:rFonts w:eastAsia="Times New Roman" w:cs="Arial"/>
          <w:noProof/>
        </w:rPr>
        <w:t xml:space="preserve">, </w:t>
      </w:r>
      <w:hyperlink w:anchor="_ENREF_25" w:tooltip="Zhang, 2013 #22" w:history="1">
        <w:r w:rsidR="004B0791">
          <w:rPr>
            <w:rFonts w:eastAsia="Times New Roman" w:cs="Arial"/>
            <w:noProof/>
          </w:rPr>
          <w:t>Zhang and Yu, 2013</w:t>
        </w:r>
      </w:hyperlink>
      <w:r w:rsidR="007B7B52">
        <w:rPr>
          <w:rFonts w:eastAsia="Times New Roman" w:cs="Arial"/>
          <w:noProof/>
        </w:rPr>
        <w:t xml:space="preserve">, </w:t>
      </w:r>
      <w:hyperlink w:anchor="_ENREF_24" w:tooltip="Wilson, 2014 #23" w:history="1">
        <w:r w:rsidR="004B0791">
          <w:rPr>
            <w:rFonts w:eastAsia="Times New Roman" w:cs="Arial"/>
            <w:noProof/>
          </w:rPr>
          <w:t>Wilson et al., 2014</w:t>
        </w:r>
      </w:hyperlink>
      <w:r w:rsidR="007B7B52">
        <w:rPr>
          <w:rFonts w:eastAsia="Times New Roman" w:cs="Arial"/>
          <w:noProof/>
        </w:rPr>
        <w:t>)</w:t>
      </w:r>
      <w:r w:rsidR="007B7B52">
        <w:rPr>
          <w:rFonts w:eastAsia="Times New Roman" w:cs="Arial"/>
        </w:rPr>
        <w:fldChar w:fldCharType="end"/>
      </w:r>
      <w:ins w:id="73" w:author="LabMember" w:date="2020-08-02T15:42:00Z">
        <w:r w:rsidR="00CA3AE1" w:rsidRPr="00CA3AE1" w:rsidDel="00CA3AE1">
          <w:rPr>
            <w:rFonts w:eastAsia="Times New Roman" w:cs="Arial"/>
          </w:rPr>
          <w:t xml:space="preserve"> </w:t>
        </w:r>
      </w:ins>
      <w:del w:id="74" w:author="LabMember" w:date="2020-08-02T15:42:00Z">
        <w:r w:rsidRPr="00A823E1" w:rsidDel="00CA3AE1">
          <w:rPr>
            <w:rFonts w:eastAsia="Times New Roman" w:cs="Arial"/>
          </w:rPr>
          <w:delText xml:space="preserve">(Banks et al., 1997, Frank et al., 2009, Krebs et al., 1978, Lee et al., 2011, Meyer and Shi, 1995, Payzan-LeNestour and Bossaerts, 2012, Steyvers et al., 2009, Wilson et al., 2014, Zhang and Yu, 2013), </w:delText>
        </w:r>
      </w:del>
      <w:r w:rsidRPr="00A823E1">
        <w:rPr>
          <w:rFonts w:eastAsia="Times New Roman" w:cs="Arial"/>
        </w:rPr>
        <w:t xml:space="preserve">and an error-driven </w:t>
      </w:r>
      <w:r w:rsidR="00C225D5" w:rsidRPr="00A823E1">
        <w:rPr>
          <w:rFonts w:eastAsia="Times New Roman" w:cs="Arial"/>
        </w:rPr>
        <w:t>heuristic</w:t>
      </w:r>
      <w:r w:rsidRPr="00A823E1">
        <w:rPr>
          <w:rFonts w:eastAsia="Times New Roman" w:cs="Arial"/>
        </w:rPr>
        <w:t xml:space="preserve"> known as random exploration in which exploratory actions with suboptimal estimates of value will be chosen by chance </w:t>
      </w:r>
      <w:r w:rsidR="007B7B52">
        <w:rPr>
          <w:rFonts w:eastAsia="Times New Roman" w:cs="Arial"/>
        </w:rPr>
        <w:fldChar w:fldCharType="begin">
          <w:fldData xml:space="preserve">PEVuZE5vdGU+PENpdGU+PEF1dGhvcj5LYW88L0F1dGhvcj48WWVhcj4yMDA1PC9ZZWFyPjxSZWNO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cmVmZW5hZHd4YWVyemQ0dnhhMjJmenBycnhzc2R2czIiPjM5PC9rZXk+PC9mb3JlaWduLWtleXM+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PEVuZE5vdGU+PENpdGU+PEF1dGhvcj5LYW88L0F1dGhvcj48WWVhcj4yMDA1PC9ZZWFyPjxSZWNO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cmVmZW5hZHd4YWVyemQ0dnhhMjJmenBycnhzc2R2czIiPjM5PC9rZXk+PC9mb3JlaWduLWtleXM+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1" w:tooltip="Kao, 2005 #43" w:history="1">
        <w:r w:rsidR="004B0791">
          <w:rPr>
            <w:rFonts w:eastAsia="Times New Roman" w:cs="Arial"/>
            <w:noProof/>
          </w:rPr>
          <w:t>Kao et al., 2005</w:t>
        </w:r>
      </w:hyperlink>
      <w:r w:rsidR="007B7B52">
        <w:rPr>
          <w:rFonts w:eastAsia="Times New Roman" w:cs="Arial"/>
          <w:noProof/>
        </w:rPr>
        <w:t xml:space="preserve">, </w:t>
      </w:r>
      <w:hyperlink w:anchor="_ENREF_1" w:tooltip="Badre, 2012 #20" w:history="1">
        <w:r w:rsidR="004B0791">
          <w:rPr>
            <w:rFonts w:eastAsia="Times New Roman" w:cs="Arial"/>
            <w:noProof/>
          </w:rPr>
          <w:t>Badre et al., 2012</w:t>
        </w:r>
      </w:hyperlink>
      <w:r w:rsidR="007B7B52">
        <w:rPr>
          <w:rFonts w:eastAsia="Times New Roman" w:cs="Arial"/>
          <w:noProof/>
        </w:rPr>
        <w:t xml:space="preserve">, </w:t>
      </w:r>
      <w:hyperlink w:anchor="_ENREF_24" w:tooltip="Wilson, 2014 #23" w:history="1">
        <w:r w:rsidR="004B0791">
          <w:rPr>
            <w:rFonts w:eastAsia="Times New Roman" w:cs="Arial"/>
            <w:noProof/>
          </w:rPr>
          <w:t>Wilson et al., 2014</w:t>
        </w:r>
      </w:hyperlink>
      <w:r w:rsidR="007B7B52">
        <w:rPr>
          <w:rFonts w:eastAsia="Times New Roman" w:cs="Arial"/>
          <w:noProof/>
        </w:rPr>
        <w:t xml:space="preserve">, </w:t>
      </w:r>
      <w:hyperlink w:anchor="_ENREF_7" w:tooltip="Gershman, 2018 #38" w:history="1">
        <w:r w:rsidR="004B0791">
          <w:rPr>
            <w:rFonts w:eastAsia="Times New Roman" w:cs="Arial"/>
            <w:noProof/>
          </w:rPr>
          <w:t>Gershman, 2018</w:t>
        </w:r>
      </w:hyperlink>
      <w:r w:rsidR="007B7B52">
        <w:rPr>
          <w:rFonts w:eastAsia="Times New Roman" w:cs="Arial"/>
          <w:noProof/>
        </w:rPr>
        <w:t xml:space="preserve">, </w:t>
      </w:r>
      <w:hyperlink w:anchor="_ENREF_8" w:tooltip="Gershman, 2019 #39" w:history="1">
        <w:r w:rsidR="004B0791">
          <w:rPr>
            <w:rFonts w:eastAsia="Times New Roman" w:cs="Arial"/>
            <w:noProof/>
          </w:rPr>
          <w:t>2019</w:t>
        </w:r>
      </w:hyperlink>
      <w:r w:rsidR="007B7B52">
        <w:rPr>
          <w:rFonts w:eastAsia="Times New Roman" w:cs="Arial"/>
          <w:noProof/>
        </w:rPr>
        <w:t>)</w:t>
      </w:r>
      <w:r w:rsidR="007B7B52">
        <w:rPr>
          <w:rFonts w:eastAsia="Times New Roman" w:cs="Arial"/>
        </w:rPr>
        <w:fldChar w:fldCharType="end"/>
      </w:r>
      <w:ins w:id="75" w:author="LabMember" w:date="2020-08-02T15:43:00Z">
        <w:r w:rsidR="00777154">
          <w:rPr>
            <w:rFonts w:eastAsia="Times New Roman" w:cs="Arial"/>
          </w:rPr>
          <w:t>.</w:t>
        </w:r>
      </w:ins>
      <w:ins w:id="76" w:author="LabMember" w:date="2020-08-02T15:42:00Z">
        <w:r w:rsidR="00777154" w:rsidRPr="00777154" w:rsidDel="00777154">
          <w:rPr>
            <w:rFonts w:eastAsia="Times New Roman" w:cs="Arial"/>
          </w:rPr>
          <w:t xml:space="preserve"> </w:t>
        </w:r>
      </w:ins>
      <w:del w:id="77" w:author="LabMember" w:date="2020-08-02T15:42:00Z">
        <w:r w:rsidRPr="00A823E1" w:rsidDel="00777154">
          <w:rPr>
            <w:rFonts w:eastAsia="Times New Roman" w:cs="Arial"/>
          </w:rPr>
          <w:delText xml:space="preserve">(Brainard and Doupe, 2002, Gershman, 2018, 2019, Kao et al., 2005, Wilson et al., 2014). </w:delText>
        </w:r>
      </w:del>
      <w:r w:rsidRPr="00A823E1">
        <w:rPr>
          <w:rFonts w:eastAsia="Times New Roman" w:cs="Arial"/>
        </w:rPr>
        <w:t xml:space="preserve">In particular, </w:t>
      </w:r>
      <w:r w:rsidR="00303FE3">
        <w:rPr>
          <w:rFonts w:eastAsia="Times New Roman" w:cs="Arial"/>
        </w:rPr>
        <w:fldChar w:fldCharType="begin"/>
      </w:r>
      <w:r w:rsidR="003E31F8">
        <w:rPr>
          <w:rFonts w:eastAsia="Times New Roman" w:cs="Arial"/>
        </w:rPr>
        <w: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instrText>
      </w:r>
      <w:r w:rsidR="00303FE3">
        <w:rPr>
          <w:rFonts w:eastAsia="Times New Roman" w:cs="Arial"/>
        </w:rPr>
        <w:fldChar w:fldCharType="separate"/>
      </w:r>
      <w:r w:rsidR="003E31F8">
        <w:rPr>
          <w:rFonts w:eastAsia="Times New Roman" w:cs="Arial"/>
          <w:noProof/>
        </w:rPr>
        <w:t>(</w:t>
      </w:r>
      <w:hyperlink w:anchor="_ENREF_24" w:tooltip="Wilson, 2014 #23" w:history="1">
        <w:r w:rsidR="004B0791">
          <w:rPr>
            <w:rFonts w:eastAsia="Times New Roman" w:cs="Arial"/>
            <w:noProof/>
          </w:rPr>
          <w:t>Wilson et al., 2014</w:t>
        </w:r>
      </w:hyperlink>
      <w:r w:rsidR="003E31F8">
        <w:rPr>
          <w:rFonts w:eastAsia="Times New Roman" w:cs="Arial"/>
          <w:noProof/>
        </w:rPr>
        <w:t>)</w:t>
      </w:r>
      <w:r w:rsidR="00303FE3">
        <w:rPr>
          <w:rFonts w:eastAsia="Times New Roman" w:cs="Arial"/>
        </w:rPr>
        <w:fldChar w:fldCharType="end"/>
      </w:r>
      <w:ins w:id="78" w:author="LabMember" w:date="2020-08-02T15:49:00Z">
        <w:r w:rsidR="00256D81" w:rsidRPr="00256D81" w:rsidDel="00256D81">
          <w:rPr>
            <w:rFonts w:eastAsia="Times New Roman" w:cs="Arial"/>
          </w:rPr>
          <w:t xml:space="preserve"> </w:t>
        </w:r>
      </w:ins>
      <w:del w:id="79" w:author="LabMember" w:date="2020-08-02T15:49:00Z">
        <w:r w:rsidRPr="00A823E1" w:rsidDel="00256D81">
          <w:rPr>
            <w:rFonts w:eastAsia="Times New Roman" w:cs="Arial"/>
          </w:rPr>
          <w:delText xml:space="preserve">Wilson et al. (2014) </w:delText>
        </w:r>
      </w:del>
      <w:r w:rsidRPr="00A823E1">
        <w:rPr>
          <w:rFonts w:eastAsia="Times New Roman" w:cs="Arial"/>
        </w:rPr>
        <w:t xml:space="preserve">showed that humans are able to adapt the extent to which they explore with the horizon context, i.e. the number of future choices remaining. Horizon adaptation is thought to be a hallmark of exploration. </w:t>
      </w:r>
    </w:p>
    <w:p w14:paraId="4E889B42" w14:textId="5706122B"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Relatively few studies have investigated how animals, in particular rodents, make explore-exploit decisions. To study such behavior, </w:t>
      </w:r>
      <w:r w:rsidR="00AB1243" w:rsidRPr="00A823E1">
        <w:rPr>
          <w:rFonts w:eastAsia="Times New Roman" w:cs="Arial"/>
        </w:rPr>
        <w:t>most</w:t>
      </w:r>
      <w:r w:rsidRPr="00A823E1">
        <w:rPr>
          <w:rFonts w:eastAsia="Times New Roman" w:cs="Arial"/>
        </w:rPr>
        <w:t xml:space="preserve"> existing rodent explore-exploit studies </w:t>
      </w:r>
      <w:r w:rsidR="00F559F0" w:rsidRPr="00A823E1">
        <w:rPr>
          <w:rFonts w:eastAsia="Times New Roman" w:cs="Arial"/>
        </w:rPr>
        <w:t>took the approach of</w:t>
      </w:r>
      <w:r w:rsidRPr="00A823E1">
        <w:rPr>
          <w:rFonts w:eastAsia="Times New Roman" w:cs="Arial"/>
        </w:rPr>
        <w:t xml:space="preserve"> a reversal learning paradigm. In the reversal learning design, animals choose between two options where one is better than the other, this can be options with high vs low costs </w:t>
      </w:r>
      <w:r w:rsidR="007B7B52">
        <w:rPr>
          <w:rFonts w:eastAsia="Times New Roman" w:cs="Arial"/>
        </w:rPr>
        <w:fldChar w:fldCharType="begin"/>
      </w:r>
      <w:r w:rsidR="007B7B52">
        <w:rPr>
          <w:rFonts w:eastAsia="Times New Roman" w:cs="Arial"/>
        </w:rPr>
        <w:instrText xml:space="preserve"> ADDIN EN.CITE &lt;EndNote&gt;&lt;Cite&gt;&lt;Author&gt;Beeler&lt;/Author&gt;&lt;Year&gt;2010&lt;/Year&gt;&lt;RecNum&gt;59&lt;/RecNum&gt;&lt;DisplayText&gt;(Beeler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3" w:tooltip="Beeler, 2010 #59" w:history="1">
        <w:r w:rsidR="004B0791">
          <w:rPr>
            <w:rFonts w:eastAsia="Times New Roman" w:cs="Arial"/>
            <w:noProof/>
          </w:rPr>
          <w:t>Beeler et al., 2010</w:t>
        </w:r>
      </w:hyperlink>
      <w:r w:rsidR="007B7B52">
        <w:rPr>
          <w:rFonts w:eastAsia="Times New Roman" w:cs="Arial"/>
          <w:noProof/>
        </w:rPr>
        <w:t>)</w:t>
      </w:r>
      <w:r w:rsidR="007B7B52">
        <w:rPr>
          <w:rFonts w:eastAsia="Times New Roman" w:cs="Arial"/>
        </w:rPr>
        <w:fldChar w:fldCharType="end"/>
      </w:r>
      <w:ins w:id="80" w:author="LabMember" w:date="2020-08-02T15:43:00Z">
        <w:r w:rsidR="00AB4535">
          <w:rPr>
            <w:rFonts w:eastAsia="Times New Roman" w:cs="Arial"/>
          </w:rPr>
          <w:t>,</w:t>
        </w:r>
        <w:r w:rsidR="00AB4535" w:rsidRPr="00AB4535" w:rsidDel="00AB4535">
          <w:rPr>
            <w:rFonts w:eastAsia="Times New Roman" w:cs="Arial"/>
          </w:rPr>
          <w:t xml:space="preserve"> </w:t>
        </w:r>
      </w:ins>
      <w:del w:id="81" w:author="LabMember" w:date="2020-08-02T15:43:00Z">
        <w:r w:rsidRPr="00A823E1" w:rsidDel="00AB4535">
          <w:rPr>
            <w:rFonts w:eastAsia="Times New Roman" w:cs="Arial"/>
          </w:rPr>
          <w:delText xml:space="preserve">(Beeler et al., 2010), </w:delText>
        </w:r>
      </w:del>
      <w:r w:rsidRPr="00A823E1">
        <w:rPr>
          <w:rFonts w:eastAsia="Times New Roman" w:cs="Arial"/>
        </w:rPr>
        <w:t xml:space="preserve">options with </w:t>
      </w:r>
      <w:r w:rsidR="00D4210F">
        <w:rPr>
          <w:rFonts w:eastAsia="Times New Roman" w:cs="Arial"/>
        </w:rPr>
        <w:t>large</w:t>
      </w:r>
      <w:r w:rsidR="00D4210F" w:rsidRPr="00A823E1">
        <w:rPr>
          <w:rFonts w:eastAsia="Times New Roman" w:cs="Arial"/>
        </w:rPr>
        <w:t xml:space="preserve"> </w:t>
      </w:r>
      <w:r w:rsidR="00835D87" w:rsidRPr="00A823E1">
        <w:rPr>
          <w:rFonts w:eastAsia="Times New Roman" w:cs="Arial"/>
        </w:rPr>
        <w:t xml:space="preserve">reward and short delay vs small reward and long </w:t>
      </w:r>
      <w:r w:rsidRPr="00A823E1">
        <w:rPr>
          <w:rFonts w:eastAsia="Times New Roman" w:cs="Arial"/>
        </w:rPr>
        <w:t xml:space="preserve">delay </w:t>
      </w:r>
      <w:r w:rsidR="007B7B52">
        <w:rPr>
          <w:rFonts w:eastAsia="Times New Roman" w:cs="Arial"/>
        </w:rPr>
        <w:fldChar w:fldCharType="begin"/>
      </w:r>
      <w:r w:rsidR="007B7B52">
        <w:rPr>
          <w:rFonts w:eastAsia="Times New Roman" w:cs="Arial"/>
        </w:rPr>
        <w:instrText xml:space="preserve"> ADDIN EN.CITE &lt;EndNote&gt;&lt;Cite&gt;&lt;Author&gt;Laskowski&lt;/Author&gt;&lt;Year&gt;2016&lt;/Year&gt;&lt;RecNum&gt;57&lt;/RecNum&gt;&lt;DisplayText&gt;(Laskowski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13" w:tooltip="Laskowski, 2016 #57" w:history="1">
        <w:r w:rsidR="004B0791">
          <w:rPr>
            <w:rFonts w:eastAsia="Times New Roman" w:cs="Arial"/>
            <w:noProof/>
          </w:rPr>
          <w:t>Laskowski et al., 2016</w:t>
        </w:r>
      </w:hyperlink>
      <w:r w:rsidR="007B7B52">
        <w:rPr>
          <w:rFonts w:eastAsia="Times New Roman" w:cs="Arial"/>
          <w:noProof/>
        </w:rPr>
        <w:t>)</w:t>
      </w:r>
      <w:r w:rsidR="007B7B52">
        <w:rPr>
          <w:rFonts w:eastAsia="Times New Roman" w:cs="Arial"/>
        </w:rPr>
        <w:fldChar w:fldCharType="end"/>
      </w:r>
      <w:ins w:id="82" w:author="LabMember" w:date="2020-08-02T15:43:00Z">
        <w:r w:rsidR="00332A65" w:rsidRPr="00332A65" w:rsidDel="00332A65">
          <w:rPr>
            <w:rFonts w:eastAsia="Times New Roman" w:cs="Arial"/>
          </w:rPr>
          <w:t xml:space="preserve"> </w:t>
        </w:r>
      </w:ins>
      <w:del w:id="83" w:author="LabMember" w:date="2020-08-02T15:43:00Z">
        <w:r w:rsidRPr="00A823E1" w:rsidDel="00332A65">
          <w:rPr>
            <w:rFonts w:eastAsia="Times New Roman" w:cs="Arial"/>
          </w:rPr>
          <w:delText>(Laskowski et al., 2016)</w:delText>
        </w:r>
      </w:del>
      <w:r w:rsidRPr="00A823E1">
        <w:rPr>
          <w:rFonts w:eastAsia="Times New Roman" w:cs="Arial"/>
        </w:rPr>
        <w:t xml:space="preserve">, </w:t>
      </w:r>
      <w:r w:rsidR="00835D87" w:rsidRPr="00A823E1">
        <w:rPr>
          <w:rFonts w:eastAsia="Times New Roman" w:cs="Arial"/>
        </w:rPr>
        <w:t xml:space="preserve">or </w:t>
      </w:r>
      <w:r w:rsidRPr="00A823E1">
        <w:rPr>
          <w:rFonts w:eastAsia="Times New Roman" w:cs="Arial"/>
        </w:rPr>
        <w:t xml:space="preserve">binary reward options with high vs low probabilities </w:t>
      </w:r>
      <w:r w:rsidR="007B7B52">
        <w:rPr>
          <w:rFonts w:eastAsia="Times New Roman" w:cs="Arial"/>
        </w:rPr>
        <w:fldChar w:fldCharType="begin">
          <w:fldData xml:space="preserve">PEVuZE5vdGU+PENpdGU+PEF1dGhvcj5QYXJrZXI8L0F1dGhvcj48WWVhcj4yMDE2PC9ZZWFyPjxS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PEVuZE5vdGU+PENpdGU+PEF1dGhvcj5QYXJrZXI8L0F1dGhvcj48WWVhcj4yMDE2PC9ZZWFyPjxS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7" w:tooltip="Parker, 2016 #64" w:history="1">
        <w:r w:rsidR="004B0791">
          <w:rPr>
            <w:rFonts w:eastAsia="Times New Roman" w:cs="Arial"/>
            <w:noProof/>
          </w:rPr>
          <w:t>Parker et al., 2016</w:t>
        </w:r>
      </w:hyperlink>
      <w:r w:rsidR="007B7B52">
        <w:rPr>
          <w:rFonts w:eastAsia="Times New Roman" w:cs="Arial"/>
          <w:noProof/>
        </w:rPr>
        <w:t xml:space="preserve">, </w:t>
      </w:r>
      <w:hyperlink w:anchor="_ENREF_5" w:tooltip="Cinotti, 2019 #61" w:history="1">
        <w:r w:rsidR="004B0791">
          <w:rPr>
            <w:rFonts w:eastAsia="Times New Roman" w:cs="Arial"/>
            <w:noProof/>
          </w:rPr>
          <w:t>Cinotti et al., 2019</w:t>
        </w:r>
      </w:hyperlink>
      <w:r w:rsidR="007B7B52">
        <w:rPr>
          <w:rFonts w:eastAsia="Times New Roman" w:cs="Arial"/>
          <w:noProof/>
        </w:rPr>
        <w:t xml:space="preserve">, </w:t>
      </w:r>
      <w:hyperlink w:anchor="_ENREF_21" w:tooltip="Verharen, 2020 #62" w:history="1">
        <w:r w:rsidR="004B0791">
          <w:rPr>
            <w:rFonts w:eastAsia="Times New Roman" w:cs="Arial"/>
            <w:noProof/>
          </w:rPr>
          <w:t>Verharen et al., 2020</w:t>
        </w:r>
      </w:hyperlink>
      <w:r w:rsidR="007B7B52">
        <w:rPr>
          <w:rFonts w:eastAsia="Times New Roman" w:cs="Arial"/>
          <w:noProof/>
        </w:rPr>
        <w:t>)</w:t>
      </w:r>
      <w:r w:rsidR="007B7B52">
        <w:rPr>
          <w:rFonts w:eastAsia="Times New Roman" w:cs="Arial"/>
        </w:rPr>
        <w:fldChar w:fldCharType="end"/>
      </w:r>
      <w:ins w:id="84" w:author="LabMember" w:date="2020-08-02T15:44:00Z">
        <w:r w:rsidR="00332A65">
          <w:rPr>
            <w:rFonts w:eastAsia="Times New Roman" w:cs="Arial"/>
          </w:rPr>
          <w:t>.</w:t>
        </w:r>
        <w:r w:rsidR="00332A65" w:rsidRPr="00332A65" w:rsidDel="00332A65">
          <w:rPr>
            <w:rFonts w:eastAsia="Times New Roman" w:cs="Arial"/>
          </w:rPr>
          <w:t xml:space="preserve"> </w:t>
        </w:r>
      </w:ins>
      <w:del w:id="85" w:author="LabMember" w:date="2020-08-02T15:44:00Z">
        <w:r w:rsidRPr="00A823E1" w:rsidDel="00332A65">
          <w:rPr>
            <w:rFonts w:eastAsia="Times New Roman" w:cs="Arial"/>
          </w:rPr>
          <w:delText xml:space="preserve">(Cinotti et al., 2019, Parker et al., 2016, Verharen et al., 2020). </w:delText>
        </w:r>
      </w:del>
      <w:r w:rsidRPr="00A823E1">
        <w:rPr>
          <w:rFonts w:eastAsia="Times New Roman" w:cs="Arial"/>
        </w:rPr>
        <w:t xml:space="preserve">As animals explore the two options they will eventually converge to the better option and keep exploiting that option, until the outcome of the two options are </w:t>
      </w:r>
      <w:r w:rsidR="00830151" w:rsidRPr="00A823E1">
        <w:rPr>
          <w:rFonts w:eastAsia="Times New Roman" w:cs="Arial"/>
        </w:rPr>
        <w:t>swapped</w:t>
      </w:r>
      <w:r w:rsidRPr="00A823E1">
        <w:rPr>
          <w:rFonts w:eastAsia="Times New Roman" w:cs="Arial"/>
        </w:rPr>
        <w:t xml:space="preserve">. Deviating from the previously exploit option after reversal is considered exploration in these tasks. Rodents are reported to use a win-stay lose-shift </w:t>
      </w:r>
      <w:r w:rsidR="00D4210F" w:rsidRPr="00A823E1">
        <w:rPr>
          <w:rFonts w:eastAsia="Times New Roman" w:cs="Arial"/>
        </w:rPr>
        <w:t>strateg</w:t>
      </w:r>
      <w:r w:rsidR="00D4210F">
        <w:rPr>
          <w:rFonts w:eastAsia="Times New Roman" w:cs="Arial"/>
        </w:rPr>
        <w:t>ies</w:t>
      </w:r>
      <w:r w:rsidR="00D4210F" w:rsidRPr="00A823E1">
        <w:rPr>
          <w:rFonts w:eastAsia="Times New Roman" w:cs="Arial"/>
        </w:rPr>
        <w:t xml:space="preserve"> </w:t>
      </w:r>
      <w:r w:rsidRPr="00A823E1">
        <w:rPr>
          <w:rFonts w:eastAsia="Times New Roman" w:cs="Arial"/>
        </w:rPr>
        <w:t xml:space="preserve">which is effective in solving these reversal learning problems. </w:t>
      </w:r>
    </w:p>
    <w:p w14:paraId="69B9065F" w14:textId="230422AC"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However, these reversal learning designs have several limitations. Firstly, the scope </w:t>
      </w:r>
      <w:proofErr w:type="gramStart"/>
      <w:r w:rsidRPr="00A823E1">
        <w:rPr>
          <w:rFonts w:eastAsia="Times New Roman" w:cs="Arial"/>
        </w:rPr>
        <w:t xml:space="preserve">of </w:t>
      </w:r>
      <w:r w:rsidR="003F6527" w:rsidRPr="00A823E1">
        <w:rPr>
          <w:rFonts w:eastAsia="Times New Roman" w:cs="Arial"/>
        </w:rPr>
        <w:t xml:space="preserve"> </w:t>
      </w:r>
      <w:r w:rsidRPr="00A823E1">
        <w:rPr>
          <w:rFonts w:eastAsia="Times New Roman" w:cs="Arial"/>
        </w:rPr>
        <w:t>”</w:t>
      </w:r>
      <w:proofErr w:type="gramEnd"/>
      <w:r w:rsidRPr="00A823E1">
        <w:rPr>
          <w:rFonts w:eastAsia="Times New Roman" w:cs="Arial"/>
        </w:rPr>
        <w:t xml:space="preserve">exploration” being </w:t>
      </w:r>
      <w:r w:rsidR="006C3932" w:rsidRPr="00A823E1">
        <w:rPr>
          <w:rFonts w:eastAsia="Times New Roman" w:cs="Arial"/>
        </w:rPr>
        <w:t>examined using such designs</w:t>
      </w:r>
      <w:r w:rsidRPr="00A823E1">
        <w:rPr>
          <w:rFonts w:eastAsia="Times New Roman" w:cs="Arial"/>
        </w:rPr>
        <w:t xml:space="preserve"> is limited, as win-stay lose-shift is a model-free exploration strategy which works well for reversal learning, </w:t>
      </w:r>
      <w:r w:rsidR="006C3932" w:rsidRPr="00A823E1">
        <w:rPr>
          <w:rFonts w:eastAsia="Times New Roman" w:cs="Arial"/>
        </w:rPr>
        <w:t xml:space="preserve">however, such design doesn’t allow for observing </w:t>
      </w:r>
      <w:r w:rsidRPr="00A823E1">
        <w:rPr>
          <w:rFonts w:eastAsia="Times New Roman" w:cs="Arial"/>
        </w:rPr>
        <w:t xml:space="preserve">planning and model-based </w:t>
      </w:r>
      <w:r w:rsidR="00DA0082" w:rsidRPr="00A823E1">
        <w:rPr>
          <w:rFonts w:eastAsia="Times New Roman" w:cs="Arial"/>
        </w:rPr>
        <w:t>behavior</w:t>
      </w:r>
      <w:r w:rsidRPr="00A823E1">
        <w:rPr>
          <w:rFonts w:eastAsia="Times New Roman" w:cs="Arial"/>
        </w:rPr>
        <w:t xml:space="preserve">. Secondly, </w:t>
      </w:r>
      <w:r w:rsidR="00D4210F">
        <w:rPr>
          <w:rFonts w:eastAsia="Times New Roman" w:cs="Arial"/>
        </w:rPr>
        <w:t>from the decision to abandon</w:t>
      </w:r>
      <w:r w:rsidRPr="00A823E1">
        <w:rPr>
          <w:rFonts w:eastAsia="Times New Roman" w:cs="Arial"/>
        </w:rPr>
        <w:t xml:space="preserve"> a current</w:t>
      </w:r>
      <w:r w:rsidR="00D4210F">
        <w:rPr>
          <w:rFonts w:eastAsia="Times New Roman" w:cs="Arial"/>
        </w:rPr>
        <w:t>ly</w:t>
      </w:r>
      <w:r w:rsidRPr="00A823E1">
        <w:rPr>
          <w:rFonts w:eastAsia="Times New Roman" w:cs="Arial"/>
        </w:rPr>
        <w:t xml:space="preserve"> bad option is confounded </w:t>
      </w:r>
      <w:r w:rsidR="00D4210F">
        <w:rPr>
          <w:rFonts w:eastAsia="Times New Roman" w:cs="Arial"/>
        </w:rPr>
        <w:t>by the need for</w:t>
      </w:r>
      <w:r w:rsidR="00D4210F" w:rsidRPr="00A823E1">
        <w:rPr>
          <w:rFonts w:eastAsia="Times New Roman" w:cs="Arial"/>
        </w:rPr>
        <w:t xml:space="preserve"> </w:t>
      </w:r>
      <w:r w:rsidRPr="00A823E1">
        <w:rPr>
          <w:rFonts w:eastAsia="Times New Roman" w:cs="Arial"/>
        </w:rPr>
        <w:t>exploring a novel option for information</w:t>
      </w:r>
      <w:r w:rsidR="00D4210F">
        <w:rPr>
          <w:rFonts w:eastAsia="Times New Roman" w:cs="Arial"/>
        </w:rPr>
        <w:t xml:space="preserve"> collection. In such paradigms</w:t>
      </w:r>
      <w:r w:rsidR="00104191" w:rsidRPr="00A823E1">
        <w:rPr>
          <w:rFonts w:eastAsia="Times New Roman" w:cs="Arial"/>
        </w:rPr>
        <w:t xml:space="preserve"> it is impossible to dissociate directed </w:t>
      </w:r>
      <w:r w:rsidR="00B86722">
        <w:rPr>
          <w:rFonts w:eastAsia="Times New Roman" w:cs="Arial"/>
        </w:rPr>
        <w:t xml:space="preserve">choice </w:t>
      </w:r>
      <w:r w:rsidR="00104191" w:rsidRPr="00A823E1">
        <w:rPr>
          <w:rFonts w:eastAsia="Times New Roman" w:cs="Arial"/>
        </w:rPr>
        <w:t>from random exploration</w:t>
      </w:r>
      <w:r w:rsidRPr="00A823E1">
        <w:rPr>
          <w:rFonts w:eastAsia="Times New Roman" w:cs="Arial"/>
        </w:rPr>
        <w:t xml:space="preserve">. Thirdly, </w:t>
      </w:r>
      <w:r w:rsidR="00B2665B" w:rsidRPr="00A823E1">
        <w:rPr>
          <w:rFonts w:eastAsia="Times New Roman" w:cs="Arial"/>
        </w:rPr>
        <w:t>most of the tasks</w:t>
      </w:r>
      <w:r w:rsidR="00DD4377" w:rsidRPr="00A823E1">
        <w:rPr>
          <w:rFonts w:eastAsia="Times New Roman" w:cs="Arial"/>
        </w:rPr>
        <w:t xml:space="preserve"> mentioned </w:t>
      </w:r>
      <w:proofErr w:type="gramStart"/>
      <w:r w:rsidR="00DD4377" w:rsidRPr="00A823E1">
        <w:rPr>
          <w:rFonts w:eastAsia="Times New Roman" w:cs="Arial"/>
        </w:rPr>
        <w:t>above</w:t>
      </w:r>
      <w:r w:rsidR="00CC0864" w:rsidRPr="00A823E1">
        <w:rPr>
          <w:rFonts w:eastAsia="Times New Roman" w:cs="Arial"/>
        </w:rPr>
        <w:t xml:space="preserve"> </w:t>
      </w:r>
      <w:r w:rsidR="00B2665B" w:rsidRPr="00A823E1">
        <w:rPr>
          <w:rFonts w:eastAsia="Times New Roman" w:cs="Arial"/>
        </w:rPr>
        <w:t xml:space="preserve"> are</w:t>
      </w:r>
      <w:proofErr w:type="gramEnd"/>
      <w:r w:rsidR="00B2665B" w:rsidRPr="00A823E1">
        <w:rPr>
          <w:rFonts w:eastAsia="Times New Roman" w:cs="Arial"/>
        </w:rPr>
        <w:t xml:space="preserve"> implemented in </w:t>
      </w:r>
      <w:r w:rsidR="00B86722">
        <w:rPr>
          <w:rFonts w:eastAsia="Times New Roman" w:cs="Arial"/>
        </w:rPr>
        <w:t>operant</w:t>
      </w:r>
      <w:r w:rsidR="00B86722" w:rsidRPr="00A823E1">
        <w:rPr>
          <w:rFonts w:eastAsia="Times New Roman" w:cs="Arial"/>
        </w:rPr>
        <w:t xml:space="preserve"> </w:t>
      </w:r>
      <w:r w:rsidR="00B2665B" w:rsidRPr="00A823E1">
        <w:rPr>
          <w:rFonts w:eastAsia="Times New Roman" w:cs="Arial"/>
        </w:rPr>
        <w:t>box</w:t>
      </w:r>
      <w:r w:rsidR="00B72D8F" w:rsidRPr="00A823E1">
        <w:rPr>
          <w:rFonts w:eastAsia="Times New Roman" w:cs="Arial"/>
        </w:rPr>
        <w:t>es</w:t>
      </w:r>
      <w:r w:rsidR="001657AC" w:rsidRPr="00A823E1">
        <w:rPr>
          <w:rFonts w:eastAsia="Times New Roman" w:cs="Arial"/>
        </w:rPr>
        <w:t xml:space="preserve"> </w:t>
      </w:r>
      <w:r w:rsidR="00B86722">
        <w:rPr>
          <w:rFonts w:eastAsia="Times New Roman" w:cs="Arial"/>
        </w:rPr>
        <w:t>that</w:t>
      </w:r>
      <w:r w:rsidR="00B86722" w:rsidRPr="00A823E1">
        <w:rPr>
          <w:rFonts w:eastAsia="Times New Roman" w:cs="Arial"/>
        </w:rPr>
        <w:t xml:space="preserve"> </w:t>
      </w:r>
      <w:r w:rsidR="00B72D8F" w:rsidRPr="00A823E1">
        <w:rPr>
          <w:rFonts w:eastAsia="Times New Roman" w:cs="Arial"/>
        </w:rPr>
        <w:t xml:space="preserve">are </w:t>
      </w:r>
      <w:r w:rsidR="001657AC" w:rsidRPr="00A823E1">
        <w:rPr>
          <w:rFonts w:eastAsia="Times New Roman" w:cs="Arial"/>
        </w:rPr>
        <w:t xml:space="preserve">not natural </w:t>
      </w:r>
      <w:r w:rsidR="00B86722">
        <w:rPr>
          <w:rFonts w:eastAsia="Times New Roman" w:cs="Arial"/>
        </w:rPr>
        <w:t>environments for</w:t>
      </w:r>
      <w:r w:rsidR="00B86722" w:rsidRPr="00A823E1">
        <w:rPr>
          <w:rFonts w:eastAsia="Times New Roman" w:cs="Arial"/>
        </w:rPr>
        <w:t xml:space="preserve"> </w:t>
      </w:r>
      <w:r w:rsidR="001657AC" w:rsidRPr="00A823E1">
        <w:rPr>
          <w:rFonts w:eastAsia="Times New Roman" w:cs="Arial"/>
        </w:rPr>
        <w:t>a rat</w:t>
      </w:r>
      <w:r w:rsidR="00B86722">
        <w:rPr>
          <w:rFonts w:eastAsia="Times New Roman" w:cs="Arial"/>
        </w:rPr>
        <w:t>.</w:t>
      </w:r>
      <w:r w:rsidR="001657AC" w:rsidRPr="00A823E1">
        <w:rPr>
          <w:rFonts w:eastAsia="Times New Roman" w:cs="Arial"/>
        </w:rPr>
        <w:t xml:space="preserve"> </w:t>
      </w:r>
      <w:r w:rsidR="00B86722">
        <w:rPr>
          <w:rFonts w:eastAsia="Times New Roman" w:cs="Arial"/>
        </w:rPr>
        <w:t>A</w:t>
      </w:r>
      <w:r w:rsidR="001657AC" w:rsidRPr="00A823E1">
        <w:rPr>
          <w:rFonts w:eastAsia="Times New Roman" w:cs="Arial"/>
        </w:rPr>
        <w:t xml:space="preserve">s </w:t>
      </w:r>
      <w:r w:rsidR="007B7B52">
        <w:rPr>
          <w:rFonts w:eastAsia="Times New Roman" w:cs="Arial"/>
        </w:rPr>
        <w:fldChar w:fldCharType="begin">
          <w:fldData xml:space="preserve">PEVuZE5vdGU+PENpdGU+PEF1dGhvcj5Wb2RpY2thPC9BdXRob3I+PFllYXI+MjAxOTwvWWVhcj48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</w:fldData>
        </w:fldChar>
      </w:r>
      <w:r w:rsidR="00303FE3">
        <w:rPr>
          <w:rFonts w:eastAsia="Times New Roman" w:cs="Arial"/>
        </w:rPr>
        <w:instrText xml:space="preserve"> ADDIN EN.CITE </w:instrText>
      </w:r>
      <w:r w:rsidR="00303FE3">
        <w:rPr>
          <w:rFonts w:eastAsia="Times New Roman" w:cs="Arial"/>
        </w:rPr>
        <w:fldChar w:fldCharType="begin">
          <w:fldData xml:space="preserve">PEVuZE5vdGU+PENpdGU+PEF1dGhvcj5Wb2RpY2thPC9BdXRob3I+PFllYXI+MjAxOTwvWWVhcj48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</w:fldData>
        </w:fldChar>
      </w:r>
      <w:r w:rsidR="00303FE3">
        <w:rPr>
          <w:rFonts w:eastAsia="Times New Roman" w:cs="Arial"/>
        </w:rPr>
        <w:instrText xml:space="preserve"> ADDIN EN.CITE.DATA </w:instrText>
      </w:r>
      <w:r w:rsidR="00303FE3">
        <w:rPr>
          <w:rFonts w:eastAsia="Times New Roman" w:cs="Arial"/>
        </w:rPr>
      </w:r>
      <w:r w:rsidR="00303FE3">
        <w:rPr>
          <w:rFonts w:eastAsia="Times New Roman" w:cs="Arial"/>
        </w:rPr>
        <w:fldChar w:fldCharType="end"/>
      </w:r>
      <w:r w:rsidR="007B7B52">
        <w:rPr>
          <w:rFonts w:eastAsia="Times New Roman" w:cs="Arial"/>
        </w:rPr>
      </w:r>
      <w:r w:rsidR="007B7B52">
        <w:rPr>
          <w:rFonts w:eastAsia="Times New Roman" w:cs="Arial"/>
        </w:rPr>
        <w:fldChar w:fldCharType="separate"/>
      </w:r>
      <w:r w:rsidR="00303FE3">
        <w:rPr>
          <w:rFonts w:eastAsia="Times New Roman" w:cs="Arial"/>
          <w:noProof/>
        </w:rPr>
        <w:t>(</w:t>
      </w:r>
      <w:hyperlink w:anchor="_ENREF_22" w:tooltip="Vodicka, 2019 #66" w:history="1">
        <w:r w:rsidR="004B0791">
          <w:rPr>
            <w:rFonts w:eastAsia="Times New Roman" w:cs="Arial"/>
            <w:noProof/>
          </w:rPr>
          <w:t>Vodicka et al., 2019</w:t>
        </w:r>
      </w:hyperlink>
      <w:r w:rsidR="00303FE3">
        <w:rPr>
          <w:rFonts w:eastAsia="Times New Roman" w:cs="Arial"/>
          <w:noProof/>
        </w:rPr>
        <w:t>)</w:t>
      </w:r>
      <w:r w:rsidR="007B7B52">
        <w:rPr>
          <w:rFonts w:eastAsia="Times New Roman" w:cs="Arial"/>
        </w:rPr>
        <w:fldChar w:fldCharType="end"/>
      </w:r>
      <w:del w:id="86" w:author="LabMember" w:date="2020-08-02T15:48:00Z">
        <w:r w:rsidR="001657AC" w:rsidRPr="00A823E1" w:rsidDel="00332A65">
          <w:rPr>
            <w:rFonts w:eastAsia="Times New Roman" w:cs="Arial"/>
          </w:rPr>
          <w:delText>Chung et al (2020)</w:delText>
        </w:r>
      </w:del>
      <w:r w:rsidR="001657AC" w:rsidRPr="00A823E1">
        <w:rPr>
          <w:rFonts w:eastAsia="Times New Roman" w:cs="Arial"/>
        </w:rPr>
        <w:t xml:space="preserve"> pointed out recently</w:t>
      </w:r>
      <w:r w:rsidR="00B86722">
        <w:rPr>
          <w:rFonts w:eastAsia="Times New Roman" w:cs="Arial"/>
        </w:rPr>
        <w:t>,</w:t>
      </w:r>
      <w:r w:rsidR="001657AC" w:rsidRPr="00A823E1">
        <w:rPr>
          <w:rFonts w:eastAsia="Times New Roman" w:cs="Arial"/>
        </w:rPr>
        <w:t xml:space="preserve"> head-fixed monkeys have the opposite risk preference compared to freely moving monkeys </w:t>
      </w:r>
      <w:r w:rsidR="00B86722">
        <w:rPr>
          <w:rFonts w:eastAsia="Times New Roman" w:cs="Arial"/>
        </w:rPr>
        <w:t>during</w:t>
      </w:r>
      <w:r w:rsidR="00B86722" w:rsidRPr="00A823E1">
        <w:rPr>
          <w:rFonts w:eastAsia="Times New Roman" w:cs="Arial"/>
        </w:rPr>
        <w:t xml:space="preserve"> </w:t>
      </w:r>
      <w:r w:rsidR="001657AC" w:rsidRPr="00A823E1">
        <w:rPr>
          <w:rFonts w:eastAsia="Times New Roman" w:cs="Arial"/>
        </w:rPr>
        <w:t xml:space="preserve">the same task, suggesting that </w:t>
      </w:r>
      <w:r w:rsidR="00B86722">
        <w:rPr>
          <w:rFonts w:eastAsia="Times New Roman" w:cs="Arial"/>
        </w:rPr>
        <w:t xml:space="preserve">decision making may be directly influenced by the physical constraints of the experimental paradigms. One of the most fundamental and natural behavior of rat is to spatially navigate. It is unknown how </w:t>
      </w:r>
      <w:r w:rsidR="001657AC" w:rsidRPr="00A823E1">
        <w:rPr>
          <w:rFonts w:eastAsia="Times New Roman" w:cs="Arial"/>
        </w:rPr>
        <w:t xml:space="preserve">rats would behave in a setting </w:t>
      </w:r>
      <w:r w:rsidR="00B86722">
        <w:rPr>
          <w:rFonts w:eastAsia="Times New Roman" w:cs="Arial"/>
        </w:rPr>
        <w:t>in which</w:t>
      </w:r>
      <w:r w:rsidR="00B86722" w:rsidRPr="00A823E1">
        <w:rPr>
          <w:rFonts w:eastAsia="Times New Roman" w:cs="Arial"/>
        </w:rPr>
        <w:t xml:space="preserve"> </w:t>
      </w:r>
      <w:r w:rsidR="001657AC" w:rsidRPr="00A823E1">
        <w:rPr>
          <w:rFonts w:eastAsia="Times New Roman" w:cs="Arial"/>
        </w:rPr>
        <w:t>the explore-exploit dilemma</w:t>
      </w:r>
      <w:ins w:id="87" w:author="LabMember" w:date="2020-08-02T14:53:00Z">
        <w:r w:rsidR="00D54313">
          <w:rPr>
            <w:rFonts w:eastAsia="Times New Roman" w:cs="Arial"/>
          </w:rPr>
          <w:t xml:space="preserve"> </w:t>
        </w:r>
      </w:ins>
      <w:r w:rsidR="00B86722">
        <w:rPr>
          <w:rFonts w:eastAsia="Times New Roman" w:cs="Arial"/>
        </w:rPr>
        <w:t>taps into their spatial navigation abilities</w:t>
      </w:r>
      <w:r w:rsidR="001657AC" w:rsidRPr="00A823E1">
        <w:rPr>
          <w:rFonts w:eastAsia="Times New Roman" w:cs="Arial"/>
        </w:rPr>
        <w:t xml:space="preserve">. </w:t>
      </w:r>
      <w:r w:rsidR="000C5FD7" w:rsidRPr="00A823E1">
        <w:rPr>
          <w:rFonts w:eastAsia="Times New Roman" w:cs="Arial"/>
        </w:rPr>
        <w:t xml:space="preserve">Fourthly, </w:t>
      </w:r>
      <w:r w:rsidRPr="00A823E1">
        <w:rPr>
          <w:rFonts w:eastAsia="Times New Roman" w:cs="Arial"/>
        </w:rPr>
        <w:t xml:space="preserve">there is a </w:t>
      </w:r>
      <w:r w:rsidR="00B86722">
        <w:rPr>
          <w:rFonts w:eastAsia="Times New Roman" w:cs="Arial"/>
        </w:rPr>
        <w:t xml:space="preserve">general </w:t>
      </w:r>
      <w:r w:rsidRPr="00A823E1">
        <w:rPr>
          <w:rFonts w:eastAsia="Times New Roman" w:cs="Arial"/>
        </w:rPr>
        <w:t>gap between the human and rodent literature</w:t>
      </w:r>
      <w:r w:rsidR="00B86722">
        <w:rPr>
          <w:rFonts w:eastAsia="Times New Roman" w:cs="Arial"/>
        </w:rPr>
        <w:t xml:space="preserve"> in the context of the explore-exploit decision processes.</w:t>
      </w:r>
      <w:r w:rsidRPr="00A823E1">
        <w:rPr>
          <w:rFonts w:eastAsia="Times New Roman" w:cs="Arial"/>
        </w:rPr>
        <w:t xml:space="preserve"> </w:t>
      </w:r>
      <w:r w:rsidR="00B86722">
        <w:rPr>
          <w:rFonts w:eastAsia="Times New Roman" w:cs="Arial"/>
        </w:rPr>
        <w:t>T</w:t>
      </w:r>
      <w:r w:rsidR="00B86722" w:rsidRPr="00A823E1">
        <w:rPr>
          <w:rFonts w:eastAsia="Times New Roman" w:cs="Arial"/>
        </w:rPr>
        <w:t xml:space="preserve">he </w:t>
      </w:r>
      <w:r w:rsidR="009128C0" w:rsidRPr="00A823E1">
        <w:rPr>
          <w:rFonts w:eastAsia="Times New Roman" w:cs="Arial"/>
        </w:rPr>
        <w:t xml:space="preserve">complexity </w:t>
      </w:r>
      <w:r w:rsidR="00B86722">
        <w:rPr>
          <w:rFonts w:eastAsia="Times New Roman" w:cs="Arial"/>
        </w:rPr>
        <w:t>of</w:t>
      </w:r>
      <w:r w:rsidR="00B86722" w:rsidRPr="00A823E1">
        <w:rPr>
          <w:rFonts w:eastAsia="Times New Roman" w:cs="Arial"/>
        </w:rPr>
        <w:t xml:space="preserve"> </w:t>
      </w:r>
      <w:r w:rsidR="009128C0" w:rsidRPr="00A823E1">
        <w:rPr>
          <w:rFonts w:eastAsia="Times New Roman" w:cs="Arial"/>
        </w:rPr>
        <w:t>the task</w:t>
      </w:r>
      <w:r w:rsidR="00B86722">
        <w:rPr>
          <w:rFonts w:eastAsia="Times New Roman" w:cs="Arial"/>
        </w:rPr>
        <w:t>s</w:t>
      </w:r>
      <w:r w:rsidR="00B2665B" w:rsidRPr="00A823E1">
        <w:rPr>
          <w:rFonts w:eastAsia="Times New Roman" w:cs="Arial"/>
        </w:rPr>
        <w:t xml:space="preserve"> </w:t>
      </w:r>
      <w:r w:rsidR="009128C0" w:rsidRPr="00A823E1">
        <w:rPr>
          <w:rFonts w:eastAsia="Times New Roman" w:cs="Arial"/>
        </w:rPr>
        <w:t>and the</w:t>
      </w:r>
      <w:r w:rsidR="00B86722">
        <w:rPr>
          <w:rFonts w:eastAsia="Times New Roman" w:cs="Arial"/>
        </w:rPr>
        <w:t>ir implementation</w:t>
      </w:r>
      <w:r w:rsidR="009128C0" w:rsidRPr="00A823E1">
        <w:rPr>
          <w:rFonts w:eastAsia="Times New Roman" w:cs="Arial"/>
        </w:rPr>
        <w:t xml:space="preserve"> </w:t>
      </w:r>
      <w:r w:rsidR="00B86722">
        <w:rPr>
          <w:rFonts w:eastAsia="Times New Roman" w:cs="Arial"/>
        </w:rPr>
        <w:t>are</w:t>
      </w:r>
      <w:r w:rsidR="009128C0" w:rsidRPr="00A823E1">
        <w:rPr>
          <w:rFonts w:eastAsia="Times New Roman" w:cs="Arial"/>
        </w:rPr>
        <w:t xml:space="preserve"> different across specie</w:t>
      </w:r>
      <w:r w:rsidRPr="00A823E1">
        <w:rPr>
          <w:rFonts w:eastAsia="Times New Roman" w:cs="Arial"/>
        </w:rPr>
        <w:t>s</w:t>
      </w:r>
      <w:r w:rsidR="00B86722">
        <w:rPr>
          <w:rFonts w:eastAsia="Times New Roman" w:cs="Arial"/>
        </w:rPr>
        <w:t>, and</w:t>
      </w:r>
      <w:ins w:id="88" w:author="LabMember" w:date="2020-08-02T14:54:00Z">
        <w:r w:rsidR="00D54313">
          <w:rPr>
            <w:rFonts w:eastAsia="Times New Roman" w:cs="Arial"/>
          </w:rPr>
          <w:t xml:space="preserve"> </w:t>
        </w:r>
      </w:ins>
      <w:r w:rsidR="009128C0" w:rsidRPr="00A823E1">
        <w:rPr>
          <w:rFonts w:eastAsia="Times New Roman" w:cs="Arial"/>
        </w:rPr>
        <w:t>t</w:t>
      </w:r>
      <w:ins w:id="89" w:author="LabMember" w:date="2020-08-02T14:54:00Z">
        <w:r w:rsidR="00D54313">
          <w:rPr>
            <w:rFonts w:eastAsia="Times New Roman" w:cs="Arial"/>
          </w:rPr>
          <w:t>hat</w:t>
        </w:r>
      </w:ins>
      <w:r w:rsidR="009128C0" w:rsidRPr="00A823E1">
        <w:rPr>
          <w:rFonts w:eastAsia="Times New Roman" w:cs="Arial"/>
        </w:rPr>
        <w:t xml:space="preserve"> remains an open question whether similar heuristics are </w:t>
      </w:r>
      <w:r w:rsidR="00B86722">
        <w:rPr>
          <w:rFonts w:eastAsia="Times New Roman" w:cs="Arial"/>
        </w:rPr>
        <w:t xml:space="preserve">in play </w:t>
      </w:r>
      <w:r w:rsidR="009128C0" w:rsidRPr="00A823E1">
        <w:rPr>
          <w:rFonts w:eastAsia="Times New Roman" w:cs="Arial"/>
        </w:rPr>
        <w:t>in</w:t>
      </w:r>
      <w:r w:rsidRPr="00A823E1">
        <w:rPr>
          <w:rFonts w:eastAsia="Times New Roman" w:cs="Arial"/>
        </w:rPr>
        <w:t xml:space="preserve"> human </w:t>
      </w:r>
      <w:r w:rsidR="00B86722">
        <w:rPr>
          <w:rFonts w:eastAsia="Times New Roman" w:cs="Arial"/>
        </w:rPr>
        <w:t>and</w:t>
      </w:r>
      <w:r w:rsidR="00B86722" w:rsidRPr="00A823E1">
        <w:rPr>
          <w:rFonts w:eastAsia="Times New Roman" w:cs="Arial"/>
        </w:rPr>
        <w:t xml:space="preserve"> </w:t>
      </w:r>
      <w:r w:rsidRPr="00A823E1">
        <w:rPr>
          <w:rFonts w:eastAsia="Times New Roman" w:cs="Arial"/>
        </w:rPr>
        <w:t xml:space="preserve">rodents </w:t>
      </w:r>
      <w:r w:rsidR="009128C0" w:rsidRPr="00A823E1">
        <w:rPr>
          <w:rFonts w:eastAsia="Times New Roman" w:cs="Arial"/>
        </w:rPr>
        <w:t>when making explore-exploit decisions</w:t>
      </w:r>
      <w:r w:rsidRPr="00A823E1">
        <w:rPr>
          <w:rFonts w:eastAsia="Times New Roman" w:cs="Arial"/>
        </w:rPr>
        <w:t xml:space="preserve">. </w:t>
      </w:r>
      <w:r w:rsidR="00B86722">
        <w:rPr>
          <w:rFonts w:eastAsia="Times New Roman" w:cs="Arial"/>
        </w:rPr>
        <w:t>Finally, very little is known of the neural substrate of the explore-exp</w:t>
      </w:r>
      <w:ins w:id="90" w:author="LabMember" w:date="2020-08-02T14:54:00Z">
        <w:r w:rsidR="00D54313">
          <w:rPr>
            <w:rFonts w:eastAsia="Times New Roman" w:cs="Arial"/>
          </w:rPr>
          <w:t>l</w:t>
        </w:r>
      </w:ins>
      <w:r w:rsidR="00B86722">
        <w:rPr>
          <w:rFonts w:eastAsia="Times New Roman" w:cs="Arial"/>
        </w:rPr>
        <w:t>oit decision circuits, and animal models allowing details investigations of the cellular and system mechanisms of this process are sorely needed.</w:t>
      </w:r>
    </w:p>
    <w:p w14:paraId="0FDD5761" w14:textId="73DFF67B" w:rsidR="00BC486B" w:rsidRPr="00A823E1" w:rsidRDefault="00A07F12" w:rsidP="00AD67B1">
      <w:pPr>
        <w:spacing w:before="100" w:beforeAutospacing="1" w:after="100" w:afterAutospacing="1"/>
        <w:rPr>
          <w:rFonts w:eastAsia="Times New Roman" w:cs="Arial"/>
        </w:rPr>
      </w:pPr>
      <w:r>
        <w:rPr>
          <w:rStyle w:val="CommentReference"/>
        </w:rPr>
        <w:commentReference w:id="91"/>
      </w:r>
    </w:p>
    <w:p w14:paraId="396DD252" w14:textId="77777777" w:rsidR="00BC486B" w:rsidRPr="00A823E1" w:rsidRDefault="00BC486B" w:rsidP="00AD67B1">
      <w:pPr>
        <w:spacing w:before="100" w:beforeAutospacing="1" w:after="100" w:afterAutospacing="1"/>
        <w:rPr>
          <w:rFonts w:eastAsia="Times New Roman" w:cs="Arial"/>
        </w:rPr>
      </w:pPr>
    </w:p>
    <w:p w14:paraId="452A6277" w14:textId="77777777" w:rsidR="00A823E1" w:rsidRDefault="00A823E1">
      <w:pPr>
        <w:rPr>
          <w:rFonts w:eastAsia="Times New Roman" w:cs="Arial"/>
          <w:sz w:val="34"/>
          <w:szCs w:val="34"/>
        </w:rPr>
      </w:pPr>
      <w:r>
        <w:rPr>
          <w:rFonts w:eastAsia="Times New Roman" w:cs="Arial"/>
          <w:sz w:val="34"/>
          <w:szCs w:val="34"/>
        </w:rPr>
        <w:br w:type="page"/>
      </w:r>
    </w:p>
    <w:p w14:paraId="06103E6F" w14:textId="77777777" w:rsidR="00A823E1" w:rsidRDefault="00431EB8" w:rsidP="00A823E1">
      <w:pPr>
        <w:pStyle w:val="Heading1"/>
      </w:pPr>
      <w:r w:rsidRPr="00A823E1">
        <w:t xml:space="preserve">Methods </w:t>
      </w:r>
    </w:p>
    <w:p w14:paraId="3837DB93" w14:textId="77777777" w:rsidR="00431EB8" w:rsidRPr="00A823E1" w:rsidRDefault="00431EB8" w:rsidP="00A823E1">
      <w:pPr>
        <w:pStyle w:val="Heading2"/>
      </w:pPr>
      <w:r w:rsidRPr="00A823E1">
        <w:t xml:space="preserve">Animals </w:t>
      </w:r>
    </w:p>
    <w:p w14:paraId="51EF7988" w14:textId="540881AE" w:rsidR="00431EB8" w:rsidRPr="00A823E1" w:rsidRDefault="00431EB8" w:rsidP="00431EB8">
      <w:pPr>
        <w:spacing w:before="100" w:beforeAutospacing="1" w:after="100" w:afterAutospacing="1"/>
        <w:rPr>
          <w:rFonts w:eastAsia="Times New Roman" w:cs="Arial"/>
        </w:rPr>
      </w:pPr>
      <w:r w:rsidRPr="00A823E1">
        <w:rPr>
          <w:rFonts w:eastAsia="Times New Roman" w:cs="Arial"/>
        </w:rPr>
        <w:t>4 Brown Norw</w:t>
      </w:r>
      <w:r w:rsidR="00A823E1">
        <w:rPr>
          <w:rFonts w:eastAsia="Times New Roman" w:cs="Arial"/>
        </w:rPr>
        <w:t>ay</w:t>
      </w:r>
      <w:r w:rsidRPr="00A823E1">
        <w:rPr>
          <w:rFonts w:eastAsia="Times New Roman" w:cs="Arial"/>
        </w:rPr>
        <w:t xml:space="preserve"> rats were used in the experiment. All rats were male between 6 and 7 months of age at the start of the experiment. All rats were housed under reverse 12:12 light cycles. All animal procedures were approved by </w:t>
      </w:r>
      <w:r w:rsidR="0053790D" w:rsidRPr="00A823E1">
        <w:rPr>
          <w:rFonts w:eastAsia="Times New Roman" w:cs="Arial"/>
        </w:rPr>
        <w:t xml:space="preserve">the </w:t>
      </w:r>
      <w:r w:rsidR="00F55A5D">
        <w:rPr>
          <w:rFonts w:eastAsia="Times New Roman" w:cs="Arial"/>
        </w:rPr>
        <w:t>IACUC</w:t>
      </w:r>
      <w:r w:rsidR="00F55A5D" w:rsidRPr="00A823E1">
        <w:rPr>
          <w:rFonts w:eastAsia="Times New Roman" w:cs="Arial"/>
        </w:rPr>
        <w:t xml:space="preserve"> </w:t>
      </w:r>
      <w:r w:rsidR="00AE41D8" w:rsidRPr="00A823E1">
        <w:rPr>
          <w:rFonts w:eastAsia="Times New Roman" w:cs="Arial"/>
        </w:rPr>
        <w:t>committee</w:t>
      </w:r>
      <w:r w:rsidRPr="00A823E1">
        <w:rPr>
          <w:rFonts w:eastAsia="Times New Roman" w:cs="Arial"/>
        </w:rPr>
        <w:t xml:space="preserve"> at University of Arizona</w:t>
      </w:r>
      <w:r w:rsidR="00F55A5D">
        <w:rPr>
          <w:rFonts w:eastAsia="Times New Roman" w:cs="Arial"/>
        </w:rPr>
        <w:t xml:space="preserve"> and followed NIH guidelines</w:t>
      </w:r>
      <w:r w:rsidRPr="00A823E1">
        <w:rPr>
          <w:rFonts w:eastAsia="Times New Roman" w:cs="Arial"/>
        </w:rPr>
        <w:t xml:space="preserve">. </w:t>
      </w:r>
    </w:p>
    <w:p w14:paraId="6B163C28" w14:textId="77777777" w:rsidR="00F55A5D" w:rsidRDefault="00F55A5D" w:rsidP="00AD5E5D">
      <w:pPr>
        <w:pStyle w:val="Heading2"/>
      </w:pPr>
    </w:p>
    <w:p w14:paraId="4F0EBDFF" w14:textId="77777777" w:rsidR="00431EB8" w:rsidRPr="00A823E1" w:rsidRDefault="00431EB8" w:rsidP="00AD5E5D">
      <w:pPr>
        <w:pStyle w:val="Heading2"/>
      </w:pPr>
      <w:r w:rsidRPr="00A823E1">
        <w:t xml:space="preserve">Human participants </w:t>
      </w:r>
    </w:p>
    <w:p w14:paraId="039BB608" w14:textId="3E86490D" w:rsidR="00431EB8" w:rsidRPr="00A823E1" w:rsidRDefault="00F55A5D" w:rsidP="00431EB8">
      <w:pPr>
        <w:spacing w:before="100" w:beforeAutospacing="1" w:after="100" w:afterAutospacing="1"/>
        <w:rPr>
          <w:rFonts w:eastAsia="Times New Roman" w:cs="Arial"/>
        </w:rPr>
      </w:pPr>
      <w:r>
        <w:rPr>
          <w:rFonts w:eastAsia="Times New Roman" w:cs="Arial"/>
        </w:rPr>
        <w:t>Data from fo</w:t>
      </w:r>
      <w:del w:id="92" w:author="LabMember" w:date="2020-08-02T15:51:00Z">
        <w:r w:rsidDel="00ED21B3">
          <w:rPr>
            <w:rFonts w:eastAsia="Times New Roman" w:cs="Arial"/>
          </w:rPr>
          <w:delText>u</w:delText>
        </w:r>
      </w:del>
      <w:r>
        <w:rPr>
          <w:rFonts w:eastAsia="Times New Roman" w:cs="Arial"/>
        </w:rPr>
        <w:t>rty six</w:t>
      </w:r>
      <w:r w:rsidRPr="00A823E1">
        <w:rPr>
          <w:rFonts w:eastAsia="Times New Roman" w:cs="Arial"/>
        </w:rPr>
        <w:t xml:space="preserve"> </w:t>
      </w:r>
      <w:r w:rsidR="00431EB8" w:rsidRPr="00A823E1">
        <w:rPr>
          <w:rFonts w:eastAsia="Times New Roman" w:cs="Arial"/>
        </w:rPr>
        <w:t xml:space="preserve">participants </w:t>
      </w:r>
      <w:r>
        <w:rPr>
          <w:rFonts w:eastAsia="Times New Roman" w:cs="Arial"/>
        </w:rPr>
        <w:t>were used</w:t>
      </w:r>
      <w:r w:rsidRPr="00A823E1">
        <w:rPr>
          <w:rFonts w:eastAsia="Times New Roman" w:cs="Arial"/>
        </w:rPr>
        <w:t xml:space="preserve"> </w:t>
      </w:r>
      <w:r w:rsidR="00431EB8" w:rsidRPr="00A823E1">
        <w:rPr>
          <w:rFonts w:eastAsia="Times New Roman" w:cs="Arial"/>
        </w:rPr>
        <w:t>in the experiment</w:t>
      </w:r>
      <w:r>
        <w:rPr>
          <w:rFonts w:eastAsia="Times New Roman" w:cs="Arial"/>
        </w:rPr>
        <w:t>s</w:t>
      </w:r>
      <w:r w:rsidR="00431EB8" w:rsidRPr="00A823E1">
        <w:rPr>
          <w:rFonts w:eastAsia="Times New Roman" w:cs="Arial"/>
        </w:rPr>
        <w:t xml:space="preserve">. All participants </w:t>
      </w:r>
      <w:r>
        <w:rPr>
          <w:rFonts w:eastAsia="Times New Roman" w:cs="Arial"/>
        </w:rPr>
        <w:t>we</w:t>
      </w:r>
      <w:r w:rsidRPr="00A823E1">
        <w:rPr>
          <w:rFonts w:eastAsia="Times New Roman" w:cs="Arial"/>
        </w:rPr>
        <w:t xml:space="preserve">re </w:t>
      </w:r>
      <w:r w:rsidR="00431EB8" w:rsidRPr="00A823E1">
        <w:rPr>
          <w:rFonts w:eastAsia="Times New Roman" w:cs="Arial"/>
        </w:rPr>
        <w:t xml:space="preserve">from the undergraduate psychology subject pool who earn credits for participation in this </w:t>
      </w:r>
      <w:commentRangeStart w:id="93"/>
      <w:commentRangeStart w:id="94"/>
      <w:r w:rsidR="00431EB8" w:rsidRPr="00A823E1">
        <w:rPr>
          <w:rFonts w:eastAsia="Times New Roman" w:cs="Arial"/>
        </w:rPr>
        <w:t>study</w:t>
      </w:r>
      <w:commentRangeEnd w:id="93"/>
      <w:r>
        <w:rPr>
          <w:rStyle w:val="CommentReference"/>
        </w:rPr>
        <w:commentReference w:id="93"/>
      </w:r>
      <w:commentRangeEnd w:id="94"/>
      <w:r w:rsidR="004B0FEB">
        <w:rPr>
          <w:rStyle w:val="CommentReference"/>
        </w:rPr>
        <w:commentReference w:id="94"/>
      </w:r>
      <w:r w:rsidR="00431EB8" w:rsidRPr="00A823E1">
        <w:rPr>
          <w:rFonts w:eastAsia="Times New Roman" w:cs="Arial"/>
        </w:rPr>
        <w:t xml:space="preserve">. The human experiment </w:t>
      </w:r>
      <w:r>
        <w:rPr>
          <w:rFonts w:eastAsia="Times New Roman" w:cs="Arial"/>
        </w:rPr>
        <w:t>wa</w:t>
      </w:r>
      <w:r w:rsidRPr="00A823E1">
        <w:rPr>
          <w:rFonts w:eastAsia="Times New Roman" w:cs="Arial"/>
        </w:rPr>
        <w:t xml:space="preserve">s </w:t>
      </w:r>
      <w:r w:rsidR="00431EB8" w:rsidRPr="00A823E1">
        <w:rPr>
          <w:rFonts w:eastAsia="Times New Roman" w:cs="Arial"/>
        </w:rPr>
        <w:t xml:space="preserve">approved by the University of Arizona Institutional Review Board. </w:t>
      </w:r>
    </w:p>
    <w:p w14:paraId="07A314F2" w14:textId="77777777" w:rsidR="00F55A5D" w:rsidRDefault="00F55A5D" w:rsidP="00AD5E5D">
      <w:pPr>
        <w:pStyle w:val="Heading2"/>
      </w:pPr>
    </w:p>
    <w:p w14:paraId="166738B2" w14:textId="77777777" w:rsidR="00431EB8" w:rsidRPr="00A823E1" w:rsidRDefault="00431EB8" w:rsidP="00AD5E5D">
      <w:pPr>
        <w:pStyle w:val="Heading2"/>
      </w:pPr>
      <w:r w:rsidRPr="00A823E1">
        <w:t>Behavioral Task</w:t>
      </w:r>
      <w:r w:rsidR="00F55A5D">
        <w:t>s</w:t>
      </w:r>
      <w:r w:rsidRPr="00A823E1">
        <w:t xml:space="preserve"> </w:t>
      </w:r>
    </w:p>
    <w:p w14:paraId="10F6C1A9" w14:textId="5A1D945C" w:rsidR="00431EB8" w:rsidRPr="00A823E1" w:rsidRDefault="00F55A5D" w:rsidP="00431EB8">
      <w:pPr>
        <w:spacing w:before="100" w:beforeAutospacing="1" w:after="100" w:afterAutospacing="1"/>
        <w:rPr>
          <w:rFonts w:eastAsia="Times New Roman" w:cs="Arial"/>
        </w:rPr>
      </w:pPr>
      <w:r>
        <w:rPr>
          <w:rFonts w:eastAsia="Times New Roman" w:cs="Arial"/>
        </w:rPr>
        <w:t xml:space="preserve">Rat version: The maze consisted of a circular area (1.5m diameter) with 8 equidistant feeders at its periphery </w:t>
      </w:r>
      <w:r w:rsidR="007D15FE">
        <w:rPr>
          <w:rFonts w:eastAsia="Times New Roman" w:cs="Arial"/>
        </w:rPr>
        <w:fldChar w:fldCharType="begin">
          <w:fldData xml:space="preserve">PEVuZE5vdGU+PENpdGU+PEF1dGhvcj5Kb25lczwvQXV0aG9yPjxZZWFyPjIwMTI8L1llYXI+PFJl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</w:fldData>
        </w:fldChar>
      </w:r>
      <w:r w:rsidR="007D15FE">
        <w:rPr>
          <w:rFonts w:eastAsia="Times New Roman" w:cs="Arial"/>
        </w:rPr>
        <w:instrText xml:space="preserve"> ADDIN EN.CITE </w:instrText>
      </w:r>
      <w:r w:rsidR="007D15FE">
        <w:rPr>
          <w:rFonts w:eastAsia="Times New Roman" w:cs="Arial"/>
        </w:rPr>
        <w:fldChar w:fldCharType="begin">
          <w:fldData xml:space="preserve">PEVuZE5vdGU+PENpdGU+PEF1dGhvcj5Kb25lczwvQXV0aG9yPjxZZWFyPjIwMTI8L1llYXI+PFJl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</w:fldData>
        </w:fldChar>
      </w:r>
      <w:r w:rsidR="007D15FE">
        <w:rPr>
          <w:rFonts w:eastAsia="Times New Roman" w:cs="Arial"/>
        </w:rPr>
        <w:instrText xml:space="preserve"> ADDIN EN.CITE.DATA </w:instrText>
      </w:r>
      <w:r w:rsidR="007D15FE">
        <w:rPr>
          <w:rFonts w:eastAsia="Times New Roman" w:cs="Arial"/>
        </w:rPr>
      </w:r>
      <w:r w:rsidR="007D15FE">
        <w:rPr>
          <w:rFonts w:eastAsia="Times New Roman" w:cs="Arial"/>
        </w:rPr>
        <w:fldChar w:fldCharType="end"/>
      </w:r>
      <w:r w:rsidR="007D15FE">
        <w:rPr>
          <w:rFonts w:eastAsia="Times New Roman" w:cs="Arial"/>
        </w:rPr>
      </w:r>
      <w:r w:rsidR="007D15FE">
        <w:rPr>
          <w:rFonts w:eastAsia="Times New Roman" w:cs="Arial"/>
        </w:rPr>
        <w:fldChar w:fldCharType="separate"/>
      </w:r>
      <w:r w:rsidR="007D15FE">
        <w:rPr>
          <w:rFonts w:eastAsia="Times New Roman" w:cs="Arial"/>
          <w:noProof/>
        </w:rPr>
        <w:t>(</w:t>
      </w:r>
      <w:hyperlink w:anchor="_ENREF_9" w:tooltip="Jones, 2012 #2" w:history="1">
        <w:r w:rsidR="004B0791">
          <w:rPr>
            <w:rFonts w:eastAsia="Times New Roman" w:cs="Arial"/>
            <w:noProof/>
          </w:rPr>
          <w:t>Jones et al., 2012</w:t>
        </w:r>
      </w:hyperlink>
      <w:r w:rsidR="007D15FE">
        <w:rPr>
          <w:rFonts w:eastAsia="Times New Roman" w:cs="Arial"/>
          <w:noProof/>
        </w:rPr>
        <w:t xml:space="preserve">, </w:t>
      </w:r>
      <w:hyperlink w:anchor="_ENREF_10" w:tooltip="Jones, 2015 #1" w:history="1">
        <w:r w:rsidR="004B0791">
          <w:rPr>
            <w:rFonts w:eastAsia="Times New Roman" w:cs="Arial"/>
            <w:noProof/>
          </w:rPr>
          <w:t>Jones et al., 2015</w:t>
        </w:r>
      </w:hyperlink>
      <w:r w:rsidR="007D15FE">
        <w:rPr>
          <w:rFonts w:eastAsia="Times New Roman" w:cs="Arial"/>
          <w:noProof/>
        </w:rPr>
        <w:t>)</w:t>
      </w:r>
      <w:r w:rsidR="007D15FE">
        <w:rPr>
          <w:rFonts w:eastAsia="Times New Roman" w:cs="Arial"/>
        </w:rPr>
        <w:fldChar w:fldCharType="end"/>
      </w:r>
      <w:r>
        <w:rPr>
          <w:rFonts w:eastAsia="Times New Roman" w:cs="Arial"/>
        </w:rPr>
        <w:t xml:space="preserve">. Each feeder delivered sugar water (0.2g/L) in the form of computer controlled </w:t>
      </w:r>
      <w:commentRangeStart w:id="95"/>
      <w:commentRangeStart w:id="96"/>
      <w:r>
        <w:rPr>
          <w:rFonts w:eastAsia="Times New Roman" w:cs="Arial"/>
        </w:rPr>
        <w:t>drops</w:t>
      </w:r>
      <w:commentRangeEnd w:id="95"/>
      <w:r>
        <w:rPr>
          <w:rStyle w:val="CommentReference"/>
        </w:rPr>
        <w:commentReference w:id="95"/>
      </w:r>
      <w:commentRangeEnd w:id="96"/>
      <w:r w:rsidR="000C31F4">
        <w:rPr>
          <w:rStyle w:val="CommentReference"/>
        </w:rPr>
        <w:commentReference w:id="96"/>
      </w:r>
      <w:r>
        <w:rPr>
          <w:rFonts w:eastAsia="Times New Roman" w:cs="Arial"/>
        </w:rPr>
        <w:t xml:space="preserve">. A blinking LED was attached to each feeder ad acted as cue, when desired. </w:t>
      </w:r>
      <w:r w:rsidR="00AB6666">
        <w:rPr>
          <w:rFonts w:eastAsia="Times New Roman" w:cs="Arial"/>
        </w:rPr>
        <w:t xml:space="preserve">The experimental sessions were divided into ‘games’. During each game only 3 feeders were activated in an isosceles pattern. One feeder was the home base, the two others, equidistant from the home base were the reward areas. The home base was never rewarded, but animals had to reach it to trigger the 2 rewards areas. </w:t>
      </w:r>
      <w:r w:rsidR="009F4519">
        <w:rPr>
          <w:rFonts w:eastAsia="Times New Roman" w:cs="Arial"/>
        </w:rPr>
        <w:t xml:space="preserve">The home base was flanked by two </w:t>
      </w:r>
      <w:proofErr w:type="spellStart"/>
      <w:r w:rsidR="009F4519">
        <w:rPr>
          <w:rFonts w:eastAsia="Times New Roman" w:cs="Arial"/>
        </w:rPr>
        <w:t>lego</w:t>
      </w:r>
      <w:proofErr w:type="spellEnd"/>
      <w:r w:rsidR="009F4519">
        <w:rPr>
          <w:rFonts w:eastAsia="Times New Roman" w:cs="Arial"/>
        </w:rPr>
        <w:t xml:space="preserve"> blocks so as to force the animal to start its navigation to the 2 choice feeder without bias (Fig 1A, blue rectangles). </w:t>
      </w:r>
      <w:r w:rsidR="00AB6666">
        <w:rPr>
          <w:rFonts w:eastAsia="Times New Roman" w:cs="Arial"/>
        </w:rPr>
        <w:t>At the start of each game, depending on the conditions, t</w:t>
      </w:r>
      <w:r w:rsidR="00431EB8" w:rsidRPr="00A823E1">
        <w:rPr>
          <w:rFonts w:eastAsia="Times New Roman" w:cs="Arial"/>
        </w:rPr>
        <w:t xml:space="preserve">he two </w:t>
      </w:r>
      <w:r w:rsidR="00AB6666">
        <w:rPr>
          <w:rFonts w:eastAsia="Times New Roman" w:cs="Arial"/>
        </w:rPr>
        <w:t xml:space="preserve">rewarded </w:t>
      </w:r>
      <w:r w:rsidR="00431EB8" w:rsidRPr="00A823E1">
        <w:rPr>
          <w:rFonts w:eastAsia="Times New Roman" w:cs="Arial"/>
        </w:rPr>
        <w:t xml:space="preserve">feeders </w:t>
      </w:r>
      <w:r w:rsidR="00AB6666">
        <w:rPr>
          <w:rFonts w:eastAsia="Times New Roman" w:cs="Arial"/>
        </w:rPr>
        <w:t>we</w:t>
      </w:r>
      <w:r w:rsidR="00AB6666" w:rsidRPr="00A823E1">
        <w:rPr>
          <w:rFonts w:eastAsia="Times New Roman" w:cs="Arial"/>
        </w:rPr>
        <w:t xml:space="preserve">re </w:t>
      </w:r>
      <w:r w:rsidR="00431EB8" w:rsidRPr="00A823E1">
        <w:rPr>
          <w:rFonts w:eastAsia="Times New Roman" w:cs="Arial"/>
        </w:rPr>
        <w:t xml:space="preserve">associated with a fixed number of sugar water </w:t>
      </w:r>
      <w:r w:rsidR="00AB6666">
        <w:rPr>
          <w:rFonts w:eastAsia="Times New Roman" w:cs="Arial"/>
        </w:rPr>
        <w:t xml:space="preserve">drops </w:t>
      </w:r>
      <w:r w:rsidR="00431EB8" w:rsidRPr="00A823E1">
        <w:rPr>
          <w:rFonts w:eastAsia="Times New Roman" w:cs="Arial"/>
        </w:rPr>
        <w:t>drawn uniformly from 0 to 5 in each game, and always g</w:t>
      </w:r>
      <w:r w:rsidR="00AB6666">
        <w:rPr>
          <w:rFonts w:eastAsia="Times New Roman" w:cs="Arial"/>
        </w:rPr>
        <w:t>a</w:t>
      </w:r>
      <w:r w:rsidR="00431EB8" w:rsidRPr="00A823E1">
        <w:rPr>
          <w:rFonts w:eastAsia="Times New Roman" w:cs="Arial"/>
        </w:rPr>
        <w:t xml:space="preserve">ve the same number of drops during </w:t>
      </w:r>
      <w:r w:rsidR="00AB6666">
        <w:rPr>
          <w:rFonts w:eastAsia="Times New Roman" w:cs="Arial"/>
        </w:rPr>
        <w:t>that</w:t>
      </w:r>
      <w:r w:rsidR="00AB6666" w:rsidRPr="00A823E1">
        <w:rPr>
          <w:rFonts w:eastAsia="Times New Roman" w:cs="Arial"/>
        </w:rPr>
        <w:t xml:space="preserve"> </w:t>
      </w:r>
      <w:r w:rsidR="00431EB8" w:rsidRPr="00A823E1">
        <w:rPr>
          <w:rFonts w:eastAsia="Times New Roman" w:cs="Arial"/>
        </w:rPr>
        <w:t>game</w:t>
      </w:r>
      <w:r w:rsidR="009F4519">
        <w:rPr>
          <w:rFonts w:eastAsia="Times New Roman" w:cs="Arial"/>
        </w:rPr>
        <w:t xml:space="preserve"> (‘Game1’, Fig 1A)</w:t>
      </w:r>
      <w:r w:rsidR="00431EB8" w:rsidRPr="00A823E1">
        <w:rPr>
          <w:rFonts w:eastAsia="Times New Roman" w:cs="Arial"/>
        </w:rPr>
        <w:t xml:space="preserve">. </w:t>
      </w:r>
      <w:r w:rsidR="00AB6666">
        <w:rPr>
          <w:rFonts w:eastAsia="Times New Roman" w:cs="Arial"/>
        </w:rPr>
        <w:t>B</w:t>
      </w:r>
      <w:r w:rsidR="00431EB8" w:rsidRPr="00A823E1">
        <w:rPr>
          <w:rFonts w:eastAsia="Times New Roman" w:cs="Arial"/>
        </w:rPr>
        <w:t xml:space="preserve">efore making their free choices, </w:t>
      </w:r>
      <w:r w:rsidR="00AB6666">
        <w:rPr>
          <w:rFonts w:eastAsia="Times New Roman" w:cs="Arial"/>
        </w:rPr>
        <w:t>rats</w:t>
      </w:r>
      <w:r w:rsidR="00AB6666" w:rsidRPr="00A823E1">
        <w:rPr>
          <w:rFonts w:eastAsia="Times New Roman" w:cs="Arial"/>
        </w:rPr>
        <w:t xml:space="preserve"> </w:t>
      </w:r>
      <w:r w:rsidR="00431EB8" w:rsidRPr="00A823E1">
        <w:rPr>
          <w:rFonts w:eastAsia="Times New Roman" w:cs="Arial"/>
        </w:rPr>
        <w:t xml:space="preserve">were guided to one of the target feeders </w:t>
      </w:r>
      <w:del w:id="97" w:author="LabMember" w:date="2020-08-02T16:17:00Z">
        <w:r w:rsidR="00431EB8" w:rsidRPr="00A823E1" w:rsidDel="00786EC9">
          <w:rPr>
            <w:rFonts w:eastAsia="Times New Roman" w:cs="Arial"/>
          </w:rPr>
          <w:delText xml:space="preserve">first </w:delText>
        </w:r>
      </w:del>
      <w:r w:rsidR="00431EB8" w:rsidRPr="00A823E1">
        <w:rPr>
          <w:rFonts w:eastAsia="Times New Roman" w:cs="Arial"/>
        </w:rPr>
        <w:t xml:space="preserve">in the first </w:t>
      </w:r>
      <w:ins w:id="98" w:author="LabMember" w:date="2020-08-02T16:18:00Z">
        <w:r w:rsidR="00786EC9">
          <w:rPr>
            <w:rFonts w:eastAsia="Times New Roman" w:cs="Arial"/>
          </w:rPr>
          <w:t xml:space="preserve">N </w:t>
        </w:r>
      </w:ins>
      <w:r w:rsidR="00431EB8" w:rsidRPr="00A823E1">
        <w:rPr>
          <w:rFonts w:eastAsia="Times New Roman" w:cs="Arial"/>
        </w:rPr>
        <w:t>trial</w:t>
      </w:r>
      <w:ins w:id="99" w:author="LabMember" w:date="2020-08-02T16:18:00Z">
        <w:r w:rsidR="00786EC9">
          <w:rPr>
            <w:rFonts w:eastAsia="Times New Roman" w:cs="Arial"/>
          </w:rPr>
          <w:t>s</w:t>
        </w:r>
      </w:ins>
      <w:r w:rsidR="00AB6666">
        <w:rPr>
          <w:rFonts w:eastAsia="Times New Roman" w:cs="Arial"/>
        </w:rPr>
        <w:t xml:space="preserve"> (only one LED was blinking</w:t>
      </w:r>
      <w:r w:rsidR="009F4519">
        <w:rPr>
          <w:rFonts w:eastAsia="Times New Roman" w:cs="Arial"/>
        </w:rPr>
        <w:t>, Trial1 cue, Fig 1A</w:t>
      </w:r>
      <w:r w:rsidR="00AB6666">
        <w:rPr>
          <w:rFonts w:eastAsia="Times New Roman" w:cs="Arial"/>
        </w:rPr>
        <w:t>)</w:t>
      </w:r>
      <w:r w:rsidR="00431EB8" w:rsidRPr="00A823E1">
        <w:rPr>
          <w:rFonts w:eastAsia="Times New Roman" w:cs="Arial"/>
        </w:rPr>
        <w:t>.</w:t>
      </w:r>
      <w:ins w:id="100" w:author="LabMember" w:date="2020-08-02T16:20:00Z">
        <w:r w:rsidR="00AC0A07">
          <w:rPr>
            <w:rFonts w:eastAsia="Times New Roman" w:cs="Arial"/>
          </w:rPr>
          <w:t xml:space="preserve"> Rats performed versions where </w:t>
        </w:r>
      </w:ins>
      <w:ins w:id="101" w:author="LabMember" w:date="2020-08-02T16:21:00Z">
        <w:r w:rsidR="00AC0A07">
          <w:rPr>
            <w:rFonts w:eastAsia="Times New Roman" w:cs="Arial"/>
          </w:rPr>
          <w:t>N = 0, 1, or 3. (in case of N = 0, rats were not guided and started with a choice between 2 unknown feeders).</w:t>
        </w:r>
      </w:ins>
      <w:r w:rsidR="00431EB8" w:rsidRPr="00A823E1">
        <w:rPr>
          <w:rFonts w:eastAsia="Times New Roman" w:cs="Arial"/>
        </w:rPr>
        <w:t xml:space="preserve"> </w:t>
      </w:r>
      <w:ins w:id="102" w:author="LabMember" w:date="2020-08-02T16:21:00Z">
        <w:r w:rsidR="00AC0A07">
          <w:rPr>
            <w:rFonts w:eastAsia="Times New Roman" w:cs="Arial"/>
          </w:rPr>
          <w:t xml:space="preserve">Fig 1A illustrates the version with </w:t>
        </w:r>
      </w:ins>
      <w:ins w:id="103" w:author="LabMember" w:date="2020-08-02T16:22:00Z">
        <w:r w:rsidR="00AC0A07">
          <w:rPr>
            <w:rFonts w:eastAsia="Times New Roman" w:cs="Arial"/>
          </w:rPr>
          <w:t xml:space="preserve">N = 1. </w:t>
        </w:r>
      </w:ins>
      <w:r w:rsidR="00431EB8" w:rsidRPr="00A823E1">
        <w:rPr>
          <w:rFonts w:eastAsia="Times New Roman" w:cs="Arial"/>
        </w:rPr>
        <w:t xml:space="preserve">From the </w:t>
      </w:r>
      <w:del w:id="104" w:author="LabMember" w:date="2020-08-02T16:19:00Z">
        <w:r w:rsidR="00431EB8" w:rsidRPr="00A823E1" w:rsidDel="00AC0A07">
          <w:rPr>
            <w:rFonts w:eastAsia="Times New Roman" w:cs="Arial"/>
          </w:rPr>
          <w:delText xml:space="preserve">2nd </w:delText>
        </w:r>
      </w:del>
      <w:ins w:id="105" w:author="LabMember" w:date="2020-08-02T16:19:00Z">
        <w:r w:rsidR="00AC0A07">
          <w:rPr>
            <w:rFonts w:eastAsia="Times New Roman" w:cs="Arial"/>
          </w:rPr>
          <w:t>N+1</w:t>
        </w:r>
        <w:r w:rsidR="00AC0A07" w:rsidRPr="00AC0A07">
          <w:rPr>
            <w:rFonts w:eastAsia="Times New Roman" w:cs="Arial"/>
            <w:vertAlign w:val="superscript"/>
            <w:rPrChange w:id="106" w:author="LabMember" w:date="2020-08-02T16:20:00Z">
              <w:rPr>
                <w:rFonts w:eastAsia="Times New Roman" w:cs="Arial"/>
              </w:rPr>
            </w:rPrChange>
          </w:rPr>
          <w:t>th</w:t>
        </w:r>
        <w:r w:rsidR="00AC0A07" w:rsidRPr="00A823E1">
          <w:rPr>
            <w:rFonts w:eastAsia="Times New Roman" w:cs="Arial"/>
          </w:rPr>
          <w:t xml:space="preserve"> </w:t>
        </w:r>
      </w:ins>
      <w:r w:rsidR="00431EB8" w:rsidRPr="00A823E1">
        <w:rPr>
          <w:rFonts w:eastAsia="Times New Roman" w:cs="Arial"/>
        </w:rPr>
        <w:t xml:space="preserve">trial, they </w:t>
      </w:r>
      <w:r w:rsidR="00AB6666">
        <w:rPr>
          <w:rFonts w:eastAsia="Times New Roman" w:cs="Arial"/>
        </w:rPr>
        <w:t>we</w:t>
      </w:r>
      <w:r w:rsidR="00431EB8" w:rsidRPr="00A823E1">
        <w:rPr>
          <w:rFonts w:eastAsia="Times New Roman" w:cs="Arial"/>
        </w:rPr>
        <w:t xml:space="preserve">re cued to make free choices </w:t>
      </w:r>
      <w:r w:rsidR="00AB6666">
        <w:rPr>
          <w:rFonts w:eastAsia="Times New Roman" w:cs="Arial"/>
        </w:rPr>
        <w:t>(the LED of the 2 rewarded feeders blinked simultaneously</w:t>
      </w:r>
      <w:r w:rsidR="009F4519">
        <w:rPr>
          <w:rFonts w:eastAsia="Times New Roman" w:cs="Arial"/>
        </w:rPr>
        <w:t>, ‘Trial2 cue’ Fig 1A</w:t>
      </w:r>
      <w:r w:rsidR="00AB6666">
        <w:rPr>
          <w:rFonts w:eastAsia="Times New Roman" w:cs="Arial"/>
        </w:rPr>
        <w:t xml:space="preserve">) </w:t>
      </w:r>
      <w:r w:rsidR="00431EB8" w:rsidRPr="00A823E1">
        <w:rPr>
          <w:rFonts w:eastAsia="Times New Roman" w:cs="Arial"/>
        </w:rPr>
        <w:t xml:space="preserve">for either 1 trial (short horizon condition) or 6 trials (long horizon condition). </w:t>
      </w:r>
    </w:p>
    <w:p w14:paraId="65701E53" w14:textId="6DC463B9" w:rsidR="00431EB8" w:rsidRPr="00A823E1" w:rsidRDefault="009F4519" w:rsidP="00431EB8">
      <w:pPr>
        <w:spacing w:before="100" w:beforeAutospacing="1" w:after="100" w:afterAutospacing="1"/>
        <w:rPr>
          <w:rFonts w:eastAsia="Times New Roman" w:cs="Arial"/>
        </w:rPr>
      </w:pPr>
      <w:r>
        <w:rPr>
          <w:rFonts w:eastAsia="Times New Roman" w:cs="Arial"/>
        </w:rPr>
        <w:t xml:space="preserve">After the first game </w:t>
      </w:r>
      <w:r w:rsidR="00D3316B">
        <w:rPr>
          <w:rFonts w:eastAsia="Times New Roman" w:cs="Arial"/>
        </w:rPr>
        <w:t>wa</w:t>
      </w:r>
      <w:r>
        <w:rPr>
          <w:rFonts w:eastAsia="Times New Roman" w:cs="Arial"/>
        </w:rPr>
        <w:t xml:space="preserve">s completed, </w:t>
      </w:r>
      <w:proofErr w:type="gramStart"/>
      <w:r>
        <w:rPr>
          <w:rFonts w:eastAsia="Times New Roman" w:cs="Arial"/>
        </w:rPr>
        <w:t>a</w:t>
      </w:r>
      <w:proofErr w:type="gramEnd"/>
      <w:r w:rsidRPr="00A823E1">
        <w:rPr>
          <w:rFonts w:eastAsia="Times New Roman" w:cs="Arial"/>
        </w:rPr>
        <w:t xml:space="preserve"> 8s increasing </w:t>
      </w:r>
      <w:r>
        <w:rPr>
          <w:rFonts w:eastAsia="Times New Roman" w:cs="Arial"/>
        </w:rPr>
        <w:t xml:space="preserve">sweep </w:t>
      </w:r>
      <w:r w:rsidR="00D3316B">
        <w:rPr>
          <w:rFonts w:eastAsia="Times New Roman" w:cs="Arial"/>
        </w:rPr>
        <w:t>tone wa</w:t>
      </w:r>
      <w:r w:rsidRPr="00A823E1">
        <w:rPr>
          <w:rFonts w:eastAsia="Times New Roman" w:cs="Arial"/>
        </w:rPr>
        <w:t>s played to indicate</w:t>
      </w:r>
      <w:r>
        <w:rPr>
          <w:rFonts w:eastAsia="Times New Roman" w:cs="Arial"/>
        </w:rPr>
        <w:t xml:space="preserve"> the start of a new game</w:t>
      </w:r>
      <w:r w:rsidRPr="00A823E1">
        <w:rPr>
          <w:rFonts w:eastAsia="Times New Roman" w:cs="Arial"/>
        </w:rPr>
        <w:t>.</w:t>
      </w:r>
      <w:r>
        <w:rPr>
          <w:rFonts w:eastAsia="Times New Roman" w:cs="Arial"/>
        </w:rPr>
        <w:t xml:space="preserve"> T</w:t>
      </w:r>
      <w:r w:rsidR="00D3316B">
        <w:rPr>
          <w:rFonts w:eastAsia="Times New Roman" w:cs="Arial"/>
        </w:rPr>
        <w:t>he layout wa</w:t>
      </w:r>
      <w:r>
        <w:rPr>
          <w:rFonts w:eastAsia="Times New Roman" w:cs="Arial"/>
        </w:rPr>
        <w:t>s</w:t>
      </w:r>
      <w:r w:rsidR="00D3316B">
        <w:rPr>
          <w:rFonts w:eastAsia="Times New Roman" w:cs="Arial"/>
        </w:rPr>
        <w:t xml:space="preserve"> then</w:t>
      </w:r>
      <w:r>
        <w:rPr>
          <w:rFonts w:eastAsia="Times New Roman" w:cs="Arial"/>
        </w:rPr>
        <w:t xml:space="preserve"> switched and the feeder directly opposite to the home base </w:t>
      </w:r>
      <w:r w:rsidR="00D3316B">
        <w:rPr>
          <w:rFonts w:eastAsia="Times New Roman" w:cs="Arial"/>
        </w:rPr>
        <w:t>wa</w:t>
      </w:r>
      <w:r>
        <w:rPr>
          <w:rFonts w:eastAsia="Times New Roman" w:cs="Arial"/>
        </w:rPr>
        <w:t>s now activated and signal</w:t>
      </w:r>
      <w:r w:rsidR="00D3316B">
        <w:rPr>
          <w:rFonts w:eastAsia="Times New Roman" w:cs="Arial"/>
        </w:rPr>
        <w:t>ed</w:t>
      </w:r>
      <w:r>
        <w:rPr>
          <w:rFonts w:eastAsia="Times New Roman" w:cs="Arial"/>
        </w:rPr>
        <w:t xml:space="preserve"> the start of a new game (Game2, Trial1 Start, Fig 1A). The new rewarded feeders are the activated opposite to the new home base (</w:t>
      </w:r>
      <w:commentRangeStart w:id="107"/>
      <w:r>
        <w:rPr>
          <w:rFonts w:eastAsia="Times New Roman" w:cs="Arial"/>
        </w:rPr>
        <w:t>trial1</w:t>
      </w:r>
      <w:commentRangeEnd w:id="107"/>
      <w:r>
        <w:rPr>
          <w:rStyle w:val="CommentReference"/>
        </w:rPr>
        <w:commentReference w:id="107"/>
      </w:r>
      <w:r>
        <w:rPr>
          <w:rFonts w:eastAsia="Times New Roman" w:cs="Arial"/>
        </w:rPr>
        <w:t xml:space="preserve"> cue, Fig 1A). </w:t>
      </w:r>
    </w:p>
    <w:p w14:paraId="19483D42" w14:textId="35C5E19D" w:rsidR="00431EB8" w:rsidRDefault="00431EB8" w:rsidP="00431EB8">
      <w:pPr>
        <w:spacing w:before="100" w:beforeAutospacing="1" w:after="100" w:afterAutospacing="1"/>
        <w:rPr>
          <w:ins w:id="108" w:author="LabMember" w:date="2020-08-02T16:16:00Z"/>
          <w:rFonts w:eastAsia="Times New Roman" w:cs="Arial"/>
        </w:rPr>
      </w:pPr>
      <w:r w:rsidRPr="00A823E1">
        <w:rPr>
          <w:rFonts w:eastAsia="Times New Roman" w:cs="Arial"/>
        </w:rPr>
        <w:t xml:space="preserve">Each home base </w:t>
      </w:r>
      <w:r w:rsidR="00D3316B">
        <w:rPr>
          <w:rFonts w:eastAsia="Times New Roman" w:cs="Arial"/>
        </w:rPr>
        <w:t>wa</w:t>
      </w:r>
      <w:r w:rsidR="00D3316B" w:rsidRPr="00A823E1">
        <w:rPr>
          <w:rFonts w:eastAsia="Times New Roman" w:cs="Arial"/>
        </w:rPr>
        <w:t xml:space="preserve">s </w:t>
      </w:r>
      <w:r w:rsidRPr="00A823E1">
        <w:rPr>
          <w:rFonts w:eastAsia="Times New Roman" w:cs="Arial"/>
        </w:rPr>
        <w:t xml:space="preserve">associated with a fixed horizon </w:t>
      </w:r>
      <w:r w:rsidR="00D3316B">
        <w:rPr>
          <w:rFonts w:eastAsia="Times New Roman" w:cs="Arial"/>
        </w:rPr>
        <w:t>in each game. Horizon is defined as the number of trials after the guided trial (ref). In these experiments two conditions were implemented: Horizon 1: only once free choice allowed before a new game started, and Horizon 6: 6 free choices before the start of a new game. Horizon conditions</w:t>
      </w:r>
      <w:r w:rsidRPr="00A823E1">
        <w:rPr>
          <w:rFonts w:eastAsia="Times New Roman" w:cs="Arial"/>
        </w:rPr>
        <w:t xml:space="preserve"> </w:t>
      </w:r>
      <w:r w:rsidR="00D3316B">
        <w:rPr>
          <w:rFonts w:eastAsia="Times New Roman" w:cs="Arial"/>
        </w:rPr>
        <w:t>were</w:t>
      </w:r>
      <w:r w:rsidRPr="00A823E1">
        <w:rPr>
          <w:rFonts w:eastAsia="Times New Roman" w:cs="Arial"/>
        </w:rPr>
        <w:t xml:space="preserve"> pseudo</w:t>
      </w:r>
      <w:r w:rsidR="00DA6D4D" w:rsidRPr="00A823E1">
        <w:rPr>
          <w:rFonts w:eastAsia="Times New Roman" w:cs="Arial"/>
        </w:rPr>
        <w:t xml:space="preserve"> </w:t>
      </w:r>
      <w:r w:rsidRPr="00A823E1">
        <w:rPr>
          <w:rFonts w:eastAsia="Times New Roman" w:cs="Arial"/>
        </w:rPr>
        <w:t xml:space="preserve">randomly </w:t>
      </w:r>
      <w:r w:rsidR="00D3316B">
        <w:rPr>
          <w:rFonts w:eastAsia="Times New Roman" w:cs="Arial"/>
        </w:rPr>
        <w:t>chosen every day</w:t>
      </w:r>
      <w:r w:rsidRPr="00A823E1">
        <w:rPr>
          <w:rFonts w:eastAsia="Times New Roman" w:cs="Arial"/>
        </w:rPr>
        <w:t>.</w:t>
      </w:r>
      <w:r w:rsidR="00D3316B">
        <w:rPr>
          <w:rFonts w:eastAsia="Times New Roman" w:cs="Arial"/>
        </w:rPr>
        <w:t xml:space="preserve"> </w:t>
      </w:r>
      <w:del w:id="109" w:author="LabMember" w:date="2020-08-02T15:54:00Z">
        <w:r w:rsidR="00D3316B" w:rsidDel="00ED21B3">
          <w:rPr>
            <w:rFonts w:eastAsia="Times New Roman" w:cs="Arial"/>
          </w:rPr>
          <w:delText>Up to</w:delText>
        </w:r>
      </w:del>
      <w:ins w:id="110" w:author="LabMember" w:date="2020-08-02T15:54:00Z">
        <w:r w:rsidR="00ED21B3">
          <w:rPr>
            <w:rFonts w:eastAsia="Times New Roman" w:cs="Arial"/>
          </w:rPr>
          <w:t>On average,</w:t>
        </w:r>
      </w:ins>
      <w:r w:rsidR="00D3316B">
        <w:rPr>
          <w:rFonts w:eastAsia="Times New Roman" w:cs="Arial"/>
        </w:rPr>
        <w:t xml:space="preserve"> </w:t>
      </w:r>
      <w:del w:id="111" w:author="LabMember" w:date="2020-08-01T13:20:00Z">
        <w:r w:rsidR="00D3316B" w:rsidDel="00856783">
          <w:rPr>
            <w:rFonts w:eastAsia="Times New Roman" w:cs="Arial"/>
          </w:rPr>
          <w:delText xml:space="preserve">XX </w:delText>
        </w:r>
      </w:del>
      <w:ins w:id="112" w:author="LabMember" w:date="2020-08-02T15:59:00Z">
        <w:r w:rsidR="00ED21B3">
          <w:rPr>
            <w:rFonts w:eastAsia="Times New Roman" w:cs="Arial"/>
          </w:rPr>
          <w:t>16.1</w:t>
        </w:r>
      </w:ins>
      <w:ins w:id="113" w:author="LabMember" w:date="2020-08-01T13:20:00Z">
        <w:r w:rsidR="00856783">
          <w:rPr>
            <w:rFonts w:eastAsia="Times New Roman" w:cs="Arial"/>
          </w:rPr>
          <w:t xml:space="preserve"> </w:t>
        </w:r>
      </w:ins>
      <w:r w:rsidR="00D3316B">
        <w:rPr>
          <w:rFonts w:eastAsia="Times New Roman" w:cs="Arial"/>
        </w:rPr>
        <w:t>games were ran per day.</w:t>
      </w:r>
      <w:r w:rsidRPr="00A823E1">
        <w:rPr>
          <w:rFonts w:eastAsia="Times New Roman" w:cs="Arial"/>
        </w:rPr>
        <w:t xml:space="preserve"> </w:t>
      </w:r>
    </w:p>
    <w:p w14:paraId="036D121D" w14:textId="77777777" w:rsidR="00993DF2" w:rsidRPr="00A823E1" w:rsidRDefault="00993DF2" w:rsidP="00431EB8">
      <w:pPr>
        <w:spacing w:before="100" w:beforeAutospacing="1" w:after="100" w:afterAutospacing="1"/>
        <w:rPr>
          <w:rFonts w:eastAsia="Times New Roman" w:cs="Arial"/>
        </w:rPr>
      </w:pPr>
    </w:p>
    <w:p w14:paraId="0362BE0F" w14:textId="77551852" w:rsidR="00431EB8" w:rsidRPr="00A823E1" w:rsidRDefault="00431EB8" w:rsidP="00431EB8">
      <w:pPr>
        <w:spacing w:before="100" w:beforeAutospacing="1" w:after="100" w:afterAutospacing="1"/>
        <w:rPr>
          <w:rFonts w:eastAsia="Times New Roman" w:cs="Arial"/>
        </w:rPr>
      </w:pPr>
      <w:r w:rsidRPr="00A823E1">
        <w:rPr>
          <w:rFonts w:eastAsia="Times New Roman" w:cs="Arial"/>
        </w:rPr>
        <w:t>Human version</w:t>
      </w:r>
      <w:r w:rsidR="00D3316B">
        <w:rPr>
          <w:rFonts w:eastAsia="Times New Roman" w:cs="Arial"/>
        </w:rPr>
        <w:t xml:space="preserve">: </w:t>
      </w:r>
      <w:r w:rsidRPr="00A823E1">
        <w:rPr>
          <w:rFonts w:eastAsia="Times New Roman" w:cs="Arial"/>
        </w:rPr>
        <w:t xml:space="preserve">In this task, participants </w:t>
      </w:r>
      <w:r w:rsidR="00D3316B">
        <w:rPr>
          <w:rFonts w:eastAsia="Times New Roman" w:cs="Arial"/>
        </w:rPr>
        <w:t>we</w:t>
      </w:r>
      <w:r w:rsidR="00D3316B" w:rsidRPr="00A823E1">
        <w:rPr>
          <w:rFonts w:eastAsia="Times New Roman" w:cs="Arial"/>
        </w:rPr>
        <w:t xml:space="preserve">re </w:t>
      </w:r>
      <w:r w:rsidR="00D3316B">
        <w:rPr>
          <w:rFonts w:eastAsia="Times New Roman" w:cs="Arial"/>
        </w:rPr>
        <w:t xml:space="preserve">sitting in a booth, in front of a computer. They were </w:t>
      </w:r>
      <w:r w:rsidRPr="00A823E1">
        <w:rPr>
          <w:rFonts w:eastAsia="Times New Roman" w:cs="Arial"/>
        </w:rPr>
        <w:t>asked to choose between two slots machines (will also refer to as bandits</w:t>
      </w:r>
      <w:r w:rsidR="00D3316B">
        <w:rPr>
          <w:rFonts w:eastAsia="Times New Roman" w:cs="Arial"/>
        </w:rPr>
        <w:t>, Fig 1B</w:t>
      </w:r>
      <w:r w:rsidRPr="00A823E1">
        <w:rPr>
          <w:rFonts w:eastAsia="Times New Roman" w:cs="Arial"/>
        </w:rPr>
        <w:t xml:space="preserve">) that </w:t>
      </w:r>
      <w:r w:rsidR="00D3316B" w:rsidRPr="00A823E1">
        <w:rPr>
          <w:rFonts w:eastAsia="Times New Roman" w:cs="Arial"/>
        </w:rPr>
        <w:t>g</w:t>
      </w:r>
      <w:r w:rsidR="00D3316B">
        <w:rPr>
          <w:rFonts w:eastAsia="Times New Roman" w:cs="Arial"/>
        </w:rPr>
        <w:t>a</w:t>
      </w:r>
      <w:r w:rsidR="00D3316B" w:rsidRPr="00A823E1">
        <w:rPr>
          <w:rFonts w:eastAsia="Times New Roman" w:cs="Arial"/>
        </w:rPr>
        <w:t xml:space="preserve">ve </w:t>
      </w:r>
      <w:r w:rsidRPr="00A823E1">
        <w:rPr>
          <w:rFonts w:eastAsia="Times New Roman" w:cs="Arial"/>
        </w:rPr>
        <w:t xml:space="preserve">out a fixed number of rewards uniformly drawn from 1 to 5. Participants </w:t>
      </w:r>
      <w:r w:rsidR="00D3316B">
        <w:rPr>
          <w:rFonts w:eastAsia="Times New Roman" w:cs="Arial"/>
        </w:rPr>
        <w:t>we</w:t>
      </w:r>
      <w:r w:rsidR="00D3316B" w:rsidRPr="00A823E1">
        <w:rPr>
          <w:rFonts w:eastAsia="Times New Roman" w:cs="Arial"/>
        </w:rPr>
        <w:t xml:space="preserve">re </w:t>
      </w:r>
      <w:r w:rsidRPr="00A823E1">
        <w:rPr>
          <w:rFonts w:eastAsia="Times New Roman" w:cs="Arial"/>
        </w:rPr>
        <w:t xml:space="preserve">instructed to maximize the total </w:t>
      </w:r>
      <w:r w:rsidR="00D3316B">
        <w:rPr>
          <w:rFonts w:eastAsia="Times New Roman" w:cs="Arial"/>
        </w:rPr>
        <w:t>number rewards</w:t>
      </w:r>
      <w:r w:rsidRPr="00A823E1">
        <w:rPr>
          <w:rFonts w:eastAsia="Times New Roman" w:cs="Arial"/>
        </w:rPr>
        <w:t>. The height of the boxes indicate</w:t>
      </w:r>
      <w:r w:rsidR="009C6470" w:rsidRPr="00A823E1">
        <w:rPr>
          <w:rFonts w:eastAsia="Times New Roman" w:cs="Arial"/>
        </w:rPr>
        <w:t>s</w:t>
      </w:r>
      <w:r w:rsidRPr="00A823E1">
        <w:rPr>
          <w:rFonts w:eastAsia="Times New Roman" w:cs="Arial"/>
        </w:rPr>
        <w:t xml:space="preserve"> the number of choices </w:t>
      </w:r>
      <w:r w:rsidR="001D575D">
        <w:rPr>
          <w:rFonts w:eastAsia="Times New Roman" w:cs="Arial"/>
        </w:rPr>
        <w:t>allowed in the current game</w:t>
      </w:r>
      <w:r w:rsidRPr="00A823E1">
        <w:rPr>
          <w:rFonts w:eastAsia="Times New Roman" w:cs="Arial"/>
        </w:rPr>
        <w:t xml:space="preserve"> (i.e. the horizon condition</w:t>
      </w:r>
      <w:r w:rsidR="001D575D">
        <w:rPr>
          <w:rFonts w:eastAsia="Times New Roman" w:cs="Arial"/>
        </w:rPr>
        <w:t>, Horizon=2 in</w:t>
      </w:r>
      <w:r w:rsidR="001D575D" w:rsidRPr="00A823E1">
        <w:rPr>
          <w:rFonts w:eastAsia="Times New Roman" w:cs="Arial"/>
        </w:rPr>
        <w:t xml:space="preserve"> </w:t>
      </w:r>
      <w:r w:rsidRPr="00A823E1">
        <w:rPr>
          <w:rFonts w:eastAsia="Times New Roman" w:cs="Arial"/>
        </w:rPr>
        <w:t xml:space="preserve">Figure 1 B), each row represents a trial. Before participants make their own choices, in the very first trial, they </w:t>
      </w:r>
      <w:r w:rsidR="001D575D">
        <w:rPr>
          <w:rFonts w:eastAsia="Times New Roman" w:cs="Arial"/>
        </w:rPr>
        <w:t>we</w:t>
      </w:r>
      <w:r w:rsidR="001D575D" w:rsidRPr="00A823E1">
        <w:rPr>
          <w:rFonts w:eastAsia="Times New Roman" w:cs="Arial"/>
        </w:rPr>
        <w:t xml:space="preserve">re </w:t>
      </w:r>
      <w:r w:rsidR="001D575D">
        <w:rPr>
          <w:rFonts w:eastAsia="Times New Roman" w:cs="Arial"/>
        </w:rPr>
        <w:t>cued</w:t>
      </w:r>
      <w:r w:rsidR="001D575D" w:rsidRPr="00A823E1">
        <w:rPr>
          <w:rFonts w:eastAsia="Times New Roman" w:cs="Arial"/>
        </w:rPr>
        <w:t xml:space="preserve"> </w:t>
      </w:r>
      <w:r w:rsidRPr="00A823E1">
        <w:rPr>
          <w:rFonts w:eastAsia="Times New Roman" w:cs="Arial"/>
        </w:rPr>
        <w:t xml:space="preserve">to pick one of the </w:t>
      </w:r>
      <w:commentRangeStart w:id="114"/>
      <w:r w:rsidRPr="00A823E1">
        <w:rPr>
          <w:rFonts w:eastAsia="Times New Roman" w:cs="Arial"/>
        </w:rPr>
        <w:t>bandits</w:t>
      </w:r>
      <w:commentRangeEnd w:id="114"/>
      <w:r w:rsidR="001D575D">
        <w:rPr>
          <w:rStyle w:val="CommentReference"/>
        </w:rPr>
        <w:commentReference w:id="114"/>
      </w:r>
      <w:r w:rsidRPr="00A823E1">
        <w:rPr>
          <w:rFonts w:eastAsia="Times New Roman" w:cs="Arial"/>
        </w:rPr>
        <w:t xml:space="preserve">. The options available </w:t>
      </w:r>
      <w:r w:rsidR="001D575D">
        <w:rPr>
          <w:rFonts w:eastAsia="Times New Roman" w:cs="Arial"/>
        </w:rPr>
        <w:t>wa</w:t>
      </w:r>
      <w:r w:rsidR="001D575D" w:rsidRPr="00A823E1">
        <w:rPr>
          <w:rFonts w:eastAsia="Times New Roman" w:cs="Arial"/>
        </w:rPr>
        <w:t xml:space="preserve">s </w:t>
      </w:r>
      <w:r w:rsidR="001D575D">
        <w:rPr>
          <w:rFonts w:eastAsia="Times New Roman" w:cs="Arial"/>
        </w:rPr>
        <w:t>cued</w:t>
      </w:r>
      <w:r w:rsidR="001D575D" w:rsidRPr="00A823E1">
        <w:rPr>
          <w:rFonts w:eastAsia="Times New Roman" w:cs="Arial"/>
        </w:rPr>
        <w:t xml:space="preserve"> </w:t>
      </w:r>
      <w:r w:rsidRPr="00A823E1">
        <w:rPr>
          <w:rFonts w:eastAsia="Times New Roman" w:cs="Arial"/>
        </w:rPr>
        <w:t xml:space="preserve">with a green background color. Participants indicate their choices by pressing the arrow keys on a keyboard. </w:t>
      </w:r>
      <w:r w:rsidR="001D575D">
        <w:rPr>
          <w:rFonts w:eastAsia="Times New Roman" w:cs="Arial"/>
        </w:rPr>
        <w:t xml:space="preserve">Their response was followed by an indication of how much rewards they obtained (3, XX, Fig 1B). </w:t>
      </w:r>
      <w:r w:rsidRPr="00A823E1">
        <w:rPr>
          <w:rFonts w:eastAsia="Times New Roman" w:cs="Arial"/>
        </w:rPr>
        <w:t xml:space="preserve">From the 2nd trial, both </w:t>
      </w:r>
      <w:r w:rsidR="001D575D">
        <w:rPr>
          <w:rFonts w:eastAsia="Times New Roman" w:cs="Arial"/>
        </w:rPr>
        <w:t>bandits</w:t>
      </w:r>
      <w:r w:rsidRPr="00A823E1">
        <w:rPr>
          <w:rFonts w:eastAsia="Times New Roman" w:cs="Arial"/>
        </w:rPr>
        <w:t xml:space="preserve"> </w:t>
      </w:r>
      <w:r w:rsidR="001D575D">
        <w:rPr>
          <w:rFonts w:eastAsia="Times New Roman" w:cs="Arial"/>
        </w:rPr>
        <w:t>were</w:t>
      </w:r>
      <w:r w:rsidR="001D575D" w:rsidRPr="00A823E1">
        <w:rPr>
          <w:rFonts w:eastAsia="Times New Roman" w:cs="Arial"/>
        </w:rPr>
        <w:t xml:space="preserve"> </w:t>
      </w:r>
      <w:r w:rsidRPr="00A823E1">
        <w:rPr>
          <w:rFonts w:eastAsia="Times New Roman" w:cs="Arial"/>
        </w:rPr>
        <w:t xml:space="preserve">available and participants </w:t>
      </w:r>
      <w:r w:rsidR="001D575D">
        <w:rPr>
          <w:rFonts w:eastAsia="Times New Roman" w:cs="Arial"/>
        </w:rPr>
        <w:t>we</w:t>
      </w:r>
      <w:r w:rsidR="001D575D" w:rsidRPr="00A823E1">
        <w:rPr>
          <w:rFonts w:eastAsia="Times New Roman" w:cs="Arial"/>
        </w:rPr>
        <w:t xml:space="preserve">re </w:t>
      </w:r>
      <w:r w:rsidRPr="00A823E1">
        <w:rPr>
          <w:rFonts w:eastAsia="Times New Roman" w:cs="Arial"/>
        </w:rPr>
        <w:t xml:space="preserve">free to make their own choices. There </w:t>
      </w:r>
      <w:proofErr w:type="spellStart"/>
      <w:r w:rsidR="001D575D">
        <w:rPr>
          <w:rFonts w:eastAsia="Times New Roman" w:cs="Arial"/>
        </w:rPr>
        <w:t>w</w:t>
      </w:r>
      <w:r w:rsidR="001D575D" w:rsidRPr="00A823E1">
        <w:rPr>
          <w:rFonts w:eastAsia="Times New Roman" w:cs="Arial"/>
        </w:rPr>
        <w:t>re</w:t>
      </w:r>
      <w:proofErr w:type="spellEnd"/>
      <w:r w:rsidR="001D575D" w:rsidRPr="00A823E1">
        <w:rPr>
          <w:rFonts w:eastAsia="Times New Roman" w:cs="Arial"/>
        </w:rPr>
        <w:t xml:space="preserve"> </w:t>
      </w:r>
      <w:r w:rsidRPr="00A823E1">
        <w:rPr>
          <w:rFonts w:eastAsia="Times New Roman" w:cs="Arial"/>
        </w:rPr>
        <w:t xml:space="preserve">four horizon conditions (1, 2, 5, 9 free choices) and games with different horizons </w:t>
      </w:r>
      <w:r w:rsidR="001D575D">
        <w:rPr>
          <w:rFonts w:eastAsia="Times New Roman" w:cs="Arial"/>
        </w:rPr>
        <w:t>we</w:t>
      </w:r>
      <w:r w:rsidR="001D575D" w:rsidRPr="00A823E1">
        <w:rPr>
          <w:rFonts w:eastAsia="Times New Roman" w:cs="Arial"/>
        </w:rPr>
        <w:t xml:space="preserve">re </w:t>
      </w:r>
      <w:r w:rsidR="0090734D">
        <w:rPr>
          <w:rFonts w:eastAsia="Times New Roman" w:cs="Arial" w:hint="eastAsia"/>
        </w:rPr>
        <w:t>p</w:t>
      </w:r>
      <w:r w:rsidR="001D575D">
        <w:rPr>
          <w:rFonts w:eastAsia="Times New Roman" w:cs="Arial"/>
        </w:rPr>
        <w:t xml:space="preserve">seudo-randomly </w:t>
      </w:r>
      <w:r w:rsidRPr="00A823E1">
        <w:rPr>
          <w:rFonts w:eastAsia="Times New Roman" w:cs="Arial"/>
        </w:rPr>
        <w:t xml:space="preserve">interleaved. </w:t>
      </w:r>
      <w:ins w:id="115" w:author="LabMember" w:date="2020-08-01T13:22:00Z">
        <w:r w:rsidR="00196E27">
          <w:rPr>
            <w:rFonts w:eastAsia="Times New Roman" w:cs="Arial"/>
          </w:rPr>
          <w:t>Humans ra</w:t>
        </w:r>
        <w:r w:rsidR="00856783">
          <w:rPr>
            <w:rFonts w:eastAsia="Times New Roman" w:cs="Arial"/>
          </w:rPr>
          <w:t xml:space="preserve">n 160 games per </w:t>
        </w:r>
      </w:ins>
      <w:ins w:id="116" w:author="LabMember" w:date="2020-08-02T16:00:00Z">
        <w:r w:rsidR="00196E27">
          <w:rPr>
            <w:rFonts w:eastAsia="Times New Roman" w:cs="Arial"/>
          </w:rPr>
          <w:t>participant</w:t>
        </w:r>
        <w:r w:rsidR="00A01461">
          <w:rPr>
            <w:rFonts w:eastAsia="Times New Roman" w:cs="Arial"/>
          </w:rPr>
          <w:t xml:space="preserve"> (with the exception of 4 early participants doing 80 games</w:t>
        </w:r>
      </w:ins>
      <w:ins w:id="117" w:author="LabMember" w:date="2020-08-02T16:01:00Z">
        <w:r w:rsidR="00A01461">
          <w:rPr>
            <w:rFonts w:eastAsia="Times New Roman" w:cs="Arial"/>
          </w:rPr>
          <w:t>)</w:t>
        </w:r>
      </w:ins>
      <w:ins w:id="118" w:author="LabMember" w:date="2020-08-01T13:22:00Z">
        <w:r w:rsidR="00856783">
          <w:rPr>
            <w:rFonts w:eastAsia="Times New Roman" w:cs="Arial"/>
          </w:rPr>
          <w:t>.</w:t>
        </w:r>
      </w:ins>
    </w:p>
    <w:p w14:paraId="7E21F7F3" w14:textId="77777777" w:rsidR="001D575D" w:rsidRDefault="001D575D">
      <w:pPr>
        <w:rPr>
          <w:rFonts w:eastAsia="Times New Roman" w:cs="Arial"/>
          <w:sz w:val="34"/>
          <w:szCs w:val="34"/>
        </w:rPr>
      </w:pPr>
      <w:r>
        <w:rPr>
          <w:rFonts w:eastAsia="Times New Roman" w:cs="Arial"/>
          <w:sz w:val="34"/>
          <w:szCs w:val="34"/>
        </w:rPr>
        <w:br w:type="page"/>
      </w:r>
    </w:p>
    <w:p w14:paraId="78320F73" w14:textId="77777777" w:rsidR="00431EB8" w:rsidRPr="00A823E1" w:rsidRDefault="00431EB8" w:rsidP="00AD5E5D">
      <w:pPr>
        <w:pStyle w:val="Heading1"/>
      </w:pPr>
      <w:r w:rsidRPr="00A823E1">
        <w:t>Results</w:t>
      </w:r>
    </w:p>
    <w:p w14:paraId="33879774" w14:textId="77777777" w:rsidR="00FF3C52" w:rsidRDefault="00B97DE2" w:rsidP="00090CAB">
      <w:pPr>
        <w:spacing w:before="100" w:beforeAutospacing="1" w:after="100" w:afterAutospacing="1"/>
        <w:rPr>
          <w:rFonts w:eastAsia="Times New Roman" w:cs="Arial"/>
        </w:rPr>
      </w:pPr>
      <w:r w:rsidRPr="00A823E1">
        <w:rPr>
          <w:rFonts w:eastAsia="Times New Roman" w:cs="Arial"/>
        </w:rPr>
        <w:t>Both humans and rats are able to choose the best option (</w:t>
      </w:r>
      <w:r w:rsidR="00FF3C52">
        <w:rPr>
          <w:rFonts w:eastAsia="Times New Roman" w:cs="Arial"/>
        </w:rPr>
        <w:t xml:space="preserve">p(correct), </w:t>
      </w:r>
      <w:r w:rsidRPr="00A823E1">
        <w:rPr>
          <w:rFonts w:eastAsia="Times New Roman" w:cs="Arial"/>
        </w:rPr>
        <w:t xml:space="preserve">the option with a higher magnitude between the two available sugar water locations for rats, or the slot machine with a higher payout for humans) significantly above </w:t>
      </w:r>
      <w:r w:rsidR="00FF3C52">
        <w:rPr>
          <w:rFonts w:eastAsia="Times New Roman" w:cs="Arial"/>
        </w:rPr>
        <w:t xml:space="preserve">chance </w:t>
      </w:r>
      <w:r w:rsidRPr="00A823E1">
        <w:rPr>
          <w:rFonts w:eastAsia="Times New Roman" w:cs="Arial"/>
        </w:rPr>
        <w:t xml:space="preserve">in the last choice in the long horizon context.  Humans can achieve an accuracy of over 90% whereas rats can achieve an average accuracy </w:t>
      </w:r>
      <w:r w:rsidR="00F94658" w:rsidRPr="00A823E1">
        <w:rPr>
          <w:rFonts w:eastAsia="Times New Roman" w:cs="Arial"/>
        </w:rPr>
        <w:t>around</w:t>
      </w:r>
      <w:r w:rsidRPr="00A823E1">
        <w:rPr>
          <w:rFonts w:eastAsia="Times New Roman" w:cs="Arial"/>
        </w:rPr>
        <w:t xml:space="preserve"> 80</w:t>
      </w:r>
      <w:r w:rsidR="00F8214E" w:rsidRPr="00A823E1">
        <w:rPr>
          <w:rFonts w:eastAsia="Times New Roman" w:cs="Arial"/>
        </w:rPr>
        <w:t>%</w:t>
      </w:r>
      <w:r w:rsidR="00431EB8" w:rsidRPr="00A823E1">
        <w:rPr>
          <w:rFonts w:eastAsia="Times New Roman" w:cs="Arial"/>
        </w:rPr>
        <w:t xml:space="preserve"> </w:t>
      </w:r>
      <w:r w:rsidR="0098150E" w:rsidRPr="00A823E1">
        <w:rPr>
          <w:rFonts w:eastAsia="Times New Roman" w:cs="Arial"/>
        </w:rPr>
        <w:t>(Figure 2).</w:t>
      </w:r>
      <w:r w:rsidR="00FF3C52">
        <w:rPr>
          <w:rFonts w:eastAsia="Times New Roman" w:cs="Arial"/>
        </w:rPr>
        <w:t xml:space="preserve"> Both improve with the number of trial given. </w:t>
      </w:r>
      <w:r w:rsidR="00E415CC" w:rsidRPr="00A823E1">
        <w:rPr>
          <w:rFonts w:eastAsia="Times New Roman" w:cs="Arial"/>
        </w:rPr>
        <w:t>Interesting</w:t>
      </w:r>
      <w:r w:rsidR="00FF3C52">
        <w:rPr>
          <w:rFonts w:eastAsia="Times New Roman" w:cs="Arial"/>
        </w:rPr>
        <w:t>ly</w:t>
      </w:r>
      <w:r w:rsidR="00E415CC" w:rsidRPr="00A823E1">
        <w:rPr>
          <w:rFonts w:eastAsia="Times New Roman" w:cs="Arial"/>
        </w:rPr>
        <w:t xml:space="preserve">, in the first free choice, </w:t>
      </w:r>
      <w:r w:rsidR="00BF1EFA" w:rsidRPr="00A823E1">
        <w:rPr>
          <w:rFonts w:eastAsia="Times New Roman" w:cs="Arial"/>
        </w:rPr>
        <w:t>bot</w:t>
      </w:r>
      <w:r w:rsidR="00FF3C52">
        <w:rPr>
          <w:rFonts w:eastAsia="Times New Roman" w:cs="Arial"/>
        </w:rPr>
        <w:t>h humans and rats can achieve a similar</w:t>
      </w:r>
      <w:r w:rsidR="00BF1EFA" w:rsidRPr="00A823E1">
        <w:rPr>
          <w:rFonts w:eastAsia="Times New Roman" w:cs="Arial"/>
        </w:rPr>
        <w:t xml:space="preserve"> average accuracy of 70%</w:t>
      </w:r>
      <w:r w:rsidR="00507E50" w:rsidRPr="00A823E1">
        <w:rPr>
          <w:rFonts w:eastAsia="Times New Roman" w:cs="Arial"/>
        </w:rPr>
        <w:t xml:space="preserve"> (Figure 2)</w:t>
      </w:r>
      <w:r w:rsidR="00BF1EFA" w:rsidRPr="00A823E1">
        <w:rPr>
          <w:rFonts w:eastAsia="Times New Roman" w:cs="Arial"/>
        </w:rPr>
        <w:t xml:space="preserve">. </w:t>
      </w:r>
    </w:p>
    <w:p w14:paraId="2381A1D0" w14:textId="08F64BE8" w:rsidR="004348DB" w:rsidRDefault="00BF1EFA" w:rsidP="00090CAB">
      <w:pPr>
        <w:spacing w:before="100" w:beforeAutospacing="1" w:after="100" w:afterAutospacing="1"/>
        <w:rPr>
          <w:ins w:id="119" w:author="LabMember" w:date="2020-08-02T17:48:00Z"/>
          <w:rFonts w:eastAsia="Times New Roman" w:cs="Arial"/>
        </w:rPr>
      </w:pPr>
      <w:r w:rsidRPr="00A823E1">
        <w:rPr>
          <w:rFonts w:eastAsia="Times New Roman" w:cs="Arial"/>
        </w:rPr>
        <w:t xml:space="preserve">The fact that </w:t>
      </w:r>
      <w:r w:rsidR="0098150E" w:rsidRPr="00A823E1">
        <w:rPr>
          <w:rFonts w:eastAsia="Times New Roman" w:cs="Arial"/>
        </w:rPr>
        <w:t>the</w:t>
      </w:r>
      <w:r w:rsidRPr="00A823E1">
        <w:rPr>
          <w:rFonts w:eastAsia="Times New Roman" w:cs="Arial"/>
        </w:rPr>
        <w:t xml:space="preserve"> </w:t>
      </w:r>
      <w:r w:rsidR="0098150E" w:rsidRPr="00A823E1">
        <w:rPr>
          <w:rFonts w:eastAsia="Times New Roman" w:cs="Arial"/>
        </w:rPr>
        <w:t>average accuracy</w:t>
      </w:r>
      <w:r w:rsidRPr="00A823E1">
        <w:rPr>
          <w:rFonts w:eastAsia="Times New Roman" w:cs="Arial"/>
        </w:rPr>
        <w:t xml:space="preserve"> is significantly above chance of 50% </w:t>
      </w:r>
      <w:r w:rsidR="00FF3C52">
        <w:rPr>
          <w:rFonts w:eastAsia="Times New Roman" w:cs="Arial"/>
        </w:rPr>
        <w:t>in</w:t>
      </w:r>
      <w:r w:rsidR="00FF3C52" w:rsidRPr="00A823E1">
        <w:rPr>
          <w:rFonts w:eastAsia="Times New Roman" w:cs="Arial"/>
        </w:rPr>
        <w:t xml:space="preserve"> </w:t>
      </w:r>
      <w:r w:rsidR="0098150E" w:rsidRPr="00A823E1">
        <w:rPr>
          <w:rFonts w:eastAsia="Times New Roman" w:cs="Arial"/>
        </w:rPr>
        <w:t xml:space="preserve">the first </w:t>
      </w:r>
      <w:r w:rsidR="00FF3C52">
        <w:rPr>
          <w:rFonts w:eastAsia="Times New Roman" w:cs="Arial"/>
        </w:rPr>
        <w:t xml:space="preserve">non-guided trial </w:t>
      </w:r>
      <w:r w:rsidRPr="00A823E1">
        <w:rPr>
          <w:rFonts w:eastAsia="Times New Roman" w:cs="Arial"/>
        </w:rPr>
        <w:t xml:space="preserve">shows that prior information is available and used by human and rats to guide </w:t>
      </w:r>
      <w:r w:rsidR="00FF3C52">
        <w:rPr>
          <w:rFonts w:eastAsia="Times New Roman" w:cs="Arial"/>
        </w:rPr>
        <w:t xml:space="preserve">subsequent </w:t>
      </w:r>
      <w:r w:rsidRPr="00A823E1">
        <w:rPr>
          <w:rFonts w:eastAsia="Times New Roman" w:cs="Arial"/>
        </w:rPr>
        <w:t xml:space="preserve">exploration. </w:t>
      </w:r>
      <w:moveToRangeStart w:id="120" w:author="LabMember" w:date="2020-08-02T17:44:00Z" w:name="move47282707"/>
      <w:moveTo w:id="121" w:author="LabMember" w:date="2020-08-02T17:44:00Z">
        <w:r w:rsidR="00F76BA0" w:rsidRPr="00A823E1">
          <w:rPr>
            <w:rFonts w:eastAsia="Times New Roman" w:cs="Arial"/>
          </w:rPr>
          <w:t xml:space="preserve">In this particular task, with repeated </w:t>
        </w:r>
        <w:r w:rsidR="00F76BA0">
          <w:rPr>
            <w:rFonts w:eastAsia="Times New Roman" w:cs="Arial"/>
          </w:rPr>
          <w:t>games</w:t>
        </w:r>
        <w:r w:rsidR="00F76BA0" w:rsidRPr="00A823E1">
          <w:rPr>
            <w:rFonts w:eastAsia="Times New Roman" w:cs="Arial"/>
          </w:rPr>
          <w:t xml:space="preserve">, humans and animals are able to </w:t>
        </w:r>
        <w:r w:rsidR="00F76BA0">
          <w:rPr>
            <w:rFonts w:eastAsia="Times New Roman" w:cs="Arial"/>
          </w:rPr>
          <w:t>assess the relative ‘goodness’ of the two bandits from the reward they obtained during the guided trial.</w:t>
        </w:r>
        <w:r w:rsidR="00F76BA0" w:rsidRPr="00A823E1">
          <w:rPr>
            <w:rFonts w:eastAsia="Times New Roman" w:cs="Arial"/>
          </w:rPr>
          <w:t xml:space="preserve"> </w:t>
        </w:r>
      </w:moveTo>
      <w:moveToRangeEnd w:id="120"/>
      <w:ins w:id="122" w:author="LabMember" w:date="2020-08-02T16:36:00Z">
        <w:r w:rsidR="008864C1">
          <w:rPr>
            <w:rFonts w:eastAsia="Times New Roman" w:cs="Arial"/>
          </w:rPr>
          <w:t xml:space="preserve">Both humans and rats perform above chance regardless of the reward size during the guided trial (Figure 3A). </w:t>
        </w:r>
      </w:ins>
      <w:moveFromRangeStart w:id="123" w:author="LabMember" w:date="2020-08-02T17:44:00Z" w:name="move47282707"/>
      <w:moveFrom w:id="124" w:author="LabMember" w:date="2020-08-02T17:44:00Z">
        <w:r w:rsidRPr="00A823E1" w:rsidDel="00F76BA0">
          <w:rPr>
            <w:rFonts w:eastAsia="Times New Roman" w:cs="Arial"/>
          </w:rPr>
          <w:t xml:space="preserve">In this particular task, with repeated </w:t>
        </w:r>
        <w:r w:rsidR="00FF3C52" w:rsidDel="00F76BA0">
          <w:rPr>
            <w:rFonts w:eastAsia="Times New Roman" w:cs="Arial"/>
          </w:rPr>
          <w:t>games</w:t>
        </w:r>
        <w:r w:rsidRPr="00A823E1" w:rsidDel="00F76BA0">
          <w:rPr>
            <w:rFonts w:eastAsia="Times New Roman" w:cs="Arial"/>
          </w:rPr>
          <w:t xml:space="preserve">, humans and animals are able to </w:t>
        </w:r>
        <w:r w:rsidR="00FF3C52" w:rsidDel="00F76BA0">
          <w:rPr>
            <w:rFonts w:eastAsia="Times New Roman" w:cs="Arial"/>
          </w:rPr>
          <w:t xml:space="preserve">assess the relative ‘goodness’ of the two </w:t>
        </w:r>
        <w:r w:rsidR="006471A9" w:rsidDel="00F76BA0">
          <w:rPr>
            <w:rFonts w:eastAsia="Times New Roman" w:cs="Arial"/>
          </w:rPr>
          <w:t>bandits</w:t>
        </w:r>
        <w:r w:rsidR="00FF3C52" w:rsidDel="00F76BA0">
          <w:rPr>
            <w:rFonts w:eastAsia="Times New Roman" w:cs="Arial"/>
          </w:rPr>
          <w:t xml:space="preserve"> from the reward they obtained during the guided trial.</w:t>
        </w:r>
        <w:r w:rsidR="00FF3C52" w:rsidRPr="00A823E1" w:rsidDel="00F76BA0">
          <w:rPr>
            <w:rFonts w:eastAsia="Times New Roman" w:cs="Arial"/>
          </w:rPr>
          <w:t xml:space="preserve"> </w:t>
        </w:r>
      </w:moveFrom>
      <w:moveFromRangeEnd w:id="123"/>
      <w:ins w:id="125" w:author="LabMember" w:date="2020-08-02T16:38:00Z">
        <w:r w:rsidR="00F23D53">
          <w:rPr>
            <w:rFonts w:eastAsia="Times New Roman" w:cs="Arial"/>
          </w:rPr>
          <w:t>When they are guided 0 or 5 drops (or 1 and 5 points for humans), the accuracy is at ceiling</w:t>
        </w:r>
      </w:ins>
      <w:ins w:id="126" w:author="LabMember" w:date="2020-08-02T17:45:00Z">
        <w:r w:rsidR="004836FF">
          <w:rPr>
            <w:rFonts w:eastAsia="Times New Roman" w:cs="Arial"/>
          </w:rPr>
          <w:t xml:space="preserve"> whereas t</w:t>
        </w:r>
      </w:ins>
      <w:ins w:id="127" w:author="LabMember" w:date="2020-08-02T16:38:00Z">
        <w:r w:rsidR="00F23D53">
          <w:rPr>
            <w:rFonts w:eastAsia="Times New Roman" w:cs="Arial"/>
          </w:rPr>
          <w:t xml:space="preserve">he accuracy is lower when they were guided to more ambiguous </w:t>
        </w:r>
      </w:ins>
      <w:ins w:id="128" w:author="LabMember" w:date="2020-08-02T17:45:00Z">
        <w:r w:rsidR="00EE567E">
          <w:rPr>
            <w:rFonts w:eastAsia="Times New Roman" w:cs="Arial"/>
          </w:rPr>
          <w:t xml:space="preserve">reward </w:t>
        </w:r>
      </w:ins>
      <w:ins w:id="129" w:author="LabMember" w:date="2020-08-02T16:38:00Z">
        <w:r w:rsidR="00F23D53">
          <w:rPr>
            <w:rFonts w:eastAsia="Times New Roman" w:cs="Arial"/>
          </w:rPr>
          <w:t xml:space="preserve">amounts like 2 or 3 drops. </w:t>
        </w:r>
      </w:ins>
      <w:ins w:id="130" w:author="LabMember" w:date="2020-08-02T17:46:00Z">
        <w:r w:rsidR="00D739F5">
          <w:rPr>
            <w:rFonts w:eastAsia="Times New Roman" w:cs="Arial"/>
          </w:rPr>
          <w:t>In longer horizons, by the last game, the accuracy also increased for positive drop sizes 1 to 5 with the except</w:t>
        </w:r>
        <w:r w:rsidR="002049D8">
          <w:rPr>
            <w:rFonts w:eastAsia="Times New Roman" w:cs="Arial"/>
          </w:rPr>
          <w:t>ion of drop size of 0 for rats</w:t>
        </w:r>
      </w:ins>
      <w:ins w:id="131" w:author="LabMember" w:date="2020-08-02T17:47:00Z">
        <w:r w:rsidR="003A50D9">
          <w:rPr>
            <w:rFonts w:eastAsia="Times New Roman" w:cs="Arial"/>
          </w:rPr>
          <w:t xml:space="preserve"> (Figure 3B)</w:t>
        </w:r>
      </w:ins>
      <w:ins w:id="132" w:author="LabMember" w:date="2020-08-02T17:46:00Z">
        <w:r w:rsidR="002049D8">
          <w:rPr>
            <w:rFonts w:eastAsia="Times New Roman" w:cs="Arial"/>
          </w:rPr>
          <w:t>.</w:t>
        </w:r>
      </w:ins>
      <w:ins w:id="133" w:author="LabMember" w:date="2020-08-02T17:47:00Z">
        <w:r w:rsidR="009E568D">
          <w:rPr>
            <w:rFonts w:eastAsia="Times New Roman" w:cs="Arial"/>
          </w:rPr>
          <w:t xml:space="preserve"> </w:t>
        </w:r>
      </w:ins>
    </w:p>
    <w:p w14:paraId="14F284F2" w14:textId="1D8F74D4" w:rsidR="00BF1C72" w:rsidRPr="00A823E1" w:rsidDel="004348DB" w:rsidRDefault="00FF3C52" w:rsidP="00090CAB">
      <w:pPr>
        <w:spacing w:before="100" w:beforeAutospacing="1" w:after="100" w:afterAutospacing="1"/>
        <w:rPr>
          <w:del w:id="134" w:author="LabMember" w:date="2020-08-02T17:48:00Z"/>
          <w:rFonts w:eastAsia="Times New Roman" w:cs="Arial"/>
        </w:rPr>
      </w:pPr>
      <w:r>
        <w:rPr>
          <w:rFonts w:eastAsia="Times New Roman" w:cs="Arial"/>
        </w:rPr>
        <w:t xml:space="preserve">We computed the probability of choosing a different </w:t>
      </w:r>
      <w:r w:rsidR="006471A9">
        <w:rPr>
          <w:rFonts w:eastAsia="Times New Roman" w:cs="Arial"/>
        </w:rPr>
        <w:t>bandit</w:t>
      </w:r>
      <w:r>
        <w:rPr>
          <w:rFonts w:eastAsia="Times New Roman" w:cs="Arial"/>
        </w:rPr>
        <w:t xml:space="preserve"> than the one they were guided to </w:t>
      </w:r>
      <w:ins w:id="135" w:author="LabMember" w:date="2020-08-02T15:05:00Z">
        <w:r w:rsidR="00BF1C72">
          <w:rPr>
            <w:rFonts w:eastAsia="Times New Roman" w:cs="Arial"/>
          </w:rPr>
          <w:t xml:space="preserve">in their first free </w:t>
        </w:r>
        <w:proofErr w:type="spellStart"/>
        <w:r w:rsidR="00BF1C72">
          <w:rPr>
            <w:rFonts w:eastAsia="Times New Roman" w:cs="Arial"/>
          </w:rPr>
          <w:t>chocies</w:t>
        </w:r>
        <w:proofErr w:type="spellEnd"/>
        <w:r w:rsidR="00BF1C72">
          <w:rPr>
            <w:rFonts w:eastAsia="Times New Roman" w:cs="Arial"/>
          </w:rPr>
          <w:t xml:space="preserve"> </w:t>
        </w:r>
      </w:ins>
      <w:r>
        <w:rPr>
          <w:rFonts w:eastAsia="Times New Roman" w:cs="Arial"/>
        </w:rPr>
        <w:t>(p(</w:t>
      </w:r>
      <w:del w:id="136" w:author="LabMember" w:date="2020-08-02T17:47:00Z">
        <w:r w:rsidDel="00B93226">
          <w:rPr>
            <w:rFonts w:eastAsia="Times New Roman" w:cs="Arial"/>
          </w:rPr>
          <w:delText>explore</w:delText>
        </w:r>
      </w:del>
      <w:ins w:id="137" w:author="LabMember" w:date="2020-08-02T17:47:00Z">
        <w:r w:rsidR="00B93226">
          <w:rPr>
            <w:rFonts w:eastAsia="Times New Roman" w:cs="Arial"/>
          </w:rPr>
          <w:t>switch</w:t>
        </w:r>
      </w:ins>
      <w:r>
        <w:rPr>
          <w:rFonts w:eastAsia="Times New Roman" w:cs="Arial"/>
        </w:rPr>
        <w:t xml:space="preserve">), Fig </w:t>
      </w:r>
      <w:ins w:id="138" w:author="LabMember" w:date="2020-08-02T17:47:00Z">
        <w:r w:rsidR="00F236CA">
          <w:rPr>
            <w:rFonts w:eastAsia="Times New Roman" w:cs="Arial"/>
          </w:rPr>
          <w:t>4</w:t>
        </w:r>
      </w:ins>
      <w:del w:id="139" w:author="LabMember" w:date="2020-08-02T17:47:00Z">
        <w:r w:rsidDel="00F236CA">
          <w:rPr>
            <w:rFonts w:eastAsia="Times New Roman" w:cs="Arial"/>
          </w:rPr>
          <w:delText>3</w:delText>
        </w:r>
      </w:del>
      <w:r>
        <w:rPr>
          <w:rFonts w:eastAsia="Times New Roman" w:cs="Arial"/>
        </w:rPr>
        <w:t xml:space="preserve">) as a function of the reward size during the guided trial. </w:t>
      </w:r>
      <w:r w:rsidR="006471A9">
        <w:rPr>
          <w:rFonts w:eastAsia="Times New Roman" w:cs="Arial"/>
        </w:rPr>
        <w:t xml:space="preserve">We find that rats were very likely to explore the other feeder if they obtained a low reward during the guided trials (e.g. 0 drops, </w:t>
      </w:r>
      <w:ins w:id="140" w:author="LabMember" w:date="2020-08-02T16:33:00Z">
        <w:r w:rsidR="005173E6">
          <w:rPr>
            <w:rFonts w:eastAsia="Times New Roman" w:cs="Arial"/>
          </w:rPr>
          <w:t xml:space="preserve">mean = </w:t>
        </w:r>
      </w:ins>
      <w:r w:rsidR="006471A9">
        <w:rPr>
          <w:rFonts w:eastAsia="Times New Roman" w:cs="Arial"/>
        </w:rPr>
        <w:t>9</w:t>
      </w:r>
      <w:del w:id="141" w:author="LabMember" w:date="2020-08-02T16:33:00Z">
        <w:r w:rsidR="006471A9" w:rsidDel="005173E6">
          <w:rPr>
            <w:rFonts w:eastAsia="Times New Roman" w:cs="Arial"/>
          </w:rPr>
          <w:delText>X</w:delText>
        </w:r>
      </w:del>
      <w:ins w:id="142" w:author="LabMember" w:date="2020-08-02T16:33:00Z">
        <w:r w:rsidR="005173E6">
          <w:rPr>
            <w:rFonts w:eastAsia="Times New Roman" w:cs="Arial"/>
          </w:rPr>
          <w:t>5</w:t>
        </w:r>
      </w:ins>
      <w:r w:rsidR="006471A9">
        <w:rPr>
          <w:rFonts w:eastAsia="Times New Roman" w:cs="Arial"/>
        </w:rPr>
        <w:t>.</w:t>
      </w:r>
      <w:ins w:id="143" w:author="LabMember" w:date="2020-08-02T16:33:00Z">
        <w:r w:rsidR="005173E6">
          <w:rPr>
            <w:rFonts w:eastAsia="Times New Roman" w:cs="Arial"/>
          </w:rPr>
          <w:t>4</w:t>
        </w:r>
      </w:ins>
      <w:del w:id="144" w:author="LabMember" w:date="2020-08-02T16:33:00Z">
        <w:r w:rsidR="006471A9" w:rsidDel="005173E6">
          <w:rPr>
            <w:rFonts w:eastAsia="Times New Roman" w:cs="Arial"/>
          </w:rPr>
          <w:delText>Y</w:delText>
        </w:r>
      </w:del>
      <w:r w:rsidR="006471A9">
        <w:rPr>
          <w:rFonts w:eastAsia="Times New Roman" w:cs="Arial"/>
        </w:rPr>
        <w:t>%</w:t>
      </w:r>
      <w:del w:id="145" w:author="LabMember" w:date="2020-08-02T16:33:00Z">
        <w:r w:rsidR="006471A9" w:rsidDel="005173E6">
          <w:rPr>
            <w:rFonts w:eastAsia="Times New Roman" w:cs="Arial"/>
          </w:rPr>
          <w:delText xml:space="preserve"> +- ZZZ</w:delText>
        </w:r>
      </w:del>
      <w:r w:rsidR="006471A9">
        <w:rPr>
          <w:rFonts w:eastAsia="Times New Roman" w:cs="Arial"/>
        </w:rPr>
        <w:t xml:space="preserve"> Fig </w:t>
      </w:r>
      <w:ins w:id="146" w:author="LabMember" w:date="2020-08-02T16:35:00Z">
        <w:r w:rsidR="008864C1">
          <w:rPr>
            <w:rFonts w:eastAsia="Times New Roman" w:cs="Arial"/>
          </w:rPr>
          <w:t>4</w:t>
        </w:r>
      </w:ins>
      <w:del w:id="147" w:author="LabMember" w:date="2020-08-02T16:35:00Z">
        <w:r w:rsidR="006471A9" w:rsidDel="008864C1">
          <w:rPr>
            <w:rFonts w:eastAsia="Times New Roman" w:cs="Arial"/>
          </w:rPr>
          <w:delText>3</w:delText>
        </w:r>
      </w:del>
      <w:r w:rsidR="006471A9">
        <w:rPr>
          <w:rFonts w:eastAsia="Times New Roman" w:cs="Arial"/>
        </w:rPr>
        <w:t xml:space="preserve">A), and were very unlikely to switch if they obtained a large reward (e.g. 5 drops Fig </w:t>
      </w:r>
      <w:ins w:id="148" w:author="LabMember" w:date="2020-08-02T16:35:00Z">
        <w:r w:rsidR="008864C1">
          <w:rPr>
            <w:rFonts w:eastAsia="Times New Roman" w:cs="Arial"/>
          </w:rPr>
          <w:t>4</w:t>
        </w:r>
      </w:ins>
      <w:del w:id="149" w:author="LabMember" w:date="2020-08-02T16:35:00Z">
        <w:r w:rsidR="006471A9" w:rsidDel="008864C1">
          <w:rPr>
            <w:rFonts w:eastAsia="Times New Roman" w:cs="Arial"/>
          </w:rPr>
          <w:delText>3</w:delText>
        </w:r>
      </w:del>
      <w:r w:rsidR="006471A9">
        <w:rPr>
          <w:rFonts w:eastAsia="Times New Roman" w:cs="Arial"/>
        </w:rPr>
        <w:t xml:space="preserve">A). Interestingly, </w:t>
      </w:r>
      <w:del w:id="150" w:author="LabMember" w:date="2020-08-02T15:04:00Z">
        <w:r w:rsidR="006471A9" w:rsidDel="004B5F7F">
          <w:rPr>
            <w:rFonts w:eastAsia="Times New Roman" w:cs="Arial"/>
          </w:rPr>
          <w:delText xml:space="preserve">when drop size were 3 or 5, </w:delText>
        </w:r>
      </w:del>
      <w:r w:rsidR="006471A9">
        <w:rPr>
          <w:rFonts w:eastAsia="Times New Roman" w:cs="Arial"/>
        </w:rPr>
        <w:t>the long horizon conditions seem</w:t>
      </w:r>
      <w:ins w:id="151" w:author="LabMember" w:date="2020-08-02T15:04:00Z">
        <w:r w:rsidR="004B5F7F">
          <w:rPr>
            <w:rFonts w:eastAsia="Times New Roman" w:cs="Arial"/>
          </w:rPr>
          <w:t>e</w:t>
        </w:r>
      </w:ins>
      <w:r w:rsidR="006471A9">
        <w:rPr>
          <w:rFonts w:eastAsia="Times New Roman" w:cs="Arial"/>
        </w:rPr>
        <w:t xml:space="preserve">d to yield lower probability of </w:t>
      </w:r>
      <w:commentRangeStart w:id="152"/>
      <w:r w:rsidR="006471A9">
        <w:rPr>
          <w:rFonts w:eastAsia="Times New Roman" w:cs="Arial"/>
        </w:rPr>
        <w:t>switching</w:t>
      </w:r>
      <w:commentRangeEnd w:id="152"/>
      <w:r w:rsidR="006471A9">
        <w:rPr>
          <w:rStyle w:val="CommentReference"/>
        </w:rPr>
        <w:commentReference w:id="152"/>
      </w:r>
      <w:r w:rsidR="006471A9">
        <w:rPr>
          <w:rFonts w:eastAsia="Times New Roman" w:cs="Arial"/>
        </w:rPr>
        <w:t xml:space="preserve"> than in the short horizon condition.</w:t>
      </w:r>
      <w:ins w:id="153" w:author="LabMember" w:date="2020-08-02T15:04:00Z">
        <w:r w:rsidR="004B5F7F">
          <w:rPr>
            <w:rFonts w:eastAsia="Times New Roman" w:cs="Arial"/>
          </w:rPr>
          <w:t xml:space="preserve"> </w:t>
        </w:r>
      </w:ins>
      <w:ins w:id="154" w:author="LabMember" w:date="2020-08-02T15:09:00Z">
        <w:r w:rsidR="00BF1C72">
          <w:rPr>
            <w:rFonts w:eastAsia="Times New Roman" w:cs="Arial"/>
          </w:rPr>
          <w:t xml:space="preserve">This becomes more obvious if the rat is only guided once instead of 3 times </w:t>
        </w:r>
      </w:ins>
      <w:ins w:id="155" w:author="LabMember" w:date="2020-08-02T15:10:00Z">
        <w:r w:rsidR="00BF1C72">
          <w:rPr>
            <w:rFonts w:eastAsia="Times New Roman" w:cs="Arial"/>
          </w:rPr>
          <w:t xml:space="preserve">(Figure </w:t>
        </w:r>
      </w:ins>
      <w:ins w:id="156" w:author="LabMember" w:date="2020-08-02T16:34:00Z">
        <w:r w:rsidR="005173E6">
          <w:rPr>
            <w:rFonts w:eastAsia="Times New Roman" w:cs="Arial"/>
          </w:rPr>
          <w:t>8B</w:t>
        </w:r>
      </w:ins>
      <w:ins w:id="157" w:author="LabMember" w:date="2020-08-02T15:10:00Z">
        <w:r w:rsidR="00BF1C72">
          <w:rPr>
            <w:rFonts w:eastAsia="Times New Roman" w:cs="Arial"/>
          </w:rPr>
          <w:t>).</w:t>
        </w:r>
      </w:ins>
      <w:ins w:id="158" w:author="LabMember" w:date="2020-08-02T15:12:00Z">
        <w:r w:rsidR="00BF1C72">
          <w:rPr>
            <w:rFonts w:eastAsia="Times New Roman" w:cs="Arial"/>
          </w:rPr>
          <w:t xml:space="preserve"> </w:t>
        </w:r>
      </w:ins>
      <w:ins w:id="159" w:author="LabMember" w:date="2020-08-02T15:13:00Z">
        <w:r w:rsidR="00BF1C72">
          <w:rPr>
            <w:rFonts w:eastAsia="Times New Roman" w:cs="Arial"/>
          </w:rPr>
          <w:t>Figure XX shows the rate of switching from the previous choice as a function of trial number in the game</w:t>
        </w:r>
      </w:ins>
      <w:ins w:id="160" w:author="LabMember" w:date="2020-08-02T15:12:00Z">
        <w:r w:rsidR="00BF1C72">
          <w:rPr>
            <w:rFonts w:eastAsia="Times New Roman" w:cs="Arial"/>
          </w:rPr>
          <w:t xml:space="preserve">, rats seem to explore more on the first free choice and </w:t>
        </w:r>
      </w:ins>
      <w:ins w:id="161" w:author="LabMember" w:date="2020-08-02T15:13:00Z">
        <w:r w:rsidR="00BF1C72">
          <w:rPr>
            <w:rFonts w:eastAsia="Times New Roman" w:cs="Arial"/>
          </w:rPr>
          <w:t>then revert to a constant rate of switching from the 2</w:t>
        </w:r>
        <w:r w:rsidR="00BF1C72" w:rsidRPr="00BF1C72">
          <w:rPr>
            <w:rFonts w:eastAsia="Times New Roman" w:cs="Arial"/>
            <w:vertAlign w:val="superscript"/>
            <w:rPrChange w:id="162" w:author="LabMember" w:date="2020-08-02T15:14:00Z">
              <w:rPr>
                <w:rFonts w:eastAsia="Times New Roman" w:cs="Arial"/>
              </w:rPr>
            </w:rPrChange>
          </w:rPr>
          <w:t>nd</w:t>
        </w:r>
        <w:r w:rsidR="00BF1C72">
          <w:rPr>
            <w:rFonts w:eastAsia="Times New Roman" w:cs="Arial"/>
          </w:rPr>
          <w:t xml:space="preserve"> </w:t>
        </w:r>
      </w:ins>
      <w:ins w:id="163" w:author="LabMember" w:date="2020-08-02T15:14:00Z">
        <w:r w:rsidR="00BF1C72">
          <w:rPr>
            <w:rFonts w:eastAsia="Times New Roman" w:cs="Arial"/>
          </w:rPr>
          <w:t xml:space="preserve">choice. </w:t>
        </w:r>
      </w:ins>
    </w:p>
    <w:p w14:paraId="629B484C" w14:textId="73B8492C" w:rsidR="00436F5F" w:rsidRDefault="006471A9" w:rsidP="00D6237E">
      <w:pPr>
        <w:spacing w:before="100" w:beforeAutospacing="1" w:after="100" w:afterAutospacing="1"/>
        <w:rPr>
          <w:ins w:id="164" w:author="LabMember" w:date="2020-08-02T17:52:00Z"/>
          <w:rFonts w:eastAsia="Times New Roman" w:cs="Arial"/>
        </w:rPr>
      </w:pPr>
      <w:r>
        <w:rPr>
          <w:rFonts w:eastAsia="Times New Roman" w:cs="Arial"/>
        </w:rPr>
        <w:t xml:space="preserve">The overall shape of the curve was similar in humans with some notable differences. First, </w:t>
      </w:r>
      <w:ins w:id="165" w:author="LabMember" w:date="2020-08-02T17:49:00Z">
        <w:r w:rsidR="00436F5F">
          <w:rPr>
            <w:rFonts w:eastAsia="Times New Roman" w:cs="Arial"/>
          </w:rPr>
          <w:t xml:space="preserve">the utility of 1 to 5 drops seems different between humans and rats that </w:t>
        </w:r>
      </w:ins>
      <w:r>
        <w:rPr>
          <w:rFonts w:eastAsia="Times New Roman" w:cs="Arial"/>
        </w:rPr>
        <w:t>human subjects were at ceiling for 1 and 2 points indicating that both rewards size were equally salient</w:t>
      </w:r>
      <w:r w:rsidR="00A11719">
        <w:rPr>
          <w:rFonts w:eastAsia="Times New Roman" w:cs="Arial"/>
        </w:rPr>
        <w:t xml:space="preserve"> (Fig </w:t>
      </w:r>
      <w:ins w:id="166" w:author="LabMember" w:date="2020-08-02T17:52:00Z">
        <w:r w:rsidR="00FC4EA3">
          <w:rPr>
            <w:rFonts w:eastAsia="Times New Roman" w:cs="Arial"/>
          </w:rPr>
          <w:t>4</w:t>
        </w:r>
      </w:ins>
      <w:del w:id="167" w:author="LabMember" w:date="2020-08-02T17:52:00Z">
        <w:r w:rsidR="00A11719" w:rsidDel="00FC4EA3">
          <w:rPr>
            <w:rFonts w:eastAsia="Times New Roman" w:cs="Arial"/>
          </w:rPr>
          <w:delText>3</w:delText>
        </w:r>
      </w:del>
      <w:r w:rsidR="00A11719">
        <w:rPr>
          <w:rFonts w:eastAsia="Times New Roman" w:cs="Arial"/>
        </w:rPr>
        <w:t>)</w:t>
      </w:r>
      <w:ins w:id="168" w:author="LabMember" w:date="2020-08-02T15:07:00Z">
        <w:r w:rsidR="00656CD3">
          <w:rPr>
            <w:rFonts w:eastAsia="Times New Roman" w:cs="Arial"/>
          </w:rPr>
          <w:t>.</w:t>
        </w:r>
      </w:ins>
      <w:ins w:id="169" w:author="LabMember" w:date="2020-08-02T17:49:00Z">
        <w:r w:rsidR="00436F5F">
          <w:rPr>
            <w:rFonts w:eastAsia="Times New Roman" w:cs="Arial"/>
          </w:rPr>
          <w:t xml:space="preserve"> </w:t>
        </w:r>
      </w:ins>
      <w:del w:id="170" w:author="LabMember" w:date="2020-08-02T15:07:00Z">
        <w:r w:rsidDel="00BF1C72">
          <w:rPr>
            <w:rFonts w:eastAsia="Times New Roman" w:cs="Arial"/>
          </w:rPr>
          <w:delText>.</w:delText>
        </w:r>
        <w:r w:rsidR="00DA4DA8" w:rsidRPr="00A823E1" w:rsidDel="00BF1C72">
          <w:rPr>
            <w:rFonts w:eastAsia="Times New Roman" w:cs="Arial"/>
          </w:rPr>
          <w:delText>.</w:delText>
        </w:r>
      </w:del>
      <w:del w:id="171" w:author="LabMember" w:date="2020-08-02T15:06:00Z">
        <w:r w:rsidR="00DA4DA8" w:rsidRPr="00A823E1" w:rsidDel="00BF1C72">
          <w:rPr>
            <w:rFonts w:eastAsia="Times New Roman" w:cs="Arial"/>
          </w:rPr>
          <w:delText xml:space="preserve"> </w:delText>
        </w:r>
      </w:del>
      <w:r w:rsidR="00A11719">
        <w:rPr>
          <w:rFonts w:eastAsia="Times New Roman" w:cs="Arial"/>
        </w:rPr>
        <w:t xml:space="preserve">Second, increasing the horizon seem to increase the probability to switch for intermediate reward size </w:t>
      </w:r>
      <w:del w:id="172" w:author="LabMember" w:date="2020-08-02T17:49:00Z">
        <w:r w:rsidR="00A11719" w:rsidDel="00436F5F">
          <w:rPr>
            <w:rFonts w:eastAsia="Times New Roman" w:cs="Arial"/>
          </w:rPr>
          <w:delText>(</w:delText>
        </w:r>
      </w:del>
      <w:r w:rsidR="00A11719">
        <w:rPr>
          <w:rFonts w:eastAsia="Times New Roman" w:cs="Arial"/>
        </w:rPr>
        <w:t xml:space="preserve">3,4 in Fig </w:t>
      </w:r>
      <w:ins w:id="173" w:author="LabMember" w:date="2020-08-02T17:52:00Z">
        <w:r w:rsidR="00C56DBB">
          <w:rPr>
            <w:rFonts w:eastAsia="Times New Roman" w:cs="Arial"/>
          </w:rPr>
          <w:t>4</w:t>
        </w:r>
      </w:ins>
      <w:del w:id="174" w:author="LabMember" w:date="2020-08-02T17:52:00Z">
        <w:r w:rsidR="00A11719" w:rsidDel="00C56DBB">
          <w:rPr>
            <w:rFonts w:eastAsia="Times New Roman" w:cs="Arial"/>
          </w:rPr>
          <w:delText>3</w:delText>
        </w:r>
      </w:del>
      <w:del w:id="175" w:author="LabMember" w:date="2020-08-02T17:49:00Z">
        <w:r w:rsidR="00A11719" w:rsidDel="00436F5F">
          <w:rPr>
            <w:rFonts w:eastAsia="Times New Roman" w:cs="Arial"/>
          </w:rPr>
          <w:delText>)</w:delText>
        </w:r>
      </w:del>
      <w:r w:rsidR="00A11719">
        <w:rPr>
          <w:rFonts w:eastAsia="Times New Roman" w:cs="Arial"/>
        </w:rPr>
        <w:t>.</w:t>
      </w:r>
      <w:ins w:id="176" w:author="LabMember" w:date="2020-08-02T15:07:00Z">
        <w:r w:rsidR="00BF1C72">
          <w:rPr>
            <w:rFonts w:eastAsia="Times New Roman" w:cs="Arial"/>
          </w:rPr>
          <w:t xml:space="preserve"> </w:t>
        </w:r>
      </w:ins>
      <w:ins w:id="177" w:author="LabMember" w:date="2020-08-02T15:10:00Z">
        <w:r w:rsidR="00BF1C72">
          <w:rPr>
            <w:rFonts w:eastAsia="Times New Roman" w:cs="Arial"/>
          </w:rPr>
          <w:t xml:space="preserve">This is in the </w:t>
        </w:r>
      </w:ins>
      <w:ins w:id="178" w:author="LabMember" w:date="2020-08-02T17:50:00Z">
        <w:r w:rsidR="00436F5F">
          <w:rPr>
            <w:rFonts w:eastAsia="Times New Roman" w:cs="Arial"/>
          </w:rPr>
          <w:t xml:space="preserve">same direction as what an optimal agent would behave while at the </w:t>
        </w:r>
      </w:ins>
      <w:ins w:id="179" w:author="LabMember" w:date="2020-08-02T15:10:00Z">
        <w:r w:rsidR="00BF1C72">
          <w:rPr>
            <w:rFonts w:eastAsia="Times New Roman" w:cs="Arial"/>
          </w:rPr>
          <w:t>oppos</w:t>
        </w:r>
        <w:r w:rsidR="00436F5F">
          <w:rPr>
            <w:rFonts w:eastAsia="Times New Roman" w:cs="Arial"/>
          </w:rPr>
          <w:t>ite direction of that of a rat.</w:t>
        </w:r>
      </w:ins>
      <w:ins w:id="180" w:author="LabMember" w:date="2020-08-02T17:51:00Z">
        <w:r w:rsidR="00436F5F">
          <w:rPr>
            <w:rFonts w:eastAsia="Times New Roman" w:cs="Arial"/>
          </w:rPr>
          <w:t xml:space="preserve"> The effect size of the decrease of exploration with horizon is more obvious when rats</w:t>
        </w:r>
        <w:r w:rsidR="00355F56">
          <w:rPr>
            <w:rFonts w:eastAsia="Times New Roman" w:cs="Arial"/>
          </w:rPr>
          <w:t xml:space="preserve"> were only guided once (Fig 8B).</w:t>
        </w:r>
      </w:ins>
    </w:p>
    <w:p w14:paraId="2205F1EF" w14:textId="3C38E01C" w:rsidR="00FC4EA3" w:rsidRDefault="0035080B" w:rsidP="00D6237E">
      <w:pPr>
        <w:spacing w:before="100" w:beforeAutospacing="1" w:after="100" w:afterAutospacing="1"/>
        <w:rPr>
          <w:ins w:id="181" w:author="LabMember" w:date="2020-08-02T17:50:00Z"/>
          <w:rFonts w:eastAsia="Times New Roman" w:cs="Arial"/>
        </w:rPr>
      </w:pPr>
      <w:ins w:id="182" w:author="LabMember" w:date="2020-08-02T17:52:00Z">
        <w:r>
          <w:rPr>
            <w:rFonts w:eastAsia="Times New Roman" w:cs="Arial"/>
          </w:rPr>
          <w:t xml:space="preserve">We also looked at the percentage of </w:t>
        </w:r>
      </w:ins>
      <w:ins w:id="183" w:author="LabMember" w:date="2020-08-02T17:53:00Z">
        <w:r>
          <w:rPr>
            <w:rFonts w:eastAsia="Times New Roman" w:cs="Arial"/>
          </w:rPr>
          <w:t>switching</w:t>
        </w:r>
      </w:ins>
      <w:ins w:id="184" w:author="LabMember" w:date="2020-08-02T17:52:00Z">
        <w:r>
          <w:rPr>
            <w:rFonts w:eastAsia="Times New Roman" w:cs="Arial"/>
          </w:rPr>
          <w:t xml:space="preserve"> from the previous choice </w:t>
        </w:r>
      </w:ins>
      <w:ins w:id="185" w:author="LabMember" w:date="2020-08-02T17:53:00Z">
        <w:r>
          <w:rPr>
            <w:rFonts w:eastAsia="Times New Roman" w:cs="Arial"/>
          </w:rPr>
          <w:t>as a function of trial number within a game</w:t>
        </w:r>
      </w:ins>
      <w:ins w:id="186" w:author="LabMember" w:date="2020-08-02T17:55:00Z">
        <w:r w:rsidR="0032514B">
          <w:rPr>
            <w:rFonts w:eastAsia="Times New Roman" w:cs="Arial"/>
          </w:rPr>
          <w:t xml:space="preserve"> (Fig 5)</w:t>
        </w:r>
      </w:ins>
      <w:ins w:id="187" w:author="LabMember" w:date="2020-08-02T17:53:00Z">
        <w:r>
          <w:rPr>
            <w:rFonts w:eastAsia="Times New Roman" w:cs="Arial"/>
          </w:rPr>
          <w:t>. Rats explore at a significantly higher level at trial 1 and then adopt a constant rate of exploration for later trials</w:t>
        </w:r>
      </w:ins>
      <w:ins w:id="188" w:author="LabMember" w:date="2020-08-02T17:55:00Z">
        <w:r w:rsidR="00A841D2">
          <w:rPr>
            <w:rFonts w:eastAsia="Times New Roman" w:cs="Arial"/>
          </w:rPr>
          <w:t xml:space="preserve"> (20%)</w:t>
        </w:r>
      </w:ins>
      <w:ins w:id="189" w:author="LabMember" w:date="2020-08-02T17:53:00Z">
        <w:r>
          <w:rPr>
            <w:rFonts w:eastAsia="Times New Roman" w:cs="Arial"/>
          </w:rPr>
          <w:t xml:space="preserve">, whereas humans explore more at trial 1 and 2, and eventually stop switching </w:t>
        </w:r>
      </w:ins>
      <w:ins w:id="190" w:author="LabMember" w:date="2020-08-02T17:55:00Z">
        <w:r>
          <w:rPr>
            <w:rFonts w:eastAsia="Times New Roman" w:cs="Arial"/>
          </w:rPr>
          <w:t>(5%</w:t>
        </w:r>
        <w:r w:rsidR="00AE46D6">
          <w:rPr>
            <w:rFonts w:eastAsia="Times New Roman" w:cs="Arial"/>
          </w:rPr>
          <w:t>s</w:t>
        </w:r>
        <w:r>
          <w:rPr>
            <w:rFonts w:eastAsia="Times New Roman" w:cs="Arial"/>
          </w:rPr>
          <w:t>, possibly due to boredom or motor error).</w:t>
        </w:r>
        <w:r w:rsidR="00B71EF8">
          <w:rPr>
            <w:rFonts w:eastAsia="Times New Roman" w:cs="Arial"/>
          </w:rPr>
          <w:t xml:space="preserve"> </w:t>
        </w:r>
      </w:ins>
      <w:ins w:id="191" w:author="LabMember" w:date="2020-08-02T17:56:00Z">
        <w:r w:rsidR="00B71EF8">
          <w:rPr>
            <w:rFonts w:eastAsia="Times New Roman" w:cs="Arial"/>
          </w:rPr>
          <w:t>For humans,</w:t>
        </w:r>
      </w:ins>
      <w:ins w:id="192" w:author="LabMember" w:date="2020-08-02T17:52:00Z">
        <w:r w:rsidR="00B71EF8">
          <w:rPr>
            <w:rFonts w:eastAsia="Times New Roman" w:cs="Arial"/>
          </w:rPr>
          <w:t xml:space="preserve"> </w:t>
        </w:r>
      </w:ins>
      <w:ins w:id="193" w:author="LabMember" w:date="2020-08-02T17:56:00Z">
        <w:r w:rsidR="00B71EF8">
          <w:rPr>
            <w:rFonts w:eastAsia="Times New Roman" w:cs="Arial"/>
          </w:rPr>
          <w:t>r</w:t>
        </w:r>
      </w:ins>
      <w:ins w:id="194" w:author="LabMember" w:date="2020-08-02T17:52:00Z">
        <w:r w:rsidR="00FC4EA3">
          <w:rPr>
            <w:rFonts w:eastAsia="Times New Roman" w:cs="Arial"/>
          </w:rPr>
          <w:t xml:space="preserve">eaction time </w:t>
        </w:r>
      </w:ins>
      <w:ins w:id="195" w:author="LabMember" w:date="2020-08-02T17:56:00Z">
        <w:r w:rsidR="00B71EF8">
          <w:rPr>
            <w:rFonts w:eastAsia="Times New Roman" w:cs="Arial"/>
          </w:rPr>
          <w:t xml:space="preserve">also </w:t>
        </w:r>
      </w:ins>
      <w:ins w:id="196" w:author="LabMember" w:date="2020-08-02T17:52:00Z">
        <w:r w:rsidR="00B71EF8">
          <w:rPr>
            <w:rFonts w:eastAsia="Times New Roman" w:cs="Arial"/>
          </w:rPr>
          <w:t>decreased</w:t>
        </w:r>
        <w:r w:rsidR="00FC4EA3">
          <w:rPr>
            <w:rFonts w:eastAsia="Times New Roman" w:cs="Arial"/>
          </w:rPr>
          <w:t xml:space="preserve"> with trial number</w:t>
        </w:r>
      </w:ins>
      <w:ins w:id="197" w:author="LabMember" w:date="2020-08-02T17:58:00Z">
        <w:r w:rsidR="00B71EF8">
          <w:rPr>
            <w:rFonts w:eastAsia="Times New Roman" w:cs="Arial"/>
          </w:rPr>
          <w:t xml:space="preserve"> and became constant from the 3</w:t>
        </w:r>
        <w:r w:rsidR="00B71EF8" w:rsidRPr="00B71EF8">
          <w:rPr>
            <w:rFonts w:eastAsia="Times New Roman" w:cs="Arial"/>
            <w:vertAlign w:val="superscript"/>
            <w:rPrChange w:id="198" w:author="LabMember" w:date="2020-08-02T17:58:00Z">
              <w:rPr>
                <w:rFonts w:eastAsia="Times New Roman" w:cs="Arial"/>
              </w:rPr>
            </w:rPrChange>
          </w:rPr>
          <w:t>rd</w:t>
        </w:r>
        <w:r w:rsidR="00B71EF8">
          <w:rPr>
            <w:rFonts w:eastAsia="Times New Roman" w:cs="Arial"/>
          </w:rPr>
          <w:t xml:space="preserve"> trial (0.1s)</w:t>
        </w:r>
      </w:ins>
      <w:ins w:id="199" w:author="LabMember" w:date="2020-08-02T17:52:00Z">
        <w:r w:rsidR="00FC4EA3">
          <w:rPr>
            <w:rFonts w:eastAsia="Times New Roman" w:cs="Arial"/>
          </w:rPr>
          <w:t>,</w:t>
        </w:r>
        <w:r w:rsidR="00B71EF8">
          <w:rPr>
            <w:rFonts w:eastAsia="Times New Roman" w:cs="Arial"/>
          </w:rPr>
          <w:t xml:space="preserve"> indicating the decision process is mostly during the first 2 trials.</w:t>
        </w:r>
      </w:ins>
      <w:ins w:id="200" w:author="LabMember" w:date="2020-08-02T17:57:00Z">
        <w:r w:rsidR="00B71EF8">
          <w:rPr>
            <w:rFonts w:eastAsia="Times New Roman" w:cs="Arial"/>
          </w:rPr>
          <w:t xml:space="preserve"> </w:t>
        </w:r>
      </w:ins>
      <w:ins w:id="201" w:author="LabMember" w:date="2020-08-02T17:59:00Z">
        <w:r w:rsidR="000A721D">
          <w:rPr>
            <w:rFonts w:eastAsia="Times New Roman" w:cs="Arial"/>
          </w:rPr>
          <w:t>For rats, since travel time is included in the rats’ reaction times, they may have overshadowed the reaction time difference in decision making, and we don</w:t>
        </w:r>
      </w:ins>
      <w:ins w:id="202" w:author="LabMember" w:date="2020-08-02T18:00:00Z">
        <w:r w:rsidR="000A721D">
          <w:rPr>
            <w:rFonts w:eastAsia="Times New Roman" w:cs="Arial"/>
          </w:rPr>
          <w:t>’t see any significant change of reaction time as tri</w:t>
        </w:r>
        <w:r w:rsidR="007E4DC4">
          <w:rPr>
            <w:rFonts w:eastAsia="Times New Roman" w:cs="Arial"/>
          </w:rPr>
          <w:t>al number increases (Fig 6</w:t>
        </w:r>
      </w:ins>
      <w:ins w:id="203" w:author="LabMember" w:date="2020-08-02T18:01:00Z">
        <w:r w:rsidR="00571DE8">
          <w:rPr>
            <w:rFonts w:eastAsia="Times New Roman" w:cs="Arial"/>
          </w:rPr>
          <w:t>B</w:t>
        </w:r>
      </w:ins>
      <w:ins w:id="204" w:author="LabMember" w:date="2020-08-02T18:00:00Z">
        <w:r w:rsidR="007E4DC4">
          <w:rPr>
            <w:rFonts w:eastAsia="Times New Roman" w:cs="Arial"/>
          </w:rPr>
          <w:t xml:space="preserve">). </w:t>
        </w:r>
        <w:r w:rsidR="00B60D9E">
          <w:rPr>
            <w:rFonts w:eastAsia="Times New Roman" w:cs="Arial"/>
          </w:rPr>
          <w:t>Although, there seems to be a decrease in reaction time in the rat’s first choice after being guided to a larger reward (</w:t>
        </w:r>
      </w:ins>
      <w:ins w:id="205" w:author="LabMember" w:date="2020-08-02T18:01:00Z">
        <w:r w:rsidR="00B60D9E">
          <w:rPr>
            <w:rFonts w:eastAsia="Times New Roman" w:cs="Arial"/>
          </w:rPr>
          <w:t>4,5 drops) compared to being guided</w:t>
        </w:r>
        <w:r w:rsidR="007C13BF">
          <w:rPr>
            <w:rFonts w:eastAsia="Times New Roman" w:cs="Arial"/>
          </w:rPr>
          <w:t xml:space="preserve"> to a small reward (0, 1 drops)</w:t>
        </w:r>
        <w:r w:rsidR="00B60D9E">
          <w:rPr>
            <w:rFonts w:eastAsia="Times New Roman" w:cs="Arial"/>
          </w:rPr>
          <w:t xml:space="preserve"> </w:t>
        </w:r>
        <w:r w:rsidR="00571DE8">
          <w:rPr>
            <w:rFonts w:eastAsia="Times New Roman" w:cs="Arial"/>
          </w:rPr>
          <w:t>(Fig 6A)</w:t>
        </w:r>
        <w:r w:rsidR="007C13BF">
          <w:rPr>
            <w:rFonts w:eastAsia="Times New Roman" w:cs="Arial"/>
          </w:rPr>
          <w:t>. This is likely due to the speed difference in travel time, with a larger reward, the rat explores less</w:t>
        </w:r>
      </w:ins>
      <w:ins w:id="206" w:author="LabMember" w:date="2020-08-02T18:02:00Z">
        <w:r w:rsidR="0058633F">
          <w:rPr>
            <w:rFonts w:eastAsia="Times New Roman" w:cs="Arial"/>
          </w:rPr>
          <w:t xml:space="preserve"> and has an overall higher motivation to run</w:t>
        </w:r>
      </w:ins>
      <w:ins w:id="207" w:author="LabMember" w:date="2020-08-02T18:01:00Z">
        <w:r w:rsidR="007C13BF">
          <w:rPr>
            <w:rFonts w:eastAsia="Times New Roman" w:cs="Arial"/>
          </w:rPr>
          <w:t>, and reaction time is also shorter.</w:t>
        </w:r>
      </w:ins>
      <w:ins w:id="208" w:author="LabMember" w:date="2020-08-02T17:52:00Z">
        <w:r w:rsidR="00FC4EA3">
          <w:rPr>
            <w:rFonts w:eastAsia="Times New Roman" w:cs="Arial"/>
          </w:rPr>
          <w:t xml:space="preserve"> </w:t>
        </w:r>
      </w:ins>
    </w:p>
    <w:p w14:paraId="23B30150" w14:textId="60339B82" w:rsidR="00436F5F" w:rsidRDefault="00DB1EFB" w:rsidP="00D6237E">
      <w:pPr>
        <w:spacing w:before="100" w:beforeAutospacing="1" w:after="100" w:afterAutospacing="1"/>
        <w:rPr>
          <w:ins w:id="209" w:author="LabMember" w:date="2020-08-02T17:50:00Z"/>
          <w:rFonts w:eastAsia="Times New Roman" w:cs="Arial"/>
        </w:rPr>
      </w:pPr>
      <w:ins w:id="210" w:author="LabMember" w:date="2020-08-02T18:02:00Z">
        <w:r>
          <w:rPr>
            <w:rFonts w:eastAsia="Times New Roman" w:cs="Arial"/>
          </w:rPr>
          <w:t>Finally, w</w:t>
        </w:r>
      </w:ins>
      <w:ins w:id="211" w:author="LabMember" w:date="2020-08-02T17:50:00Z">
        <w:r w:rsidR="00436F5F">
          <w:rPr>
            <w:rFonts w:eastAsia="Times New Roman" w:cs="Arial"/>
          </w:rPr>
          <w:t xml:space="preserve">e investigated whether self-driven exploration is any different from guided exploration. Specifically, in two separate weeks, rats performed both a version A in which they are guided </w:t>
        </w:r>
      </w:ins>
      <w:ins w:id="212" w:author="LabMember" w:date="2020-08-02T18:03:00Z">
        <w:r w:rsidR="000736B7">
          <w:rPr>
            <w:rFonts w:eastAsia="Times New Roman" w:cs="Arial"/>
          </w:rPr>
          <w:t>once</w:t>
        </w:r>
      </w:ins>
      <w:ins w:id="213" w:author="LabMember" w:date="2020-08-02T17:50:00Z">
        <w:r w:rsidR="00436F5F">
          <w:rPr>
            <w:rFonts w:eastAsia="Times New Roman" w:cs="Arial"/>
          </w:rPr>
          <w:t xml:space="preserve"> before choosing between the 2 options, and a version B in which they start off with 2 options to choose from. In the analysis, we treat the 1</w:t>
        </w:r>
        <w:r w:rsidR="00436F5F" w:rsidRPr="00486F5F">
          <w:rPr>
            <w:rFonts w:eastAsia="Times New Roman" w:cs="Arial"/>
            <w:vertAlign w:val="superscript"/>
          </w:rPr>
          <w:t>st</w:t>
        </w:r>
        <w:r w:rsidR="00436F5F">
          <w:rPr>
            <w:rFonts w:eastAsia="Times New Roman" w:cs="Arial"/>
          </w:rPr>
          <w:t xml:space="preserve"> choice in version B as if it was guided</w:t>
        </w:r>
      </w:ins>
      <w:ins w:id="214" w:author="LabMember" w:date="2020-08-02T18:03:00Z">
        <w:r w:rsidR="000736B7">
          <w:rPr>
            <w:rFonts w:eastAsia="Times New Roman" w:cs="Arial"/>
          </w:rPr>
          <w:t xml:space="preserve"> (self-guided by the rat itself)</w:t>
        </w:r>
      </w:ins>
      <w:ins w:id="215" w:author="LabMember" w:date="2020-08-02T17:50:00Z">
        <w:r w:rsidR="00436F5F">
          <w:rPr>
            <w:rFonts w:eastAsia="Times New Roman" w:cs="Arial"/>
          </w:rPr>
          <w:t>, and treat the 2</w:t>
        </w:r>
        <w:r w:rsidR="00436F5F" w:rsidRPr="00486F5F">
          <w:rPr>
            <w:rFonts w:eastAsia="Times New Roman" w:cs="Arial"/>
            <w:vertAlign w:val="superscript"/>
          </w:rPr>
          <w:t>nd</w:t>
        </w:r>
        <w:r w:rsidR="00436F5F">
          <w:rPr>
            <w:rFonts w:eastAsia="Times New Roman" w:cs="Arial"/>
          </w:rPr>
          <w:t xml:space="preserve"> cho</w:t>
        </w:r>
        <w:r w:rsidR="000736B7">
          <w:rPr>
            <w:rFonts w:eastAsia="Times New Roman" w:cs="Arial"/>
          </w:rPr>
          <w:t>ice as trial number 1 (Fig 7,8</w:t>
        </w:r>
        <w:r w:rsidR="00436F5F">
          <w:rPr>
            <w:rFonts w:eastAsia="Times New Roman" w:cs="Arial"/>
          </w:rPr>
          <w:t>). We found that rats overall explore more on their first free choices if they are guided</w:t>
        </w:r>
      </w:ins>
      <w:ins w:id="216" w:author="LabMember" w:date="2020-08-02T18:04:00Z">
        <w:r w:rsidR="007B3435">
          <w:rPr>
            <w:rFonts w:eastAsia="Times New Roman" w:cs="Arial"/>
          </w:rPr>
          <w:t xml:space="preserve"> (Fig 7B, 8B)</w:t>
        </w:r>
        <w:r w:rsidR="007843EB">
          <w:rPr>
            <w:rFonts w:eastAsia="Times New Roman" w:cs="Arial"/>
          </w:rPr>
          <w:t xml:space="preserve"> and their overall accuracy is higher if guided </w:t>
        </w:r>
      </w:ins>
      <w:ins w:id="217" w:author="LabMember" w:date="2020-08-02T18:05:00Z">
        <w:r w:rsidR="007843EB">
          <w:rPr>
            <w:rFonts w:eastAsia="Times New Roman" w:cs="Arial"/>
          </w:rPr>
          <w:t>(Fig 7A)</w:t>
        </w:r>
      </w:ins>
      <w:ins w:id="218" w:author="LabMember" w:date="2020-08-02T17:50:00Z">
        <w:r w:rsidR="007B3435">
          <w:rPr>
            <w:rFonts w:eastAsia="Times New Roman" w:cs="Arial"/>
          </w:rPr>
          <w:t>.</w:t>
        </w:r>
      </w:ins>
      <w:ins w:id="219" w:author="LabMember" w:date="2020-08-02T18:04:00Z">
        <w:r w:rsidR="007B3435">
          <w:rPr>
            <w:rFonts w:eastAsia="Times New Roman" w:cs="Arial"/>
          </w:rPr>
          <w:t xml:space="preserve"> R</w:t>
        </w:r>
      </w:ins>
      <w:ins w:id="220" w:author="LabMember" w:date="2020-08-02T17:50:00Z">
        <w:r w:rsidR="00CC5EA0">
          <w:rPr>
            <w:rFonts w:eastAsia="Times New Roman" w:cs="Arial"/>
          </w:rPr>
          <w:t>egardless of being</w:t>
        </w:r>
        <w:r w:rsidR="00436F5F">
          <w:rPr>
            <w:rFonts w:eastAsia="Times New Roman" w:cs="Arial"/>
          </w:rPr>
          <w:t xml:space="preserve"> guided or not, rats explore more in a short horizon context than in the long horizon context, which is the opposite of what an optimal agent or a human participant would do</w:t>
        </w:r>
      </w:ins>
      <w:ins w:id="221" w:author="LabMember" w:date="2020-08-02T18:04:00Z">
        <w:r w:rsidR="00CC5EA0">
          <w:rPr>
            <w:rFonts w:eastAsia="Times New Roman" w:cs="Arial"/>
          </w:rPr>
          <w:t xml:space="preserve"> (Fig 8B)</w:t>
        </w:r>
      </w:ins>
      <w:ins w:id="222" w:author="LabMember" w:date="2020-08-02T17:50:00Z">
        <w:r w:rsidR="00436F5F">
          <w:rPr>
            <w:rFonts w:eastAsia="Times New Roman" w:cs="Arial"/>
          </w:rPr>
          <w:t xml:space="preserve">. </w:t>
        </w:r>
      </w:ins>
    </w:p>
    <w:p w14:paraId="49BF050A" w14:textId="71171818" w:rsidR="00BF1C72" w:rsidDel="00436F5F" w:rsidRDefault="00BF1C72" w:rsidP="00D6237E">
      <w:pPr>
        <w:spacing w:before="100" w:beforeAutospacing="1" w:after="100" w:afterAutospacing="1"/>
        <w:rPr>
          <w:del w:id="223" w:author="LabMember" w:date="2020-08-02T17:50:00Z"/>
          <w:rFonts w:eastAsia="Times New Roman" w:cs="Arial"/>
        </w:rPr>
      </w:pPr>
    </w:p>
    <w:p w14:paraId="3814C8BA" w14:textId="77777777" w:rsidR="00A11719" w:rsidRPr="00A823E1" w:rsidRDefault="00A11719" w:rsidP="00D6237E">
      <w:pPr>
        <w:spacing w:before="100" w:beforeAutospacing="1" w:after="100" w:afterAutospacing="1"/>
        <w:rPr>
          <w:rFonts w:eastAsia="Times New Roman" w:cs="Arial"/>
        </w:rPr>
      </w:pPr>
    </w:p>
    <w:p w14:paraId="10654CF5" w14:textId="77777777" w:rsidR="00BF2264" w:rsidRPr="00A823E1" w:rsidRDefault="00431EB8" w:rsidP="00431EB8">
      <w:pPr>
        <w:spacing w:before="100" w:beforeAutospacing="1" w:after="100" w:afterAutospacing="1"/>
        <w:rPr>
          <w:rFonts w:eastAsia="Times New Roman" w:cs="Arial"/>
        </w:rPr>
      </w:pPr>
      <w:r w:rsidRPr="00A823E1">
        <w:rPr>
          <w:rFonts w:eastAsia="Times New Roman" w:cs="Arial"/>
          <w:sz w:val="34"/>
          <w:szCs w:val="34"/>
        </w:rPr>
        <w:t xml:space="preserve">Discussion </w:t>
      </w:r>
    </w:p>
    <w:p w14:paraId="4C3BDFED" w14:textId="5F568638" w:rsidR="00A07F12" w:rsidRPr="00A823E1" w:rsidDel="0004020F" w:rsidRDefault="00431EB8" w:rsidP="00A07F12">
      <w:pPr>
        <w:spacing w:before="100" w:beforeAutospacing="1" w:after="100" w:afterAutospacing="1"/>
        <w:rPr>
          <w:del w:id="224" w:author="LabMember" w:date="2020-08-02T16:05:00Z"/>
          <w:rFonts w:eastAsia="Times New Roman" w:cs="Arial"/>
        </w:rPr>
      </w:pPr>
      <w:r w:rsidRPr="00A823E1">
        <w:rPr>
          <w:rFonts w:eastAsia="Times New Roman" w:cs="Arial"/>
        </w:rPr>
        <w:t xml:space="preserve">In this study, </w:t>
      </w:r>
      <w:r w:rsidR="00825FA5" w:rsidRPr="00A823E1">
        <w:rPr>
          <w:rFonts w:eastAsia="Times New Roman" w:cs="Arial"/>
        </w:rPr>
        <w:t xml:space="preserve">we investigated </w:t>
      </w:r>
      <w:r w:rsidR="00D4210F">
        <w:rPr>
          <w:rFonts w:eastAsia="Times New Roman" w:cs="Arial"/>
        </w:rPr>
        <w:t xml:space="preserve">the behavioral performance of rats in a new model of the Horizon task adapted to rats. </w:t>
      </w:r>
      <w:r w:rsidR="00A07F12">
        <w:rPr>
          <w:rFonts w:eastAsia="Times New Roman" w:cs="Arial"/>
        </w:rPr>
        <w:t>W</w:t>
      </w:r>
      <w:r w:rsidR="00A07F12" w:rsidRPr="00A823E1">
        <w:rPr>
          <w:rFonts w:eastAsia="Times New Roman" w:cs="Arial"/>
        </w:rPr>
        <w:t xml:space="preserve">e addressed these limitations </w:t>
      </w:r>
      <w:r w:rsidR="00A07F12">
        <w:rPr>
          <w:rFonts w:eastAsia="Times New Roman" w:cs="Arial"/>
        </w:rPr>
        <w:t xml:space="preserve">of previous rodent studies </w:t>
      </w:r>
      <w:r w:rsidR="00A07F12" w:rsidRPr="00A823E1">
        <w:rPr>
          <w:rFonts w:eastAsia="Times New Roman" w:cs="Arial"/>
        </w:rPr>
        <w:t xml:space="preserve">by designing a novel open-field task in which rodents choose between two locations that offer different amount of </w:t>
      </w:r>
      <w:r w:rsidR="00A07F12">
        <w:rPr>
          <w:rFonts w:eastAsia="Times New Roman" w:cs="Arial"/>
        </w:rPr>
        <w:t>rewards</w:t>
      </w:r>
      <w:r w:rsidR="00A07F12" w:rsidRPr="00A823E1">
        <w:rPr>
          <w:rFonts w:eastAsia="Times New Roman" w:cs="Arial"/>
        </w:rPr>
        <w:t xml:space="preserve">. To dissociate the uncertainty in estimation of value </w:t>
      </w:r>
      <w:r w:rsidR="00A07F12">
        <w:rPr>
          <w:rFonts w:eastAsia="Times New Roman" w:cs="Arial"/>
        </w:rPr>
        <w:t>from</w:t>
      </w:r>
      <w:r w:rsidR="00A07F12" w:rsidRPr="00A823E1">
        <w:rPr>
          <w:rFonts w:eastAsia="Times New Roman" w:cs="Arial"/>
        </w:rPr>
        <w:t xml:space="preserve"> the ambiguity of a novel option, we used magnitudes of rewards instead of probabilistic rewards</w:t>
      </w:r>
      <w:r w:rsidR="00A07F12">
        <w:rPr>
          <w:rFonts w:eastAsia="Times New Roman" w:cs="Arial"/>
        </w:rPr>
        <w:t>. Indeed,</w:t>
      </w:r>
      <w:r w:rsidR="00A07F12" w:rsidRPr="00A823E1">
        <w:rPr>
          <w:rFonts w:eastAsia="Times New Roman" w:cs="Arial"/>
        </w:rPr>
        <w:t xml:space="preserve"> choosing the same option again in the probabilistic case can be </w:t>
      </w:r>
      <w:r w:rsidR="00A07F12">
        <w:rPr>
          <w:rFonts w:eastAsia="Times New Roman" w:cs="Arial"/>
        </w:rPr>
        <w:t xml:space="preserve">at least in part </w:t>
      </w:r>
      <w:r w:rsidR="00A07F12" w:rsidRPr="00A823E1">
        <w:rPr>
          <w:rFonts w:eastAsia="Times New Roman" w:cs="Arial"/>
        </w:rPr>
        <w:t>exploratory whereas repeating the same choice is more exploitative in a pure</w:t>
      </w:r>
      <w:r w:rsidR="00A07F12">
        <w:rPr>
          <w:rFonts w:eastAsia="Times New Roman" w:cs="Arial"/>
        </w:rPr>
        <w:t>ly</w:t>
      </w:r>
      <w:r w:rsidR="00A07F12" w:rsidRPr="00A823E1">
        <w:rPr>
          <w:rFonts w:eastAsia="Times New Roman" w:cs="Arial"/>
        </w:rPr>
        <w:t xml:space="preserve"> deterministic reward setting. In our design, the rats were guided to one of the two feeder location first, and the extent to which they explore the other unvisited feeder location in their free choices </w:t>
      </w:r>
      <w:r w:rsidR="00A07F12">
        <w:rPr>
          <w:rFonts w:eastAsia="Times New Roman" w:cs="Arial"/>
        </w:rPr>
        <w:t>is</w:t>
      </w:r>
      <w:r w:rsidR="00A07F12" w:rsidRPr="00A823E1">
        <w:rPr>
          <w:rFonts w:eastAsia="Times New Roman" w:cs="Arial"/>
        </w:rPr>
        <w:t xml:space="preserve"> used as a purer measure of exploration. In this way, we are also able to quantify directed exploration in a model-free </w:t>
      </w:r>
      <w:r w:rsidR="00A07F12">
        <w:rPr>
          <w:rFonts w:eastAsia="Times New Roman" w:cs="Arial"/>
        </w:rPr>
        <w:t>manner</w:t>
      </w:r>
      <w:r w:rsidR="00A07F12" w:rsidRPr="00A823E1">
        <w:rPr>
          <w:rFonts w:eastAsia="Times New Roman" w:cs="Arial"/>
        </w:rPr>
        <w:t xml:space="preserve">. In addition, rats were set to perform the task in both a short and a long horizon condition to assess whether rats explore differently in different horizon contexts.  Using an open field, we </w:t>
      </w:r>
      <w:r w:rsidR="00A07F12">
        <w:rPr>
          <w:rFonts w:eastAsia="Times New Roman" w:cs="Arial"/>
        </w:rPr>
        <w:t xml:space="preserve">were </w:t>
      </w:r>
      <w:r w:rsidR="00A07F12" w:rsidRPr="00A823E1">
        <w:rPr>
          <w:rFonts w:eastAsia="Times New Roman" w:cs="Arial"/>
        </w:rPr>
        <w:t>able to use two sets of different locations alternatively as new games start as opposed to having to reverse the reward conditions at the same set of locations</w:t>
      </w:r>
      <w:r w:rsidR="00A07F12">
        <w:rPr>
          <w:rFonts w:eastAsia="Times New Roman" w:cs="Arial"/>
        </w:rPr>
        <w:t xml:space="preserve"> (as in reversal learning paradigms)</w:t>
      </w:r>
      <w:r w:rsidR="00A07F12" w:rsidRPr="00A823E1">
        <w:rPr>
          <w:rFonts w:eastAsia="Times New Roman" w:cs="Arial"/>
        </w:rPr>
        <w:t xml:space="preserve">. The two sets of feeders are associated with different horizon contexts. Moreover, we recruited human subjects to perform a similar version that is comparable to the task that the rats, and we compared the performance in exploration between humans and rats. </w:t>
      </w:r>
    </w:p>
    <w:p w14:paraId="084E9DB9" w14:textId="051C184C" w:rsidR="00D4210F" w:rsidRDefault="00D4210F" w:rsidP="00431EB8">
      <w:pPr>
        <w:spacing w:before="100" w:beforeAutospacing="1" w:after="100" w:afterAutospacing="1"/>
        <w:rPr>
          <w:rFonts w:eastAsia="Times New Roman" w:cs="Arial"/>
        </w:rPr>
      </w:pPr>
    </w:p>
    <w:p w14:paraId="19460E20" w14:textId="5315DAD3" w:rsidR="002F4917" w:rsidRPr="00A823E1" w:rsidRDefault="00A07F12" w:rsidP="00431EB8">
      <w:pPr>
        <w:spacing w:before="100" w:beforeAutospacing="1" w:after="100" w:afterAutospacing="1"/>
        <w:rPr>
          <w:rFonts w:eastAsia="Times New Roman" w:cs="Arial"/>
        </w:rPr>
      </w:pPr>
      <w:r>
        <w:rPr>
          <w:rFonts w:eastAsia="Times New Roman" w:cs="Arial"/>
        </w:rPr>
        <w:t>As with</w:t>
      </w:r>
      <w:r w:rsidR="002F4917" w:rsidRPr="00A823E1">
        <w:rPr>
          <w:rFonts w:eastAsia="Times New Roman" w:cs="Arial"/>
        </w:rPr>
        <w:t xml:space="preserve"> humans, we showed that rats </w:t>
      </w:r>
      <w:r>
        <w:rPr>
          <w:rFonts w:eastAsia="Times New Roman" w:cs="Arial"/>
        </w:rPr>
        <w:t>we</w:t>
      </w:r>
      <w:r w:rsidR="002F4917" w:rsidRPr="00A823E1">
        <w:rPr>
          <w:rFonts w:eastAsia="Times New Roman" w:cs="Arial"/>
        </w:rPr>
        <w:t xml:space="preserve">re able to use prior information about the distribution of rewards to guide </w:t>
      </w:r>
      <w:r>
        <w:rPr>
          <w:rFonts w:eastAsia="Times New Roman" w:cs="Arial"/>
        </w:rPr>
        <w:t xml:space="preserve">future </w:t>
      </w:r>
      <w:r w:rsidR="002F4917" w:rsidRPr="00A823E1">
        <w:rPr>
          <w:rFonts w:eastAsia="Times New Roman" w:cs="Arial"/>
        </w:rPr>
        <w:t>exploration. However, rats did not alter their exploration strategies based on the horizon context</w:t>
      </w:r>
      <w:r>
        <w:rPr>
          <w:rFonts w:eastAsia="Times New Roman" w:cs="Arial"/>
        </w:rPr>
        <w:t xml:space="preserve"> to the same extent as humans</w:t>
      </w:r>
      <w:r w:rsidR="002F4917" w:rsidRPr="00A823E1">
        <w:rPr>
          <w:rFonts w:eastAsia="Times New Roman" w:cs="Arial"/>
        </w:rPr>
        <w:t xml:space="preserve">. </w:t>
      </w:r>
    </w:p>
    <w:p w14:paraId="2F98A12A" w14:textId="1058C9E6" w:rsidR="001C2045" w:rsidRPr="00A823E1" w:rsidRDefault="001C2045" w:rsidP="00431EB8">
      <w:pPr>
        <w:spacing w:before="100" w:beforeAutospacing="1" w:after="100" w:afterAutospacing="1"/>
        <w:rPr>
          <w:rFonts w:eastAsia="Times New Roman" w:cs="Arial"/>
        </w:rPr>
      </w:pPr>
      <w:r w:rsidRPr="00A823E1">
        <w:rPr>
          <w:rFonts w:eastAsia="Times New Roman" w:cs="Arial"/>
        </w:rPr>
        <w:t>In line with previous researches using the reversal learning paradigm in a</w:t>
      </w:r>
      <w:r w:rsidR="00A07F12">
        <w:rPr>
          <w:rFonts w:eastAsia="Times New Roman" w:cs="Arial"/>
        </w:rPr>
        <w:t>n operant</w:t>
      </w:r>
      <w:r w:rsidRPr="00A823E1">
        <w:rPr>
          <w:rFonts w:eastAsia="Times New Roman" w:cs="Arial"/>
        </w:rPr>
        <w:t xml:space="preserve"> box setting, we showed that rats demonstrated the model-free win-stay lose-shift strategy in making explore-exploit decisions. Specifically, they choose to explore more when the exploit value is low and explore less when the exploit value is high. However, in our design, in order to </w:t>
      </w:r>
      <w:r w:rsidR="00A07F12">
        <w:rPr>
          <w:rFonts w:eastAsia="Times New Roman" w:cs="Arial"/>
        </w:rPr>
        <w:t>assess</w:t>
      </w:r>
      <w:r w:rsidR="00A07F12" w:rsidRPr="00A823E1">
        <w:rPr>
          <w:rFonts w:eastAsia="Times New Roman" w:cs="Arial"/>
        </w:rPr>
        <w:t xml:space="preserve"> </w:t>
      </w:r>
      <w:r w:rsidRPr="00A823E1">
        <w:rPr>
          <w:rFonts w:eastAsia="Times New Roman" w:cs="Arial"/>
        </w:rPr>
        <w:t xml:space="preserve">whether the exploit value is low or high, instead of using short-term memory to recall the value at the exploit option before reversal, rats </w:t>
      </w:r>
      <w:r w:rsidR="00A07F12" w:rsidRPr="00A823E1">
        <w:rPr>
          <w:rFonts w:eastAsia="Times New Roman" w:cs="Arial"/>
        </w:rPr>
        <w:t>ha</w:t>
      </w:r>
      <w:r w:rsidR="00A07F12">
        <w:rPr>
          <w:rFonts w:eastAsia="Times New Roman" w:cs="Arial"/>
        </w:rPr>
        <w:t>d</w:t>
      </w:r>
      <w:r w:rsidR="00A07F12" w:rsidRPr="00A823E1">
        <w:rPr>
          <w:rFonts w:eastAsia="Times New Roman" w:cs="Arial"/>
        </w:rPr>
        <w:t xml:space="preserve"> </w:t>
      </w:r>
      <w:r w:rsidRPr="00A823E1">
        <w:rPr>
          <w:rFonts w:eastAsia="Times New Roman" w:cs="Arial"/>
        </w:rPr>
        <w:t xml:space="preserve">to </w:t>
      </w:r>
      <w:r w:rsidR="00A07F12">
        <w:rPr>
          <w:rFonts w:eastAsia="Times New Roman" w:cs="Arial"/>
        </w:rPr>
        <w:t>use their long-term memory</w:t>
      </w:r>
      <w:r w:rsidR="00A07F12" w:rsidRPr="00A823E1">
        <w:rPr>
          <w:rFonts w:eastAsia="Times New Roman" w:cs="Arial"/>
        </w:rPr>
        <w:t xml:space="preserve"> </w:t>
      </w:r>
      <w:r w:rsidRPr="00A823E1">
        <w:rPr>
          <w:rFonts w:eastAsia="Times New Roman" w:cs="Arial"/>
        </w:rPr>
        <w:t xml:space="preserve">from sessions </w:t>
      </w:r>
      <w:r w:rsidR="00A07F12">
        <w:rPr>
          <w:rFonts w:eastAsia="Times New Roman" w:cs="Arial"/>
        </w:rPr>
        <w:t>in</w:t>
      </w:r>
      <w:r w:rsidR="00A07F12" w:rsidRPr="00A823E1">
        <w:rPr>
          <w:rFonts w:eastAsia="Times New Roman" w:cs="Arial"/>
        </w:rPr>
        <w:t xml:space="preserve"> </w:t>
      </w:r>
      <w:r w:rsidRPr="00A823E1">
        <w:rPr>
          <w:rFonts w:eastAsia="Times New Roman" w:cs="Arial"/>
        </w:rPr>
        <w:t xml:space="preserve">previous days to estimate the distribution of possible rewards. We showed that rats </w:t>
      </w:r>
      <w:r w:rsidR="00A07F12">
        <w:rPr>
          <w:rFonts w:eastAsia="Times New Roman" w:cs="Arial"/>
        </w:rPr>
        <w:t>we</w:t>
      </w:r>
      <w:r w:rsidR="00A07F12" w:rsidRPr="00A823E1">
        <w:rPr>
          <w:rFonts w:eastAsia="Times New Roman" w:cs="Arial"/>
        </w:rPr>
        <w:t xml:space="preserve">re </w:t>
      </w:r>
      <w:r w:rsidRPr="00A823E1">
        <w:rPr>
          <w:rFonts w:eastAsia="Times New Roman" w:cs="Arial"/>
        </w:rPr>
        <w:t xml:space="preserve">indeed able to incorporate prior information in guiding exploration. </w:t>
      </w:r>
      <w:r w:rsidR="00A07F12" w:rsidRPr="00A823E1">
        <w:rPr>
          <w:rFonts w:eastAsia="Times New Roman" w:cs="Arial"/>
        </w:rPr>
        <w:t>In</w:t>
      </w:r>
      <w:r w:rsidR="00A07F12">
        <w:rPr>
          <w:rFonts w:eastAsia="Times New Roman" w:cs="Arial"/>
        </w:rPr>
        <w:t xml:space="preserve"> addition, in</w:t>
      </w:r>
      <w:r w:rsidR="00A07F12" w:rsidRPr="00A823E1">
        <w:rPr>
          <w:rFonts w:eastAsia="Times New Roman" w:cs="Arial"/>
        </w:rPr>
        <w:t xml:space="preserve"> the reversal learning paradigm, the level of exploration has to be evaluated on the course of several trials (in the probabilistic case), the exact timing of “exploration” decision is </w:t>
      </w:r>
      <w:r w:rsidR="00A07F12">
        <w:rPr>
          <w:rFonts w:eastAsia="Times New Roman" w:cs="Arial"/>
        </w:rPr>
        <w:t>difficult</w:t>
      </w:r>
      <w:r w:rsidR="00A07F12" w:rsidRPr="00A823E1">
        <w:rPr>
          <w:rFonts w:eastAsia="Times New Roman" w:cs="Arial"/>
        </w:rPr>
        <w:t xml:space="preserve"> to estimate, whereas in our case, exploration can be seen in a single trial (visiting the unknown option), which is advantageous in studying the neurophysiological mechanisms underlying real-time explore-exploit decisions.</w:t>
      </w:r>
    </w:p>
    <w:p w14:paraId="0D6BA34D" w14:textId="5E7BEAF8" w:rsidR="004600D9" w:rsidRDefault="000746B8" w:rsidP="00431EB8">
      <w:pPr>
        <w:spacing w:before="100" w:beforeAutospacing="1" w:after="100" w:afterAutospacing="1"/>
        <w:rPr>
          <w:rFonts w:eastAsia="Times New Roman" w:cs="Arial"/>
        </w:rPr>
      </w:pPr>
      <w:r w:rsidRPr="00A823E1">
        <w:rPr>
          <w:rFonts w:eastAsia="Times New Roman" w:cs="Arial"/>
        </w:rPr>
        <w:t xml:space="preserve">Further analysis needs to be done </w:t>
      </w:r>
      <w:r w:rsidR="00B87220" w:rsidRPr="00A823E1">
        <w:rPr>
          <w:rFonts w:eastAsia="Times New Roman" w:cs="Arial"/>
        </w:rPr>
        <w:t>to quantify directed vs random explorat</w:t>
      </w:r>
      <w:r w:rsidR="00A07F12">
        <w:rPr>
          <w:rFonts w:eastAsia="Times New Roman" w:cs="Arial"/>
        </w:rPr>
        <w:t>ion in both the r</w:t>
      </w:r>
      <w:r w:rsidR="00B87220" w:rsidRPr="00A823E1">
        <w:rPr>
          <w:rFonts w:eastAsia="Times New Roman" w:cs="Arial"/>
        </w:rPr>
        <w:t>at and the human dataset</w:t>
      </w:r>
      <w:r w:rsidR="00A07F12">
        <w:rPr>
          <w:rFonts w:eastAsia="Times New Roman" w:cs="Arial"/>
        </w:rPr>
        <w:t>s</w:t>
      </w:r>
      <w:r w:rsidR="00B87220" w:rsidRPr="00A823E1">
        <w:rPr>
          <w:rFonts w:eastAsia="Times New Roman" w:cs="Arial"/>
        </w:rPr>
        <w:t xml:space="preserve">. In a model-free </w:t>
      </w:r>
      <w:r w:rsidR="00A07F12">
        <w:rPr>
          <w:rFonts w:eastAsia="Times New Roman" w:cs="Arial"/>
        </w:rPr>
        <w:t>manner</w:t>
      </w:r>
      <w:r w:rsidR="00B87220" w:rsidRPr="00A823E1">
        <w:rPr>
          <w:rFonts w:eastAsia="Times New Roman" w:cs="Arial"/>
        </w:rPr>
        <w:t xml:space="preserve">, the </w:t>
      </w:r>
      <w:r w:rsidR="00A07F12">
        <w:rPr>
          <w:rFonts w:eastAsia="Times New Roman" w:cs="Arial"/>
        </w:rPr>
        <w:t>probability</w:t>
      </w:r>
      <w:r w:rsidR="00A07F12" w:rsidRPr="00A823E1">
        <w:rPr>
          <w:rFonts w:eastAsia="Times New Roman" w:cs="Arial"/>
        </w:rPr>
        <w:t xml:space="preserve"> </w:t>
      </w:r>
      <w:r w:rsidR="00B87220" w:rsidRPr="00A823E1">
        <w:rPr>
          <w:rFonts w:eastAsia="Times New Roman" w:cs="Arial"/>
        </w:rPr>
        <w:t xml:space="preserve">of choosing the unknown </w:t>
      </w:r>
      <w:r w:rsidR="003D5F51" w:rsidRPr="00A823E1">
        <w:rPr>
          <w:rFonts w:eastAsia="Times New Roman" w:cs="Arial"/>
        </w:rPr>
        <w:t>option</w:t>
      </w:r>
      <w:r w:rsidR="00A07F12">
        <w:rPr>
          <w:rFonts w:eastAsia="Times New Roman" w:cs="Arial"/>
        </w:rPr>
        <w:t>s</w:t>
      </w:r>
      <w:r w:rsidR="005150BB" w:rsidRPr="00A823E1">
        <w:rPr>
          <w:rFonts w:eastAsia="Times New Roman" w:cs="Arial"/>
        </w:rPr>
        <w:t xml:space="preserve"> can be viewed as a tendency for directed exploration. </w:t>
      </w:r>
      <w:r w:rsidR="001A53CF" w:rsidRPr="00A823E1">
        <w:rPr>
          <w:rFonts w:eastAsia="Times New Roman" w:cs="Arial"/>
        </w:rPr>
        <w:t xml:space="preserve">However, </w:t>
      </w:r>
      <w:r w:rsidR="00A07F12">
        <w:rPr>
          <w:rFonts w:eastAsia="Times New Roman" w:cs="Arial"/>
        </w:rPr>
        <w:t>as with</w:t>
      </w:r>
      <w:r w:rsidR="00A07F12" w:rsidRPr="00A823E1">
        <w:rPr>
          <w:rFonts w:eastAsia="Times New Roman" w:cs="Arial"/>
        </w:rPr>
        <w:t xml:space="preserve"> </w:t>
      </w:r>
      <w:r w:rsidR="001A53CF" w:rsidRPr="00A823E1">
        <w:rPr>
          <w:rFonts w:eastAsia="Times New Roman" w:cs="Arial"/>
        </w:rPr>
        <w:t>the reversal learning paradigm, our design cannot fully dissociate directed exploration from random exploration without model fitting</w:t>
      </w:r>
      <w:r w:rsidR="00C95639" w:rsidRPr="00A823E1">
        <w:rPr>
          <w:rFonts w:eastAsia="Times New Roman" w:cs="Arial"/>
        </w:rPr>
        <w:t>. Instead, we</w:t>
      </w:r>
      <w:r w:rsidR="001B708F" w:rsidRPr="00A823E1">
        <w:rPr>
          <w:rFonts w:eastAsia="Times New Roman" w:cs="Arial"/>
        </w:rPr>
        <w:t xml:space="preserve"> can quantify both directed and random exploration by incorporating an “information bonus” and a “decision noise” term </w:t>
      </w:r>
      <w:r w:rsidR="0090734D">
        <w:rPr>
          <w:rFonts w:ascii="PingFang TC" w:eastAsia="PingFang TC" w:hAnsi="PingFang TC" w:cs="PingFang TC" w:hint="eastAsia"/>
        </w:rPr>
        <w:t>using</w:t>
      </w:r>
      <w:r w:rsidR="001B708F" w:rsidRPr="00A823E1">
        <w:rPr>
          <w:rFonts w:eastAsia="Times New Roman" w:cs="Arial"/>
        </w:rPr>
        <w:t xml:space="preserve"> the </w:t>
      </w:r>
      <w:proofErr w:type="spellStart"/>
      <w:r w:rsidR="001B708F" w:rsidRPr="00A823E1">
        <w:rPr>
          <w:rFonts w:eastAsia="Times New Roman" w:cs="Arial"/>
        </w:rPr>
        <w:t>softmax</w:t>
      </w:r>
      <w:proofErr w:type="spellEnd"/>
      <w:r w:rsidR="001B708F" w:rsidRPr="00A823E1">
        <w:rPr>
          <w:rFonts w:eastAsia="Times New Roman" w:cs="Arial"/>
        </w:rPr>
        <w:t xml:space="preserve"> action selection </w:t>
      </w:r>
      <w:r w:rsidR="0090734D">
        <w:rPr>
          <w:rFonts w:eastAsia="Times New Roman" w:cs="Arial"/>
        </w:rPr>
        <w:t>rule</w:t>
      </w:r>
      <w:r w:rsidR="00C95639" w:rsidRPr="00A823E1">
        <w:rPr>
          <w:rFonts w:eastAsia="Times New Roman" w:cs="Arial"/>
        </w:rPr>
        <w:t xml:space="preserve"> to dissociate the tendency to choose the unknown option vs. the variability in behavior. </w:t>
      </w:r>
    </w:p>
    <w:p w14:paraId="4BF9AD4D" w14:textId="01DD6C80" w:rsidR="0090734D" w:rsidRPr="00A823E1" w:rsidRDefault="0090734D" w:rsidP="00431EB8">
      <w:pPr>
        <w:spacing w:before="100" w:beforeAutospacing="1" w:after="100" w:afterAutospacing="1"/>
        <w:rPr>
          <w:rFonts w:eastAsia="Times New Roman" w:cs="Arial"/>
        </w:rPr>
      </w:pPr>
      <m:oMathPara>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explore</m:t>
              </m:r>
            </m:e>
          </m:d>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1</m:t>
              </m:r>
            </m:num>
            <m:den>
              <m:r>
                <w:rPr>
                  <w:rFonts w:ascii="Cambria Math" w:eastAsia="Times New Roman" w:hAnsi="Cambria Math" w:cs="Arial"/>
                </w:rPr>
                <m:t>1+</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m:t>
                  </m:r>
                  <m:f>
                    <m:fPr>
                      <m:ctrlPr>
                        <w:rPr>
                          <w:rFonts w:ascii="Cambria Math" w:eastAsia="Times New Roman" w:hAnsi="Cambria Math" w:cs="Arial"/>
                          <w:i/>
                        </w:rPr>
                      </m:ctrlPr>
                    </m:fPr>
                    <m:num>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guided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prior</m:t>
                          </m:r>
                        </m:sub>
                      </m:sSub>
                      <m:r>
                        <w:rPr>
                          <w:rFonts w:ascii="Cambria Math" w:eastAsia="Times New Roman" w:hAnsi="Cambria Math" w:cs="Arial"/>
                        </w:rPr>
                        <m:t>+IB+bias</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num>
                    <m:den>
                      <m:sSup>
                        <m:sSupPr>
                          <m:ctrlPr>
                            <w:rPr>
                              <w:rFonts w:ascii="Cambria Math" w:eastAsia="Times New Roman" w:hAnsi="Cambria Math" w:cs="Arial"/>
                              <w:i/>
                            </w:rPr>
                          </m:ctrlPr>
                        </m:sSupPr>
                        <m:e>
                          <m:r>
                            <w:rPr>
                              <w:rFonts w:ascii="Cambria Math" w:eastAsia="Times New Roman" w:hAnsi="Cambria Math" w:cs="Arial"/>
                            </w:rPr>
                            <m:t>σ</m:t>
                          </m:r>
                        </m:e>
                        <m:sup>
                          <m:r>
                            <w:rPr>
                              <w:rFonts w:ascii="Cambria Math" w:eastAsia="Times New Roman" w:hAnsi="Cambria Math" w:cs="Arial"/>
                            </w:rPr>
                            <m:t>2</m:t>
                          </m:r>
                        </m:sup>
                      </m:sSup>
                    </m:den>
                  </m:f>
                </m:sup>
              </m:sSup>
            </m:den>
          </m:f>
        </m:oMath>
      </m:oMathPara>
    </w:p>
    <w:p w14:paraId="4CD31EA3" w14:textId="33BA41A9" w:rsidR="00360EE3" w:rsidDel="00DF599D" w:rsidRDefault="00360EE3" w:rsidP="00431EB8">
      <w:pPr>
        <w:spacing w:before="100" w:beforeAutospacing="1" w:after="100" w:afterAutospacing="1"/>
        <w:rPr>
          <w:del w:id="225" w:author="LabMember" w:date="2020-08-02T11:46:00Z"/>
          <w:rFonts w:eastAsia="Times New Roman" w:cs="Arial"/>
        </w:rPr>
      </w:pPr>
      <w:r>
        <w:rPr>
          <w:rFonts w:eastAsia="Times New Roman" w:cs="Arial"/>
        </w:rPr>
        <w:t xml:space="preserve">Here </w:t>
      </w:r>
      <m:oMath>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guided</m:t>
            </m:r>
          </m:sub>
        </m:sSub>
      </m:oMath>
      <w:r>
        <w:rPr>
          <w:rFonts w:eastAsia="Times New Roman" w:cs="Arial"/>
        </w:rPr>
        <w:t xml:space="preserve"> is the reward they are guided to, </w:t>
      </w:r>
      <m:oMath>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prior</m:t>
            </m:r>
          </m:sub>
        </m:sSub>
      </m:oMath>
      <w:r>
        <w:rPr>
          <w:rFonts w:eastAsia="Times New Roman" w:cs="Arial"/>
        </w:rPr>
        <w:t xml:space="preserve"> is the expectation based on an estimate of the average payout using prior information, IB is the </w:t>
      </w:r>
      <w:ins w:id="226" w:author="LabMember" w:date="2020-08-02T11:47:00Z">
        <w:r w:rsidR="00C765C2">
          <w:rPr>
            <w:rFonts w:eastAsia="Times New Roman" w:cs="Arial"/>
          </w:rPr>
          <w:t>“</w:t>
        </w:r>
      </w:ins>
      <w:r>
        <w:rPr>
          <w:rFonts w:eastAsia="Times New Roman" w:cs="Arial"/>
        </w:rPr>
        <w:t>information bonus</w:t>
      </w:r>
      <w:ins w:id="227" w:author="LabMember" w:date="2020-08-02T11:47:00Z">
        <w:r w:rsidR="00C765C2">
          <w:rPr>
            <w:rFonts w:eastAsia="Times New Roman" w:cs="Arial"/>
          </w:rPr>
          <w:t>”</w:t>
        </w:r>
      </w:ins>
      <w:r>
        <w:rPr>
          <w:rFonts w:eastAsia="Times New Roman" w:cs="Arial"/>
        </w:rPr>
        <w:t xml:space="preserve"> </w:t>
      </w:r>
      <w:ins w:id="228" w:author="LabMember" w:date="2020-08-02T11:48:00Z">
        <w:r w:rsidR="00C765C2">
          <w:rPr>
            <w:rFonts w:eastAsia="Times New Roman" w:cs="Arial"/>
          </w:rPr>
          <w:t xml:space="preserve">which is a quantification of how biased the animal towards choosing </w:t>
        </w:r>
      </w:ins>
      <w:del w:id="229" w:author="LabMember" w:date="2020-08-02T11:48:00Z">
        <w:r w:rsidDel="00C765C2">
          <w:rPr>
            <w:rFonts w:eastAsia="Times New Roman" w:cs="Arial"/>
          </w:rPr>
          <w:delText xml:space="preserve">for exploring </w:delText>
        </w:r>
      </w:del>
      <w:r>
        <w:rPr>
          <w:rFonts w:eastAsia="Times New Roman" w:cs="Arial"/>
        </w:rPr>
        <w:t xml:space="preserve">the </w:t>
      </w:r>
      <w:del w:id="230" w:author="LabMember" w:date="2020-08-02T11:48:00Z">
        <w:r w:rsidDel="00C765C2">
          <w:rPr>
            <w:rFonts w:eastAsia="Times New Roman" w:cs="Arial"/>
          </w:rPr>
          <w:delText xml:space="preserve">alternative </w:delText>
        </w:r>
      </w:del>
      <w:ins w:id="231" w:author="LabMember" w:date="2020-08-02T11:48:00Z">
        <w:r w:rsidR="00C765C2">
          <w:rPr>
            <w:rFonts w:eastAsia="Times New Roman" w:cs="Arial"/>
          </w:rPr>
          <w:t xml:space="preserve">unguided </w:t>
        </w:r>
      </w:ins>
      <w:r>
        <w:rPr>
          <w:rFonts w:eastAsia="Times New Roman" w:cs="Arial"/>
        </w:rPr>
        <w:t>option, bias is the spatial bias of choosing a particular physical side</w:t>
      </w:r>
      <w:ins w:id="232" w:author="LabMember" w:date="2020-08-02T11:46:00Z">
        <w:r w:rsidR="00DF599D">
          <w:rPr>
            <w:rFonts w:eastAsia="Times New Roman" w:cs="Arial"/>
          </w:rPr>
          <w:t xml:space="preserve">, </w:t>
        </w:r>
      </w:ins>
      <w:del w:id="233" w:author="LabMember" w:date="2020-08-02T11:45:00Z">
        <w:r w:rsidDel="00DF599D">
          <w:rPr>
            <w:rFonts w:eastAsia="Times New Roman" w:cs="Arial"/>
          </w:rPr>
          <w:delText xml:space="preserve"> (</w:delText>
        </w:r>
      </w:del>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oMath>
      <w:r>
        <w:rPr>
          <w:rFonts w:eastAsia="Times New Roman" w:cs="Arial"/>
        </w:rPr>
        <w:t xml:space="preserve"> = 1 if the guided trial is on the left, and </w:t>
      </w:r>
      <m:oMath>
        <m:sSub>
          <m:sSubPr>
            <m:ctrlPr>
              <w:ins w:id="234" w:author="LabMember" w:date="2020-08-02T11:40:00Z">
                <w:rPr>
                  <w:rFonts w:ascii="Cambria Math" w:eastAsia="Times New Roman" w:hAnsi="Cambria Math" w:cs="Arial"/>
                  <w:i/>
                </w:rPr>
              </w:ins>
            </m:ctrlPr>
          </m:sSubPr>
          <m:e>
            <m:r>
              <w:ins w:id="235" w:author="LabMember" w:date="2020-08-02T11:40:00Z">
                <w:rPr>
                  <w:rFonts w:ascii="Cambria Math" w:eastAsia="Times New Roman" w:hAnsi="Cambria Math" w:cs="Arial"/>
                </w:rPr>
                <m:t>δ</m:t>
              </w:ins>
            </m:r>
          </m:e>
          <m:sub>
            <m:r>
              <w:ins w:id="236" w:author="LabMember" w:date="2020-08-02T11:40:00Z">
                <w:rPr>
                  <w:rFonts w:ascii="Cambria Math" w:eastAsia="Times New Roman" w:hAnsi="Cambria Math" w:cs="Arial"/>
                </w:rPr>
                <m:t>side</m:t>
              </w:ins>
            </m:r>
          </m:sub>
        </m:sSub>
      </m:oMath>
      <w:ins w:id="237" w:author="LabMember" w:date="2020-08-02T11:40:00Z">
        <w:r w:rsidR="00E369DD">
          <w:rPr>
            <w:rFonts w:eastAsia="Times New Roman" w:cs="Arial"/>
          </w:rPr>
          <w:t xml:space="preserve"> = -1 if t</w:t>
        </w:r>
        <w:r w:rsidR="00DF599D">
          <w:rPr>
            <w:rFonts w:eastAsia="Times New Roman" w:cs="Arial"/>
          </w:rPr>
          <w:t>he guided trial is on the right,</w:t>
        </w:r>
      </w:ins>
      <w:ins w:id="238" w:author="LabMember" w:date="2020-08-02T11:46:00Z">
        <w:r w:rsidR="00DF599D">
          <w:rPr>
            <w:rFonts w:eastAsia="Times New Roman" w:cs="Arial"/>
          </w:rPr>
          <w:t xml:space="preserve"> </w:t>
        </w:r>
        <m:oMath>
          <m:r>
            <w:rPr>
              <w:rFonts w:ascii="Cambria Math" w:eastAsia="Times New Roman" w:hAnsi="Cambria Math" w:cs="Arial"/>
            </w:rPr>
            <m:t>σ</m:t>
          </m:r>
        </m:oMath>
      </w:ins>
      <m:oMath>
        <m:r>
          <w:del w:id="239" w:author="LabMember" w:date="2020-08-02T11:40:00Z">
            <w:rPr>
              <w:rFonts w:ascii="Cambria Math" w:eastAsia="Times New Roman" w:hAnsi="Cambria Math" w:cs="Arial"/>
            </w:rPr>
            <m:t>δ</m:t>
          </w:del>
        </m:r>
      </m:oMath>
      <w:del w:id="240" w:author="LabMember" w:date="2020-08-02T11:40:00Z">
        <w:r w:rsidDel="00E369DD">
          <w:rPr>
            <w:rFonts w:eastAsia="Times New Roman" w:cs="Arial"/>
          </w:rPr>
          <w:delText xml:space="preserve"> </w:delText>
        </w:r>
      </w:del>
      <w:ins w:id="241" w:author="LabMember" w:date="2020-08-02T11:46:00Z">
        <w:r w:rsidR="00DF599D">
          <w:rPr>
            <w:rFonts w:eastAsia="Times New Roman" w:cs="Arial"/>
          </w:rPr>
          <w:t xml:space="preserve"> is “decision noise”</w:t>
        </w:r>
        <w:r w:rsidR="00C765C2">
          <w:rPr>
            <w:rFonts w:eastAsia="Times New Roman" w:cs="Arial"/>
          </w:rPr>
          <w:t xml:space="preserve"> which is</w:t>
        </w:r>
        <w:r w:rsidR="00DF599D">
          <w:rPr>
            <w:rFonts w:eastAsia="Times New Roman" w:cs="Arial"/>
          </w:rPr>
          <w:t xml:space="preserve"> a quantification of the level of randomness in the behav</w:t>
        </w:r>
      </w:ins>
      <w:ins w:id="242" w:author="LabMember" w:date="2020-08-02T11:47:00Z">
        <w:r w:rsidR="00DF599D">
          <w:rPr>
            <w:rFonts w:eastAsia="Times New Roman" w:cs="Arial"/>
          </w:rPr>
          <w:t>i</w:t>
        </w:r>
      </w:ins>
      <w:ins w:id="243" w:author="LabMember" w:date="2020-08-02T11:46:00Z">
        <w:r w:rsidR="00DF599D">
          <w:rPr>
            <w:rFonts w:eastAsia="Times New Roman" w:cs="Arial"/>
          </w:rPr>
          <w:t xml:space="preserve">or. </w:t>
        </w:r>
      </w:ins>
      <w:ins w:id="244" w:author="LabMember" w:date="2020-08-02T11:48:00Z">
        <w:r w:rsidR="00AF1762">
          <w:rPr>
            <w:rFonts w:eastAsia="Times New Roman" w:cs="Arial"/>
          </w:rPr>
          <w:t>With this model fitting, we are able to evaluate how directed and random exploration are modulated differently by horizon context</w:t>
        </w:r>
      </w:ins>
      <w:ins w:id="245" w:author="LabMember" w:date="2020-08-02T11:49:00Z">
        <w:r w:rsidR="00AF1762">
          <w:rPr>
            <w:rFonts w:eastAsia="Times New Roman" w:cs="Arial"/>
          </w:rPr>
          <w:t xml:space="preserve"> in both rats and humans.</w:t>
        </w:r>
      </w:ins>
      <w:ins w:id="246" w:author="LabMember" w:date="2020-08-02T11:48:00Z">
        <w:r w:rsidR="00AF1762">
          <w:rPr>
            <w:rFonts w:eastAsia="Times New Roman" w:cs="Arial"/>
          </w:rPr>
          <w:t xml:space="preserve"> </w:t>
        </w:r>
      </w:ins>
    </w:p>
    <w:p w14:paraId="54AFD3F0" w14:textId="77777777" w:rsidR="00DF599D" w:rsidRDefault="00DF599D" w:rsidP="00431EB8">
      <w:pPr>
        <w:spacing w:before="100" w:beforeAutospacing="1" w:after="100" w:afterAutospacing="1"/>
        <w:rPr>
          <w:ins w:id="247" w:author="LabMember" w:date="2020-08-02T11:46:00Z"/>
          <w:rFonts w:eastAsia="Times New Roman" w:cs="Arial"/>
        </w:rPr>
      </w:pPr>
    </w:p>
    <w:p w14:paraId="756468AF" w14:textId="6BFA807A" w:rsidR="006B769A" w:rsidRPr="00A823E1" w:rsidRDefault="001B0426" w:rsidP="00431EB8">
      <w:pPr>
        <w:spacing w:before="100" w:beforeAutospacing="1" w:after="100" w:afterAutospacing="1"/>
        <w:rPr>
          <w:rFonts w:eastAsia="Times New Roman" w:cs="Arial"/>
        </w:rPr>
      </w:pPr>
      <w:del w:id="248" w:author="LabMember" w:date="2020-08-02T16:06:00Z">
        <w:r w:rsidRPr="00A823E1" w:rsidDel="00131D28">
          <w:rPr>
            <w:rFonts w:eastAsia="Times New Roman" w:cs="Arial"/>
          </w:rPr>
          <w:delText xml:space="preserve">Finally, </w:delText>
        </w:r>
      </w:del>
      <w:ins w:id="249" w:author="LabMember" w:date="2020-08-02T16:06:00Z">
        <w:r w:rsidR="00131D28">
          <w:rPr>
            <w:rFonts w:eastAsia="Times New Roman" w:cs="Arial"/>
          </w:rPr>
          <w:t>U</w:t>
        </w:r>
      </w:ins>
      <w:del w:id="250" w:author="LabMember" w:date="2020-08-02T16:06:00Z">
        <w:r w:rsidRPr="00A823E1" w:rsidDel="00131D28">
          <w:rPr>
            <w:rFonts w:eastAsia="Times New Roman" w:cs="Arial"/>
          </w:rPr>
          <w:delText>u</w:delText>
        </w:r>
      </w:del>
      <w:r w:rsidRPr="00A823E1">
        <w:rPr>
          <w:rFonts w:eastAsia="Times New Roman" w:cs="Arial"/>
        </w:rPr>
        <w:t xml:space="preserve">nlike humans, rats </w:t>
      </w:r>
      <w:del w:id="251" w:author="LabMember" w:date="2020-08-02T16:06:00Z">
        <w:r w:rsidRPr="00A823E1" w:rsidDel="000D5326">
          <w:rPr>
            <w:rFonts w:eastAsia="Times New Roman" w:cs="Arial"/>
          </w:rPr>
          <w:delText xml:space="preserve">did not </w:delText>
        </w:r>
        <w:r w:rsidR="00A07F12" w:rsidDel="000D5326">
          <w:rPr>
            <w:rFonts w:eastAsia="Times New Roman" w:cs="Arial"/>
          </w:rPr>
          <w:delText>seem</w:delText>
        </w:r>
      </w:del>
      <w:ins w:id="252" w:author="LabMember" w:date="2020-08-02T16:06:00Z">
        <w:r w:rsidR="000D5326">
          <w:rPr>
            <w:rFonts w:eastAsia="Times New Roman" w:cs="Arial"/>
          </w:rPr>
          <w:t>seemed</w:t>
        </w:r>
      </w:ins>
      <w:r w:rsidR="00A07F12">
        <w:rPr>
          <w:rFonts w:eastAsia="Times New Roman" w:cs="Arial"/>
        </w:rPr>
        <w:t xml:space="preserve"> to </w:t>
      </w:r>
      <w:r w:rsidRPr="00A823E1">
        <w:rPr>
          <w:rFonts w:eastAsia="Times New Roman" w:cs="Arial"/>
        </w:rPr>
        <w:t xml:space="preserve">show an </w:t>
      </w:r>
      <w:ins w:id="253" w:author="LabMember" w:date="2020-08-02T16:06:00Z">
        <w:r w:rsidR="000D5326">
          <w:rPr>
            <w:rFonts w:eastAsia="Times New Roman" w:cs="Arial"/>
          </w:rPr>
          <w:t xml:space="preserve">opposite </w:t>
        </w:r>
      </w:ins>
      <w:r w:rsidRPr="00A823E1">
        <w:rPr>
          <w:rFonts w:eastAsia="Times New Roman" w:cs="Arial"/>
        </w:rPr>
        <w:t xml:space="preserve">adaptation of behavioral strategy to the horizon context. </w:t>
      </w:r>
      <w:del w:id="254" w:author="LabMember" w:date="2020-08-02T16:13:00Z">
        <w:r w:rsidR="00221AFE" w:rsidRPr="00A823E1" w:rsidDel="001359C7">
          <w:rPr>
            <w:rFonts w:eastAsia="Times New Roman" w:cs="Arial"/>
          </w:rPr>
          <w:delText xml:space="preserve">This may </w:delText>
        </w:r>
      </w:del>
      <w:del w:id="255" w:author="LabMember" w:date="2020-08-02T16:07:00Z">
        <w:r w:rsidR="00221AFE" w:rsidRPr="00A823E1" w:rsidDel="000D5326">
          <w:rPr>
            <w:rFonts w:eastAsia="Times New Roman" w:cs="Arial"/>
          </w:rPr>
          <w:delText xml:space="preserve">reflect </w:delText>
        </w:r>
      </w:del>
      <w:del w:id="256" w:author="LabMember" w:date="2020-08-02T16:13:00Z">
        <w:r w:rsidR="00A07F12" w:rsidDel="001359C7">
          <w:rPr>
            <w:rFonts w:eastAsia="Times New Roman" w:cs="Arial"/>
          </w:rPr>
          <w:delText>their</w:delText>
        </w:r>
        <w:r w:rsidR="00A07F12" w:rsidRPr="00A823E1" w:rsidDel="001359C7">
          <w:rPr>
            <w:rFonts w:eastAsia="Times New Roman" w:cs="Arial"/>
          </w:rPr>
          <w:delText xml:space="preserve"> </w:delText>
        </w:r>
        <w:r w:rsidR="00221AFE" w:rsidRPr="00A823E1" w:rsidDel="001359C7">
          <w:rPr>
            <w:rFonts w:eastAsia="Times New Roman" w:cs="Arial"/>
          </w:rPr>
          <w:delText xml:space="preserve">tendency </w:delText>
        </w:r>
        <w:r w:rsidR="00A07F12" w:rsidDel="001359C7">
          <w:rPr>
            <w:rFonts w:eastAsia="Times New Roman" w:cs="Arial"/>
          </w:rPr>
          <w:delText>to use</w:delText>
        </w:r>
        <w:r w:rsidR="00221AFE" w:rsidRPr="00A823E1" w:rsidDel="001359C7">
          <w:rPr>
            <w:rFonts w:eastAsia="Times New Roman" w:cs="Arial"/>
          </w:rPr>
          <w:delText xml:space="preserve"> a model-free</w:delText>
        </w:r>
      </w:del>
      <w:del w:id="257" w:author="LabMember" w:date="2020-08-02T11:49:00Z">
        <w:r w:rsidR="00221AFE" w:rsidRPr="00A823E1" w:rsidDel="0096333B">
          <w:rPr>
            <w:rFonts w:eastAsia="Times New Roman" w:cs="Arial"/>
          </w:rPr>
          <w:delText xml:space="preserve"> </w:delText>
        </w:r>
      </w:del>
      <w:del w:id="258" w:author="LabMember" w:date="2020-08-02T16:13:00Z">
        <w:r w:rsidR="00221AFE" w:rsidRPr="00A823E1" w:rsidDel="001359C7">
          <w:rPr>
            <w:rFonts w:eastAsia="Times New Roman" w:cs="Arial"/>
          </w:rPr>
          <w:delText xml:space="preserve"> learning </w:delText>
        </w:r>
        <w:r w:rsidR="00A07F12" w:rsidDel="001359C7">
          <w:rPr>
            <w:rFonts w:eastAsia="Times New Roman" w:cs="Arial"/>
          </w:rPr>
          <w:delText xml:space="preserve">strategy </w:delText>
        </w:r>
      </w:del>
      <w:ins w:id="259" w:author="LabMember" w:date="2020-08-02T16:12:00Z">
        <w:r w:rsidR="001359C7">
          <w:rPr>
            <w:rFonts w:eastAsia="Times New Roman" w:cs="Arial"/>
          </w:rPr>
          <w:t>The use of horizon context to facilitate exploration</w:t>
        </w:r>
      </w:ins>
      <w:del w:id="260" w:author="LabMember" w:date="2020-08-02T16:08:00Z">
        <w:r w:rsidR="00A07F12" w:rsidDel="000D5326">
          <w:rPr>
            <w:rFonts w:eastAsia="Times New Roman" w:cs="Arial"/>
          </w:rPr>
          <w:delText>because</w:delText>
        </w:r>
        <w:r w:rsidR="00221AFE" w:rsidRPr="00A823E1" w:rsidDel="000D5326">
          <w:rPr>
            <w:rFonts w:eastAsia="Times New Roman" w:cs="Arial"/>
          </w:rPr>
          <w:delText xml:space="preserve"> h</w:delText>
        </w:r>
      </w:del>
      <w:del w:id="261" w:author="LabMember" w:date="2020-08-02T16:12:00Z">
        <w:r w:rsidR="00221AFE" w:rsidRPr="00A823E1" w:rsidDel="001359C7">
          <w:rPr>
            <w:rFonts w:eastAsia="Times New Roman" w:cs="Arial"/>
          </w:rPr>
          <w:delText>orizon</w:delText>
        </w:r>
      </w:del>
      <w:r w:rsidR="00221AFE" w:rsidRPr="00A823E1">
        <w:rPr>
          <w:rFonts w:eastAsia="Times New Roman" w:cs="Arial"/>
        </w:rPr>
        <w:t xml:space="preserve"> </w:t>
      </w:r>
      <w:del w:id="262" w:author="LabMember" w:date="2020-08-02T16:08:00Z">
        <w:r w:rsidR="00221AFE" w:rsidRPr="00A823E1" w:rsidDel="000D5326">
          <w:rPr>
            <w:rFonts w:eastAsia="Times New Roman" w:cs="Arial"/>
          </w:rPr>
          <w:delText xml:space="preserve">adaptive behavior </w:delText>
        </w:r>
      </w:del>
      <w:r w:rsidR="00221AFE" w:rsidRPr="00A823E1">
        <w:rPr>
          <w:rFonts w:eastAsia="Times New Roman" w:cs="Arial"/>
        </w:rPr>
        <w:t xml:space="preserve">requires planning and model-based reasoning. </w:t>
      </w:r>
      <w:ins w:id="263" w:author="LabMember" w:date="2020-08-02T16:51:00Z">
        <w:r w:rsidR="008964AD">
          <w:rPr>
            <w:rFonts w:eastAsia="Times New Roman" w:cs="Arial"/>
          </w:rPr>
          <w:t xml:space="preserve">An optimal agent would explore more in long horizon context. </w:t>
        </w:r>
      </w:ins>
      <w:ins w:id="264" w:author="LabMember" w:date="2020-08-02T16:52:00Z">
        <w:r w:rsidR="008964AD">
          <w:rPr>
            <w:rFonts w:eastAsia="Times New Roman" w:cs="Arial"/>
          </w:rPr>
          <w:t>However, rats explored more</w:t>
        </w:r>
      </w:ins>
      <w:ins w:id="265" w:author="LabMember" w:date="2020-08-02T16:13:00Z">
        <w:r w:rsidR="001359C7">
          <w:rPr>
            <w:rFonts w:eastAsia="Times New Roman" w:cs="Arial"/>
          </w:rPr>
          <w:t xml:space="preserve"> in short horizon context</w:t>
        </w:r>
      </w:ins>
      <w:ins w:id="266" w:author="LabMember" w:date="2020-08-02T16:52:00Z">
        <w:r w:rsidR="008964AD">
          <w:rPr>
            <w:rFonts w:eastAsia="Times New Roman" w:cs="Arial"/>
          </w:rPr>
          <w:t xml:space="preserve">, this may be </w:t>
        </w:r>
      </w:ins>
      <w:ins w:id="267" w:author="LabMember" w:date="2020-08-02T16:13:00Z">
        <w:r w:rsidR="001359C7">
          <w:rPr>
            <w:rFonts w:eastAsia="Times New Roman" w:cs="Arial"/>
          </w:rPr>
          <w:t>a combination of</w:t>
        </w:r>
        <w:r w:rsidR="001359C7" w:rsidRPr="00A823E1">
          <w:rPr>
            <w:rFonts w:eastAsia="Times New Roman" w:cs="Arial"/>
          </w:rPr>
          <w:t xml:space="preserve"> </w:t>
        </w:r>
        <w:r w:rsidR="001359C7">
          <w:rPr>
            <w:rFonts w:eastAsia="Times New Roman" w:cs="Arial"/>
          </w:rPr>
          <w:t>their</w:t>
        </w:r>
        <w:r w:rsidR="001359C7" w:rsidRPr="00A823E1">
          <w:rPr>
            <w:rFonts w:eastAsia="Times New Roman" w:cs="Arial"/>
          </w:rPr>
          <w:t xml:space="preserve"> tendency </w:t>
        </w:r>
        <w:r w:rsidR="001359C7">
          <w:rPr>
            <w:rFonts w:eastAsia="Times New Roman" w:cs="Arial"/>
          </w:rPr>
          <w:t>to use</w:t>
        </w:r>
        <w:r w:rsidR="001359C7" w:rsidRPr="00A823E1">
          <w:rPr>
            <w:rFonts w:eastAsia="Times New Roman" w:cs="Arial"/>
          </w:rPr>
          <w:t xml:space="preserve"> a model-free learning </w:t>
        </w:r>
        <w:r w:rsidR="001359C7">
          <w:rPr>
            <w:rFonts w:eastAsia="Times New Roman" w:cs="Arial"/>
          </w:rPr>
          <w:t>strategy</w:t>
        </w:r>
      </w:ins>
      <w:ins w:id="268" w:author="LabMember" w:date="2020-08-02T16:52:00Z">
        <w:r w:rsidR="008964AD">
          <w:rPr>
            <w:rFonts w:eastAsia="Times New Roman" w:cs="Arial"/>
          </w:rPr>
          <w:t xml:space="preserve"> (that shows no horizon adaptation)</w:t>
        </w:r>
      </w:ins>
      <w:ins w:id="269" w:author="LabMember" w:date="2020-08-02T16:13:00Z">
        <w:r w:rsidR="001359C7">
          <w:rPr>
            <w:rFonts w:eastAsia="Times New Roman" w:cs="Arial"/>
          </w:rPr>
          <w:t xml:space="preserve"> and</w:t>
        </w:r>
      </w:ins>
      <w:ins w:id="270" w:author="LabMember" w:date="2020-08-02T16:14:00Z">
        <w:r w:rsidR="001359C7">
          <w:rPr>
            <w:rFonts w:eastAsia="Times New Roman" w:cs="Arial"/>
          </w:rPr>
          <w:t xml:space="preserve"> low motivation in short horizon context as they </w:t>
        </w:r>
      </w:ins>
      <w:ins w:id="271" w:author="LabMember" w:date="2020-08-02T16:53:00Z">
        <w:r w:rsidR="008964AD">
          <w:rPr>
            <w:rFonts w:eastAsia="Times New Roman" w:cs="Arial"/>
          </w:rPr>
          <w:t>overall gain less reward from the short horizon context (that increases randomness in rat’s behavior which would show up as exploration)</w:t>
        </w:r>
      </w:ins>
      <w:ins w:id="272" w:author="LabMember" w:date="2020-08-02T16:13:00Z">
        <w:r w:rsidR="001359C7">
          <w:rPr>
            <w:rFonts w:eastAsia="Times New Roman" w:cs="Arial"/>
          </w:rPr>
          <w:t>.</w:t>
        </w:r>
      </w:ins>
      <w:ins w:id="273" w:author="LabMember" w:date="2020-08-02T16:14:00Z">
        <w:r w:rsidR="001359C7">
          <w:rPr>
            <w:rFonts w:eastAsia="Times New Roman" w:cs="Arial"/>
          </w:rPr>
          <w:t xml:space="preserve"> </w:t>
        </w:r>
      </w:ins>
      <w:r w:rsidR="006F43D4" w:rsidRPr="00A823E1">
        <w:rPr>
          <w:rFonts w:eastAsia="Times New Roman" w:cs="Arial"/>
        </w:rPr>
        <w:t xml:space="preserve">For humans, it takes </w:t>
      </w:r>
      <w:del w:id="274" w:author="LabMember" w:date="2020-08-02T16:14:00Z">
        <w:r w:rsidR="006F43D4" w:rsidRPr="00A823E1" w:rsidDel="001359C7">
          <w:rPr>
            <w:rFonts w:eastAsia="Times New Roman" w:cs="Arial"/>
          </w:rPr>
          <w:delText>about 50</w:delText>
        </w:r>
      </w:del>
      <w:ins w:id="275" w:author="LabMember" w:date="2020-08-02T16:14:00Z">
        <w:r w:rsidR="001359C7">
          <w:rPr>
            <w:rFonts w:eastAsia="Times New Roman" w:cs="Arial"/>
          </w:rPr>
          <w:t>over 40</w:t>
        </w:r>
      </w:ins>
      <w:r w:rsidR="006F43D4" w:rsidRPr="00A823E1">
        <w:rPr>
          <w:rFonts w:eastAsia="Times New Roman" w:cs="Arial"/>
        </w:rPr>
        <w:t xml:space="preserve"> participants to show a robust horizon effect, with only a small number of rats, </w:t>
      </w:r>
      <w:del w:id="276" w:author="LabMember" w:date="2020-08-02T16:15:00Z">
        <w:r w:rsidR="006F43D4" w:rsidRPr="00A823E1" w:rsidDel="001359C7">
          <w:rPr>
            <w:rFonts w:eastAsia="Times New Roman" w:cs="Arial"/>
          </w:rPr>
          <w:delText xml:space="preserve">the lack of horizon adaptively exploration may also be due to a lack of </w:delText>
        </w:r>
      </w:del>
      <w:r w:rsidR="006F43D4" w:rsidRPr="00A823E1">
        <w:rPr>
          <w:rFonts w:eastAsia="Times New Roman" w:cs="Arial"/>
        </w:rPr>
        <w:t>statistical power with the limited sample size</w:t>
      </w:r>
      <w:ins w:id="277" w:author="LabMember" w:date="2020-08-02T16:15:00Z">
        <w:r w:rsidR="001359C7">
          <w:rPr>
            <w:rFonts w:eastAsia="Times New Roman" w:cs="Arial"/>
          </w:rPr>
          <w:t xml:space="preserve"> will limit the interpretation of the horizon </w:t>
        </w:r>
        <w:r w:rsidR="00BE463D">
          <w:rPr>
            <w:rFonts w:eastAsia="Times New Roman" w:cs="Arial"/>
          </w:rPr>
          <w:t>modulation</w:t>
        </w:r>
        <w:r w:rsidR="001359C7">
          <w:rPr>
            <w:rFonts w:eastAsia="Times New Roman" w:cs="Arial"/>
          </w:rPr>
          <w:t xml:space="preserve"> of exploration in rats</w:t>
        </w:r>
      </w:ins>
      <w:r w:rsidR="006F43D4" w:rsidRPr="00A823E1">
        <w:rPr>
          <w:rFonts w:eastAsia="Times New Roman" w:cs="Arial"/>
        </w:rPr>
        <w:t xml:space="preserve">. </w:t>
      </w:r>
    </w:p>
    <w:p w14:paraId="04BD3EA9" w14:textId="20CCFF18" w:rsidR="00131D28" w:rsidRDefault="00131D28" w:rsidP="00131D28">
      <w:pPr>
        <w:spacing w:before="100" w:beforeAutospacing="1" w:after="100" w:afterAutospacing="1"/>
        <w:rPr>
          <w:ins w:id="278" w:author="LabMember" w:date="2020-08-02T16:06:00Z"/>
          <w:rFonts w:eastAsia="Times New Roman" w:cs="Arial"/>
        </w:rPr>
      </w:pPr>
      <w:ins w:id="279" w:author="LabMember" w:date="2020-08-02T16:06:00Z">
        <w:r w:rsidRPr="00A823E1">
          <w:rPr>
            <w:rFonts w:eastAsia="Times New Roman" w:cs="Arial"/>
          </w:rPr>
          <w:t>Finally,</w:t>
        </w:r>
      </w:ins>
      <w:ins w:id="280" w:author="LabMember" w:date="2020-08-02T16:09:00Z">
        <w:r w:rsidR="001455BB">
          <w:rPr>
            <w:rFonts w:eastAsia="Times New Roman" w:cs="Arial"/>
          </w:rPr>
          <w:t xml:space="preserve"> we observed an interesting difference in the exploration strategy between </w:t>
        </w:r>
      </w:ins>
      <w:ins w:id="281" w:author="LabMember" w:date="2020-08-02T16:10:00Z">
        <w:r w:rsidR="001455BB">
          <w:rPr>
            <w:rFonts w:eastAsia="Times New Roman" w:cs="Arial"/>
          </w:rPr>
          <w:t xml:space="preserve">when the first choice is </w:t>
        </w:r>
      </w:ins>
      <w:ins w:id="282" w:author="LabMember" w:date="2020-08-02T16:09:00Z">
        <w:r w:rsidR="001455BB">
          <w:rPr>
            <w:rFonts w:eastAsia="Times New Roman" w:cs="Arial"/>
          </w:rPr>
          <w:t>self-driven vs guided</w:t>
        </w:r>
      </w:ins>
      <w:ins w:id="283" w:author="LabMember" w:date="2020-08-02T16:10:00Z">
        <w:r w:rsidR="001455BB">
          <w:rPr>
            <w:rFonts w:eastAsia="Times New Roman" w:cs="Arial"/>
          </w:rPr>
          <w:t xml:space="preserve">. This </w:t>
        </w:r>
      </w:ins>
      <w:ins w:id="284" w:author="LabMember" w:date="2020-08-02T16:54:00Z">
        <w:r w:rsidR="00907B9D">
          <w:rPr>
            <w:rFonts w:eastAsia="Times New Roman" w:cs="Arial"/>
          </w:rPr>
          <w:t>suggests</w:t>
        </w:r>
      </w:ins>
      <w:ins w:id="285" w:author="LabMember" w:date="2020-08-02T16:10:00Z">
        <w:r w:rsidR="001455BB">
          <w:rPr>
            <w:rFonts w:eastAsia="Times New Roman" w:cs="Arial"/>
          </w:rPr>
          <w:t xml:space="preserve"> a different neural mechanism underlying voluntary vs guided learning. </w:t>
        </w:r>
      </w:ins>
      <w:ins w:id="286" w:author="LabMember" w:date="2020-08-02T16:11:00Z">
        <w:r w:rsidR="001455BB">
          <w:rPr>
            <w:rFonts w:eastAsia="Times New Roman" w:cs="Arial"/>
          </w:rPr>
          <w:t>Rats explore</w:t>
        </w:r>
      </w:ins>
      <w:ins w:id="287" w:author="LabMember" w:date="2020-08-02T18:11:00Z">
        <w:r w:rsidR="00171824">
          <w:rPr>
            <w:rFonts w:eastAsia="Times New Roman" w:cs="Arial"/>
          </w:rPr>
          <w:t xml:space="preserve"> in the first free choice</w:t>
        </w:r>
      </w:ins>
      <w:ins w:id="288" w:author="LabMember" w:date="2020-08-02T16:11:00Z">
        <w:r w:rsidR="001455BB">
          <w:rPr>
            <w:rFonts w:eastAsia="Times New Roman" w:cs="Arial"/>
          </w:rPr>
          <w:t xml:space="preserve"> more when</w:t>
        </w:r>
        <w:r w:rsidR="00171824">
          <w:rPr>
            <w:rFonts w:eastAsia="Times New Roman" w:cs="Arial"/>
          </w:rPr>
          <w:t xml:space="preserve"> they are guided first, </w:t>
        </w:r>
      </w:ins>
      <w:ins w:id="289" w:author="LabMember" w:date="2020-08-02T18:11:00Z">
        <w:r w:rsidR="00171824">
          <w:rPr>
            <w:rFonts w:eastAsia="Times New Roman" w:cs="Arial"/>
          </w:rPr>
          <w:t>but this is not observed when they were exploring by themselves.</w:t>
        </w:r>
      </w:ins>
      <w:ins w:id="290" w:author="LabMember" w:date="2020-08-02T16:11:00Z">
        <w:r w:rsidR="001455BB">
          <w:rPr>
            <w:rFonts w:eastAsia="Times New Roman" w:cs="Arial"/>
          </w:rPr>
          <w:t xml:space="preserve"> </w:t>
        </w:r>
      </w:ins>
      <w:ins w:id="291" w:author="LabMember" w:date="2020-08-02T18:12:00Z">
        <w:r w:rsidR="006625BC">
          <w:rPr>
            <w:rFonts w:eastAsia="Times New Roman" w:cs="Arial"/>
          </w:rPr>
          <w:t xml:space="preserve">A similar </w:t>
        </w:r>
      </w:ins>
      <w:ins w:id="292" w:author="LabMember" w:date="2020-08-02T18:13:00Z">
        <w:r w:rsidR="006625BC">
          <w:rPr>
            <w:rFonts w:eastAsia="Times New Roman" w:cs="Arial"/>
          </w:rPr>
          <w:t>phenomenon</w:t>
        </w:r>
      </w:ins>
      <w:ins w:id="293" w:author="LabMember" w:date="2020-08-02T18:12:00Z">
        <w:r w:rsidR="006625BC">
          <w:rPr>
            <w:rFonts w:eastAsia="Times New Roman" w:cs="Arial"/>
          </w:rPr>
          <w:t xml:space="preserve"> </w:t>
        </w:r>
      </w:ins>
      <w:ins w:id="294" w:author="LabMember" w:date="2020-08-02T18:13:00Z">
        <w:r w:rsidR="006625BC">
          <w:rPr>
            <w:rFonts w:eastAsia="Times New Roman" w:cs="Arial"/>
          </w:rPr>
          <w:t>is</w:t>
        </w:r>
      </w:ins>
      <w:ins w:id="295" w:author="LabMember" w:date="2020-08-02T18:12:00Z">
        <w:r w:rsidR="006625BC">
          <w:rPr>
            <w:rFonts w:eastAsia="Times New Roman" w:cs="Arial"/>
          </w:rPr>
          <w:t xml:space="preserve"> recently reported in </w:t>
        </w:r>
      </w:ins>
      <w:ins w:id="296" w:author="LabMember" w:date="2020-08-02T18:13:00Z">
        <w:r w:rsidR="006625BC">
          <w:rPr>
            <w:rFonts w:eastAsia="Times New Roman" w:cs="Arial"/>
          </w:rPr>
          <w:t>a</w:t>
        </w:r>
      </w:ins>
      <w:ins w:id="297" w:author="LabMember" w:date="2020-08-02T18:12:00Z">
        <w:r w:rsidR="006625BC">
          <w:rPr>
            <w:rFonts w:eastAsia="Times New Roman" w:cs="Arial"/>
          </w:rPr>
          <w:t xml:space="preserve"> human explore-exploit study</w:t>
        </w:r>
      </w:ins>
      <w:ins w:id="298" w:author="LabMember" w:date="2020-08-02T18:15:00Z">
        <w:r w:rsidR="00F8048A">
          <w:rPr>
            <w:rFonts w:eastAsia="Times New Roman" w:cs="Arial"/>
          </w:rPr>
          <w:t xml:space="preserve"> </w:t>
        </w:r>
      </w:ins>
      <w:r w:rsidR="004B0791">
        <w:rPr>
          <w:rFonts w:eastAsia="Times New Roman" w:cs="Arial"/>
        </w:rPr>
        <w:fldChar w:fldCharType="begin"/>
      </w:r>
      <w:r w:rsidR="004B0791">
        <w:rPr>
          <w:rFonts w:eastAsia="Times New Roman" w:cs="Arial"/>
        </w:rPr>
        <w:instrText xml:space="preserve"> ADDIN EN.CITE &lt;EndNote&gt;&lt;Cite&gt;&lt;Author&gt;Sadeghiyeh&lt;/Author&gt;&lt;Year&gt;2018&lt;/Year&gt;&lt;RecNum&gt;45&lt;/RecNum&gt;&lt;DisplayText&gt;(Sadeghiyeh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doi&lt;/secondary-title&gt;&lt;/titles&gt;&lt;volume&gt;10&lt;/volume&gt;&lt;dates&gt;&lt;year&gt;2018&lt;/year&gt;&lt;/dates&gt;&lt;urls&gt;&lt;/urls&gt;&lt;/record&gt;&lt;/Cite&gt;&lt;/EndNote&gt;</w:instrText>
      </w:r>
      <w:r w:rsidR="004B0791">
        <w:rPr>
          <w:rFonts w:eastAsia="Times New Roman" w:cs="Arial"/>
        </w:rPr>
        <w:fldChar w:fldCharType="separate"/>
      </w:r>
      <w:r w:rsidR="004B0791">
        <w:rPr>
          <w:rFonts w:eastAsia="Times New Roman" w:cs="Arial"/>
          <w:noProof/>
        </w:rPr>
        <w:t>(</w:t>
      </w:r>
      <w:hyperlink w:anchor="_ENREF_19" w:tooltip="Sadeghiyeh, 2018 #45" w:history="1">
        <w:r w:rsidR="004B0791">
          <w:rPr>
            <w:rFonts w:eastAsia="Times New Roman" w:cs="Arial"/>
            <w:noProof/>
          </w:rPr>
          <w:t>Sadeghiyeh et al., 2018</w:t>
        </w:r>
      </w:hyperlink>
      <w:r w:rsidR="004B0791">
        <w:rPr>
          <w:rFonts w:eastAsia="Times New Roman" w:cs="Arial"/>
          <w:noProof/>
        </w:rPr>
        <w:t>)</w:t>
      </w:r>
      <w:r w:rsidR="004B0791">
        <w:rPr>
          <w:rFonts w:eastAsia="Times New Roman" w:cs="Arial"/>
        </w:rPr>
        <w:fldChar w:fldCharType="end"/>
      </w:r>
      <w:ins w:id="299" w:author="LabMember" w:date="2020-08-02T18:15:00Z">
        <w:r w:rsidR="007A35C4">
          <w:rPr>
            <w:rFonts w:eastAsia="Times New Roman" w:cs="Arial"/>
          </w:rPr>
          <w:t>. This rat model has the potential of probing the differential neural mechanism under</w:t>
        </w:r>
      </w:ins>
      <w:ins w:id="300" w:author="LabMember" w:date="2020-08-02T18:16:00Z">
        <w:r w:rsidR="007A35C4">
          <w:rPr>
            <w:rFonts w:eastAsia="Times New Roman" w:cs="Arial"/>
          </w:rPr>
          <w:t>lying active vs passive learning.</w:t>
        </w:r>
      </w:ins>
    </w:p>
    <w:p w14:paraId="2810E5C1" w14:textId="7FB2ADAA" w:rsidR="00DB55CD" w:rsidRPr="00A823E1" w:rsidRDefault="00CB34C2" w:rsidP="00431EB8">
      <w:pPr>
        <w:spacing w:before="100" w:beforeAutospacing="1" w:after="100" w:afterAutospacing="1"/>
        <w:rPr>
          <w:rFonts w:eastAsia="Times New Roman" w:cs="Arial"/>
        </w:rPr>
      </w:pPr>
      <w:r w:rsidRPr="00A823E1">
        <w:rPr>
          <w:rFonts w:eastAsia="Times New Roman" w:cs="Arial"/>
        </w:rPr>
        <w:t>Overall, our novel design provides a potential</w:t>
      </w:r>
      <w:r w:rsidR="00A07F12">
        <w:rPr>
          <w:rFonts w:eastAsia="Times New Roman" w:cs="Arial"/>
        </w:rPr>
        <w:t>ly</w:t>
      </w:r>
      <w:r w:rsidRPr="00A823E1">
        <w:rPr>
          <w:rFonts w:eastAsia="Times New Roman" w:cs="Arial"/>
        </w:rPr>
        <w:t xml:space="preserve"> better behavioral paradigm to investigate explore-exploit tradeoffs in future electrophysiolog</w:t>
      </w:r>
      <w:r w:rsidR="00A07F12">
        <w:rPr>
          <w:rFonts w:eastAsia="Times New Roman" w:cs="Arial"/>
        </w:rPr>
        <w:t>ical</w:t>
      </w:r>
      <w:r w:rsidRPr="00A823E1">
        <w:rPr>
          <w:rFonts w:eastAsia="Times New Roman" w:cs="Arial"/>
        </w:rPr>
        <w:t xml:space="preserve"> studies. </w:t>
      </w:r>
      <w:r w:rsidR="00A07F12">
        <w:rPr>
          <w:rStyle w:val="CommentReference"/>
        </w:rPr>
        <w:commentReference w:id="301"/>
      </w:r>
    </w:p>
    <w:p w14:paraId="7A7ABD76" w14:textId="77777777" w:rsidR="00A07F12" w:rsidRDefault="00A07F12">
      <w:pPr>
        <w:rPr>
          <w:rFonts w:eastAsia="Times New Roman" w:cs="Arial"/>
          <w:sz w:val="34"/>
          <w:szCs w:val="34"/>
        </w:rPr>
      </w:pPr>
      <w:r>
        <w:rPr>
          <w:rFonts w:eastAsia="Times New Roman" w:cs="Arial"/>
          <w:sz w:val="34"/>
          <w:szCs w:val="34"/>
        </w:rPr>
        <w:br w:type="page"/>
      </w:r>
    </w:p>
    <w:p w14:paraId="2B4AF169" w14:textId="3EF28F93" w:rsidR="00431EB8" w:rsidRPr="00A823E1" w:rsidRDefault="00431EB8" w:rsidP="00AD5E5D">
      <w:pPr>
        <w:pStyle w:val="Heading1"/>
      </w:pPr>
      <w:r w:rsidRPr="00A823E1">
        <w:t xml:space="preserve">References </w:t>
      </w:r>
    </w:p>
    <w:p w14:paraId="751C09E1" w14:textId="6AB2B58D" w:rsidR="00431EB8" w:rsidRPr="00A823E1" w:rsidDel="00B92434" w:rsidRDefault="00431EB8" w:rsidP="004B0791">
      <w:pPr>
        <w:spacing w:before="100" w:beforeAutospacing="1" w:afterAutospacing="1"/>
        <w:rPr>
          <w:del w:id="302" w:author="LabMember" w:date="2020-08-02T15:50:00Z"/>
          <w:rFonts w:eastAsia="Times New Roman" w:cs="Arial"/>
        </w:rPr>
      </w:pPr>
      <w:del w:id="303" w:author="LabMember" w:date="2020-08-02T15:50:00Z">
        <w:r w:rsidRPr="00A823E1" w:rsidDel="00B92434">
          <w:rPr>
            <w:rFonts w:eastAsia="Times New Roman" w:cs="Arial"/>
          </w:rPr>
          <w:delText xml:space="preserve">Jeffrey Banks, Mark Olson, and David Porter. An experimental analysis of the bandit problem. </w:delText>
        </w:r>
        <w:r w:rsidRPr="00A823E1" w:rsidDel="00B92434">
          <w:rPr>
            <w:rFonts w:eastAsia="Times New Roman" w:cs="Arial"/>
            <w:i/>
            <w:iCs/>
          </w:rPr>
          <w:delText>Economic Theory</w:delText>
        </w:r>
        <w:r w:rsidRPr="00A823E1" w:rsidDel="00B92434">
          <w:rPr>
            <w:rFonts w:eastAsia="Times New Roman" w:cs="Arial"/>
          </w:rPr>
          <w:delText xml:space="preserve">, 1997. ISSN 09382259. doi: 10.1007/s001990050146. </w:delText>
        </w:r>
      </w:del>
    </w:p>
    <w:p w14:paraId="4FB3FA8B" w14:textId="166DEBC4" w:rsidR="00431EB8" w:rsidRPr="00A823E1" w:rsidDel="00B92434" w:rsidRDefault="00431EB8" w:rsidP="004B0791">
      <w:pPr>
        <w:spacing w:before="100" w:beforeAutospacing="1" w:afterAutospacing="1"/>
        <w:rPr>
          <w:del w:id="304" w:author="LabMember" w:date="2020-08-02T15:50:00Z"/>
          <w:rFonts w:eastAsia="Times New Roman" w:cs="Arial"/>
        </w:rPr>
      </w:pPr>
      <w:del w:id="305" w:author="LabMember" w:date="2020-08-02T15:50:00Z">
        <w:r w:rsidRPr="00A823E1" w:rsidDel="00B92434">
          <w:rPr>
            <w:rFonts w:eastAsia="Times New Roman" w:cs="Arial"/>
          </w:rPr>
          <w:delText xml:space="preserve">Jeff A. Beeler, Nathaniel Daw, Cristianne R.M. Frazier, and Xiaoxi Zhuang. Tonic dopamine modulates exploitation of reward learning. </w:delText>
        </w:r>
        <w:r w:rsidRPr="00A823E1" w:rsidDel="00B92434">
          <w:rPr>
            <w:rFonts w:eastAsia="Times New Roman" w:cs="Arial"/>
            <w:i/>
            <w:iCs/>
          </w:rPr>
          <w:delText>Frontiers in Behavioral Neuroscience</w:delText>
        </w:r>
        <w:r w:rsidRPr="00A823E1" w:rsidDel="00B92434">
          <w:rPr>
            <w:rFonts w:eastAsia="Times New Roman" w:cs="Arial"/>
          </w:rPr>
          <w:delText xml:space="preserve">, 4(NOV):1–14, 2010. ISSN 16625153. doi: 10.3389/fnbeh.2010.00170. </w:delText>
        </w:r>
      </w:del>
    </w:p>
    <w:p w14:paraId="469F7F70" w14:textId="364142E0" w:rsidR="00431EB8" w:rsidRPr="00A823E1" w:rsidDel="00B92434" w:rsidRDefault="00431EB8" w:rsidP="004B0791">
      <w:pPr>
        <w:spacing w:before="100" w:beforeAutospacing="1" w:afterAutospacing="1"/>
        <w:rPr>
          <w:del w:id="306" w:author="LabMember" w:date="2020-08-02T15:50:00Z"/>
          <w:rFonts w:eastAsia="Times New Roman" w:cs="Arial"/>
        </w:rPr>
      </w:pPr>
      <w:del w:id="307" w:author="LabMember" w:date="2020-08-02T15:50:00Z">
        <w:r w:rsidRPr="00A823E1" w:rsidDel="00B92434">
          <w:rPr>
            <w:rFonts w:eastAsia="Times New Roman" w:cs="Arial"/>
          </w:rPr>
          <w:delText xml:space="preserve">Richard Bellman. The Theory of Dynamic Programming. </w:delText>
        </w:r>
        <w:r w:rsidRPr="00A823E1" w:rsidDel="00B92434">
          <w:rPr>
            <w:rFonts w:eastAsia="Times New Roman" w:cs="Arial"/>
            <w:i/>
            <w:iCs/>
          </w:rPr>
          <w:delText>Bulletin of the American Mathematical Society</w:delText>
        </w:r>
        <w:r w:rsidRPr="00A823E1" w:rsidDel="00B92434">
          <w:rPr>
            <w:rFonts w:eastAsia="Times New Roman" w:cs="Arial"/>
          </w:rPr>
          <w:delText xml:space="preserve">, 1954. ISSN 02730979. doi: 10.1090/S0002-9904-1954-09848-8. </w:delText>
        </w:r>
      </w:del>
    </w:p>
    <w:p w14:paraId="6FE8B677" w14:textId="2AD60E6D" w:rsidR="00431EB8" w:rsidRPr="00A823E1" w:rsidDel="00B92434" w:rsidRDefault="00431EB8" w:rsidP="004B0791">
      <w:pPr>
        <w:spacing w:before="100" w:beforeAutospacing="1" w:afterAutospacing="1"/>
        <w:rPr>
          <w:del w:id="308" w:author="LabMember" w:date="2020-08-02T15:50:00Z"/>
          <w:rFonts w:eastAsia="Times New Roman" w:cs="Arial"/>
        </w:rPr>
      </w:pPr>
      <w:del w:id="309" w:author="LabMember" w:date="2020-08-02T15:50:00Z">
        <w:r w:rsidRPr="00A823E1" w:rsidDel="00B92434">
          <w:rPr>
            <w:rFonts w:eastAsia="Times New Roman" w:cs="Arial"/>
          </w:rPr>
          <w:delText xml:space="preserve">M. S. Brainard and A. J. Doupe. What songbirds teach us about learning. </w:delText>
        </w:r>
        <w:r w:rsidRPr="00A823E1" w:rsidDel="00B92434">
          <w:rPr>
            <w:rFonts w:eastAsia="Times New Roman" w:cs="Arial"/>
            <w:i/>
            <w:iCs/>
          </w:rPr>
          <w:delText>Nature</w:delText>
        </w:r>
        <w:r w:rsidRPr="00A823E1" w:rsidDel="00B92434">
          <w:rPr>
            <w:rFonts w:eastAsia="Times New Roman" w:cs="Arial"/>
          </w:rPr>
          <w:delText xml:space="preserve">, 417(6886):351–358, May 2002. </w:delText>
        </w:r>
      </w:del>
    </w:p>
    <w:p w14:paraId="4DACD7B5" w14:textId="41D8AE75" w:rsidR="00431EB8" w:rsidRPr="00A823E1" w:rsidDel="00B92434" w:rsidRDefault="00431EB8" w:rsidP="004B0791">
      <w:pPr>
        <w:spacing w:before="100" w:beforeAutospacing="1" w:afterAutospacing="1"/>
        <w:rPr>
          <w:del w:id="310" w:author="LabMember" w:date="2020-08-02T15:50:00Z"/>
          <w:rFonts w:eastAsia="Times New Roman" w:cs="Arial"/>
        </w:rPr>
      </w:pPr>
      <w:del w:id="311" w:author="LabMember" w:date="2020-08-02T15:50:00Z">
        <w:r w:rsidRPr="00A823E1" w:rsidDel="00B92434">
          <w:rPr>
            <w:rFonts w:eastAsia="Times New Roman" w:cs="Arial"/>
          </w:rPr>
          <w:delText xml:space="preserve">Franc ̧ois Cinotti, Virginie Fresno, Nassim Aklil, Etienne Coutureau, Benoˆıt Girard, Alain R. Marchand, and Mehdi Khamassi. Dopamine blockade impairs the exploration-exploitation trade-off in rats. </w:delText>
        </w:r>
        <w:r w:rsidRPr="00A823E1" w:rsidDel="00B92434">
          <w:rPr>
            <w:rFonts w:eastAsia="Times New Roman" w:cs="Arial"/>
            <w:i/>
            <w:iCs/>
          </w:rPr>
          <w:delText>Scientific Reports</w:delText>
        </w:r>
        <w:r w:rsidRPr="00A823E1" w:rsidDel="00B92434">
          <w:rPr>
            <w:rFonts w:eastAsia="Times New Roman" w:cs="Arial"/>
          </w:rPr>
          <w:delText xml:space="preserve">, 9(1):1–14, 2019. ISSN 20452322. doi: 10.1038/s41598-019-43245-z. </w:delText>
        </w:r>
      </w:del>
    </w:p>
    <w:p w14:paraId="7ADC2AEB" w14:textId="68AFC491" w:rsidR="00431EB8" w:rsidRPr="00A823E1" w:rsidDel="00B92434" w:rsidRDefault="00431EB8" w:rsidP="004B0791">
      <w:pPr>
        <w:spacing w:before="100" w:beforeAutospacing="1" w:afterAutospacing="1"/>
        <w:rPr>
          <w:del w:id="312" w:author="LabMember" w:date="2020-08-02T15:50:00Z"/>
          <w:rFonts w:eastAsia="Times New Roman" w:cs="Arial"/>
        </w:rPr>
      </w:pPr>
      <w:del w:id="313" w:author="LabMember" w:date="2020-08-02T15:50:00Z">
        <w:r w:rsidRPr="00A823E1" w:rsidDel="00B92434">
          <w:rPr>
            <w:rFonts w:eastAsia="Times New Roman" w:cs="Arial"/>
          </w:rPr>
          <w:delText xml:space="preserve">Michael J. Frank, Bradley B. Doll, Jen Oas-Terpstra, and Francisco Moreno. Prefrontal and striatal dopaminergic genes predict individual differences in exploration and exploitation. </w:delText>
        </w:r>
        <w:r w:rsidRPr="00A823E1" w:rsidDel="00B92434">
          <w:rPr>
            <w:rFonts w:eastAsia="Times New Roman" w:cs="Arial"/>
            <w:i/>
            <w:iCs/>
          </w:rPr>
          <w:delText>Nature Neuro- science</w:delText>
        </w:r>
        <w:r w:rsidRPr="00A823E1" w:rsidDel="00B92434">
          <w:rPr>
            <w:rFonts w:eastAsia="Times New Roman" w:cs="Arial"/>
          </w:rPr>
          <w:delText xml:space="preserve">, 2009. ISSN 10976256. doi: 10.1038/nn.2342. </w:delText>
        </w:r>
      </w:del>
    </w:p>
    <w:p w14:paraId="6B677659" w14:textId="44145679" w:rsidR="00431EB8" w:rsidRPr="00A823E1" w:rsidDel="00B92434" w:rsidRDefault="00431EB8" w:rsidP="004B0791">
      <w:pPr>
        <w:spacing w:before="100" w:beforeAutospacing="1" w:afterAutospacing="1"/>
        <w:rPr>
          <w:del w:id="314" w:author="LabMember" w:date="2020-08-02T15:50:00Z"/>
          <w:rFonts w:eastAsia="Times New Roman" w:cs="Arial"/>
        </w:rPr>
      </w:pPr>
      <w:del w:id="315" w:author="LabMember" w:date="2020-08-02T15:50:00Z">
        <w:r w:rsidRPr="00A823E1" w:rsidDel="00B92434">
          <w:rPr>
            <w:rFonts w:eastAsia="Times New Roman" w:cs="Arial"/>
          </w:rPr>
          <w:delText xml:space="preserve">Samuel J. Gershman. Deconstructing the human algorithms for exploration. </w:delText>
        </w:r>
        <w:r w:rsidRPr="00A823E1" w:rsidDel="00B92434">
          <w:rPr>
            <w:rFonts w:eastAsia="Times New Roman" w:cs="Arial"/>
            <w:i/>
            <w:iCs/>
          </w:rPr>
          <w:delText>Cognition</w:delText>
        </w:r>
        <w:r w:rsidRPr="00A823E1" w:rsidDel="00B92434">
          <w:rPr>
            <w:rFonts w:eastAsia="Times New Roman" w:cs="Arial"/>
          </w:rPr>
          <w:delText xml:space="preserve">, 173:34–42, apr 2018. ISSN 00100277. doi: 10.1016/j.cognition.2017.12.014. </w:delText>
        </w:r>
      </w:del>
    </w:p>
    <w:p w14:paraId="7B3433A2" w14:textId="5FE3B761" w:rsidR="00431EB8" w:rsidRPr="00A823E1" w:rsidDel="00B92434" w:rsidRDefault="00431EB8" w:rsidP="004B0791">
      <w:pPr>
        <w:spacing w:before="100" w:beforeAutospacing="1" w:afterAutospacing="1"/>
        <w:rPr>
          <w:del w:id="316" w:author="LabMember" w:date="2020-08-02T15:50:00Z"/>
          <w:rFonts w:eastAsia="Times New Roman" w:cs="Arial"/>
        </w:rPr>
      </w:pPr>
      <w:del w:id="317" w:author="LabMember" w:date="2020-08-02T15:50:00Z">
        <w:r w:rsidRPr="00A823E1" w:rsidDel="00B92434">
          <w:rPr>
            <w:rFonts w:eastAsia="Times New Roman" w:cs="Arial"/>
          </w:rPr>
          <w:delText xml:space="preserve">Samuel J. Gershman. Uncertainty and exploration. </w:delText>
        </w:r>
        <w:r w:rsidRPr="00A823E1" w:rsidDel="00B92434">
          <w:rPr>
            <w:rFonts w:eastAsia="Times New Roman" w:cs="Arial"/>
            <w:i/>
            <w:iCs/>
          </w:rPr>
          <w:delText>Decision</w:delText>
        </w:r>
        <w:r w:rsidRPr="00A823E1" w:rsidDel="00B92434">
          <w:rPr>
            <w:rFonts w:eastAsia="Times New Roman" w:cs="Arial"/>
          </w:rPr>
          <w:delText xml:space="preserve">, 2019. ISSN 23259973. doi: 10.1037/dec0000101. </w:delText>
        </w:r>
      </w:del>
    </w:p>
    <w:p w14:paraId="1CADBF12" w14:textId="5E20B1BE" w:rsidR="00431EB8" w:rsidRPr="00A823E1" w:rsidDel="00B92434" w:rsidRDefault="00431EB8" w:rsidP="004B0791">
      <w:pPr>
        <w:spacing w:before="100" w:beforeAutospacing="1" w:afterAutospacing="1"/>
        <w:rPr>
          <w:del w:id="318" w:author="LabMember" w:date="2020-08-02T15:50:00Z"/>
          <w:rFonts w:eastAsia="Times New Roman" w:cs="Arial"/>
        </w:rPr>
      </w:pPr>
      <w:del w:id="319" w:author="LabMember" w:date="2020-08-02T15:50:00Z">
        <w:r w:rsidRPr="00A823E1" w:rsidDel="00B92434">
          <w:rPr>
            <w:rFonts w:eastAsia="Times New Roman" w:cs="Arial"/>
          </w:rPr>
          <w:delText xml:space="preserve">M. H. Kao, A. J. Doupe, and M. S. Brainard. Contributions of an avian basal ganglia-forebrain circuit to real-time modulation of song. </w:delText>
        </w:r>
        <w:r w:rsidRPr="00A823E1" w:rsidDel="00B92434">
          <w:rPr>
            <w:rFonts w:eastAsia="Times New Roman" w:cs="Arial"/>
            <w:i/>
            <w:iCs/>
          </w:rPr>
          <w:delText>Nature</w:delText>
        </w:r>
        <w:r w:rsidRPr="00A823E1" w:rsidDel="00B92434">
          <w:rPr>
            <w:rFonts w:eastAsia="Times New Roman" w:cs="Arial"/>
          </w:rPr>
          <w:delText xml:space="preserve">, 433(7026):638–643, Feb 2005. </w:delText>
        </w:r>
      </w:del>
    </w:p>
    <w:p w14:paraId="5087DAB2" w14:textId="7674DA79" w:rsidR="00431EB8" w:rsidRPr="00A823E1" w:rsidDel="00B92434" w:rsidRDefault="00431EB8" w:rsidP="004B0791">
      <w:pPr>
        <w:spacing w:before="100" w:beforeAutospacing="1" w:afterAutospacing="1"/>
        <w:rPr>
          <w:del w:id="320" w:author="LabMember" w:date="2020-08-02T15:50:00Z"/>
          <w:rFonts w:eastAsia="Times New Roman" w:cs="Arial"/>
        </w:rPr>
      </w:pPr>
      <w:del w:id="321" w:author="LabMember" w:date="2020-08-02T15:50:00Z">
        <w:r w:rsidRPr="00A823E1" w:rsidDel="00B92434">
          <w:rPr>
            <w:rFonts w:eastAsia="Times New Roman" w:cs="Arial"/>
          </w:rPr>
          <w:delText xml:space="preserve">John R. Krebs, Alejandro Kacelnik, and Peter Taylor. Test of optimal sampling by foraging great tits. </w:delText>
        </w:r>
        <w:r w:rsidRPr="00A823E1" w:rsidDel="00B92434">
          <w:rPr>
            <w:rFonts w:eastAsia="Times New Roman" w:cs="Arial"/>
            <w:i/>
            <w:iCs/>
          </w:rPr>
          <w:delText>Nature</w:delText>
        </w:r>
        <w:r w:rsidRPr="00A823E1" w:rsidDel="00B92434">
          <w:rPr>
            <w:rFonts w:eastAsia="Times New Roman" w:cs="Arial"/>
          </w:rPr>
          <w:delText xml:space="preserve">, 275(5675):27–31, 1978. ISSN 00280836. doi: 10.1038/275027a0. </w:delText>
        </w:r>
      </w:del>
    </w:p>
    <w:p w14:paraId="06DDD19C" w14:textId="31D954FC" w:rsidR="00431EB8" w:rsidRPr="00A823E1" w:rsidDel="00B92434" w:rsidRDefault="00431EB8" w:rsidP="004B0791">
      <w:pPr>
        <w:spacing w:before="100" w:beforeAutospacing="1" w:afterAutospacing="1"/>
        <w:rPr>
          <w:del w:id="322" w:author="LabMember" w:date="2020-08-02T15:50:00Z"/>
          <w:rFonts w:eastAsia="Times New Roman" w:cs="Arial"/>
        </w:rPr>
      </w:pPr>
      <w:del w:id="323" w:author="LabMember" w:date="2020-08-02T15:50:00Z">
        <w:r w:rsidRPr="00A823E1" w:rsidDel="00B92434">
          <w:rPr>
            <w:rFonts w:eastAsia="Times New Roman" w:cs="Arial"/>
          </w:rPr>
          <w:delText xml:space="preserve">C. S. Laskowski, R. J. Williams, K. M. Martens, A. J. Gruber, K. G. Fisher, and D. R. Euston. The role of the medial prefrontal cortex in updating reward value and avoiding perseveration. </w:delText>
        </w:r>
        <w:r w:rsidRPr="00A823E1" w:rsidDel="00B92434">
          <w:rPr>
            <w:rFonts w:eastAsia="Times New Roman" w:cs="Arial"/>
            <w:i/>
            <w:iCs/>
          </w:rPr>
          <w:delText>Be- havioural Brain Research</w:delText>
        </w:r>
        <w:r w:rsidRPr="00A823E1" w:rsidDel="00B92434">
          <w:rPr>
            <w:rFonts w:eastAsia="Times New Roman" w:cs="Arial"/>
          </w:rPr>
          <w:delText xml:space="preserve">, 306:52–63, 2016. ISSN 18727549. doi: 10.1016/j.bbr.2016.03.007. URL http://dx.doi.org/10.1016/j.bbr.2016.03.007. </w:delText>
        </w:r>
      </w:del>
    </w:p>
    <w:p w14:paraId="06BEF337" w14:textId="09A474E6" w:rsidR="00431EB8" w:rsidRPr="00A823E1" w:rsidDel="00B92434" w:rsidRDefault="00431EB8" w:rsidP="004B0791">
      <w:pPr>
        <w:spacing w:before="100" w:beforeAutospacing="1" w:afterAutospacing="1"/>
        <w:rPr>
          <w:del w:id="324" w:author="LabMember" w:date="2020-08-02T15:50:00Z"/>
          <w:rFonts w:eastAsia="Times New Roman" w:cs="Arial"/>
        </w:rPr>
      </w:pPr>
      <w:del w:id="325" w:author="LabMember" w:date="2020-08-02T15:50:00Z">
        <w:r w:rsidRPr="00A823E1" w:rsidDel="00B92434">
          <w:rPr>
            <w:rFonts w:eastAsia="Times New Roman" w:cs="Arial"/>
          </w:rPr>
          <w:delText xml:space="preserve">Michael D. Lee, Shunan Zhang, Miles Munro, and Mark Steyvers. Psychological models of human and optimal performance in bandit problems. </w:delText>
        </w:r>
        <w:r w:rsidRPr="00A823E1" w:rsidDel="00B92434">
          <w:rPr>
            <w:rFonts w:eastAsia="Times New Roman" w:cs="Arial"/>
            <w:i/>
            <w:iCs/>
          </w:rPr>
          <w:delText>Cognitive Systems Research</w:delText>
        </w:r>
        <w:r w:rsidRPr="00A823E1" w:rsidDel="00B92434">
          <w:rPr>
            <w:rFonts w:eastAsia="Times New Roman" w:cs="Arial"/>
          </w:rPr>
          <w:delText xml:space="preserve">, 2011. ISSN 13890417. doi: 10.1016/j.cogsys.2010.07.007. </w:delText>
        </w:r>
      </w:del>
    </w:p>
    <w:p w14:paraId="66853887" w14:textId="72A4E888" w:rsidR="00431EB8" w:rsidRPr="00A823E1" w:rsidDel="00B92434" w:rsidRDefault="00431EB8" w:rsidP="004B0791">
      <w:pPr>
        <w:spacing w:before="100" w:beforeAutospacing="1" w:afterAutospacing="1"/>
        <w:rPr>
          <w:del w:id="326" w:author="LabMember" w:date="2020-08-02T15:50:00Z"/>
          <w:rFonts w:eastAsia="Times New Roman" w:cs="Arial"/>
        </w:rPr>
      </w:pPr>
      <w:del w:id="327" w:author="LabMember" w:date="2020-08-02T15:50:00Z">
        <w:r w:rsidRPr="00A823E1" w:rsidDel="00B92434">
          <w:rPr>
            <w:rFonts w:eastAsia="Times New Roman" w:cs="Arial"/>
          </w:rPr>
          <w:delText xml:space="preserve">Katja Mehlhorn, Ben R. Newell, Peter M. Todd, Michael D. Lee, Kate Morgan, Victoria A. Braithwaite, Daniel Hausmann, Klaus Fiedler, and Cleotilde Gonzalez. Unpacking the exploration-exploitation </w:delText>
        </w:r>
      </w:del>
    </w:p>
    <w:p w14:paraId="1FD6920C" w14:textId="62C6924B" w:rsidR="00431EB8" w:rsidRPr="00A823E1" w:rsidDel="00B92434" w:rsidRDefault="00431EB8" w:rsidP="004B0791">
      <w:pPr>
        <w:spacing w:before="100" w:beforeAutospacing="1" w:afterAutospacing="1"/>
        <w:rPr>
          <w:del w:id="328" w:author="LabMember" w:date="2020-08-02T15:50:00Z"/>
          <w:rFonts w:eastAsia="Times New Roman" w:cs="Arial"/>
        </w:rPr>
      </w:pPr>
      <w:del w:id="329" w:author="LabMember" w:date="2020-08-02T15:50:00Z">
        <w:r w:rsidRPr="00A823E1" w:rsidDel="00B92434">
          <w:rPr>
            <w:rFonts w:eastAsia="Times New Roman" w:cs="Arial"/>
          </w:rPr>
          <w:delText xml:space="preserve">tradeoff: A synthesis of human and animal literatures. </w:delText>
        </w:r>
        <w:r w:rsidRPr="00A823E1" w:rsidDel="00B92434">
          <w:rPr>
            <w:rFonts w:eastAsia="Times New Roman" w:cs="Arial"/>
            <w:i/>
            <w:iCs/>
          </w:rPr>
          <w:delText>Decision</w:delText>
        </w:r>
        <w:r w:rsidRPr="00A823E1" w:rsidDel="00B92434">
          <w:rPr>
            <w:rFonts w:eastAsia="Times New Roman" w:cs="Arial"/>
          </w:rPr>
          <w:delText xml:space="preserve">, 2015. ISSN 23259973. doi: 10.1037/dec0000033. </w:delText>
        </w:r>
      </w:del>
    </w:p>
    <w:p w14:paraId="05ADABA2" w14:textId="3D8C0B2B" w:rsidR="00431EB8" w:rsidRPr="00A823E1" w:rsidDel="00B92434" w:rsidRDefault="00431EB8" w:rsidP="004B0791">
      <w:pPr>
        <w:spacing w:before="100" w:beforeAutospacing="1" w:afterAutospacing="1"/>
        <w:rPr>
          <w:del w:id="330" w:author="LabMember" w:date="2020-08-02T15:50:00Z"/>
          <w:rFonts w:eastAsia="Times New Roman" w:cs="Arial"/>
        </w:rPr>
      </w:pPr>
      <w:del w:id="331" w:author="LabMember" w:date="2020-08-02T15:50:00Z">
        <w:r w:rsidRPr="00A823E1" w:rsidDel="00B92434">
          <w:rPr>
            <w:rFonts w:eastAsia="Times New Roman" w:cs="Arial"/>
          </w:rPr>
          <w:delText xml:space="preserve">Robert J. Meyer and Yong Shi. Sequential Choice Under Ambiguity: Intuitive Solutions to the Armed- Bandit Problem. </w:delText>
        </w:r>
        <w:r w:rsidRPr="00A823E1" w:rsidDel="00B92434">
          <w:rPr>
            <w:rFonts w:eastAsia="Times New Roman" w:cs="Arial"/>
            <w:i/>
            <w:iCs/>
          </w:rPr>
          <w:delText>Management Science</w:delText>
        </w:r>
        <w:r w:rsidRPr="00A823E1" w:rsidDel="00B92434">
          <w:rPr>
            <w:rFonts w:eastAsia="Times New Roman" w:cs="Arial"/>
          </w:rPr>
          <w:delText xml:space="preserve">, 1995. ISSN 0025-1909. doi: 10.1287/mnsc.41.5.817. </w:delText>
        </w:r>
      </w:del>
    </w:p>
    <w:p w14:paraId="729E0E16" w14:textId="7E96A6A3" w:rsidR="00431EB8" w:rsidRPr="00A823E1" w:rsidDel="00B92434" w:rsidRDefault="00431EB8" w:rsidP="004B0791">
      <w:pPr>
        <w:spacing w:before="100" w:beforeAutospacing="1" w:afterAutospacing="1"/>
        <w:rPr>
          <w:del w:id="332" w:author="LabMember" w:date="2020-08-02T15:50:00Z"/>
          <w:rFonts w:eastAsia="Times New Roman" w:cs="Arial"/>
        </w:rPr>
      </w:pPr>
      <w:del w:id="333" w:author="LabMember" w:date="2020-08-02T15:50:00Z">
        <w:r w:rsidRPr="00A823E1" w:rsidDel="00B92434">
          <w:rPr>
            <w:rFonts w:eastAsia="Times New Roman" w:cs="Arial"/>
          </w:rPr>
          <w:delText xml:space="preserve">Nathan F. Parker, Courtney M. Cameron, Joshua P. Taliaferro, Junuk Lee, Jung Yoon Choi, Thomas J. Davidson, Nathaniel D. Daw, and Ilana B. Witten. Reward and choice encoding in terminals of midbrain dopamine neurons depends on striatal target. </w:delText>
        </w:r>
        <w:r w:rsidRPr="00A823E1" w:rsidDel="00B92434">
          <w:rPr>
            <w:rFonts w:eastAsia="Times New Roman" w:cs="Arial"/>
            <w:i/>
            <w:iCs/>
          </w:rPr>
          <w:delText>Nature Neuroscience</w:delText>
        </w:r>
        <w:r w:rsidRPr="00A823E1" w:rsidDel="00B92434">
          <w:rPr>
            <w:rFonts w:eastAsia="Times New Roman" w:cs="Arial"/>
          </w:rPr>
          <w:delText xml:space="preserve">, 19(6):845–854, 2016. ISSN 15461726. doi: 10.1038/nn.4287. </w:delText>
        </w:r>
      </w:del>
    </w:p>
    <w:p w14:paraId="348F5096" w14:textId="79F3C97C" w:rsidR="00431EB8" w:rsidRPr="00A823E1" w:rsidDel="00B92434" w:rsidRDefault="00431EB8" w:rsidP="004B0791">
      <w:pPr>
        <w:spacing w:before="100" w:beforeAutospacing="1" w:afterAutospacing="1"/>
        <w:rPr>
          <w:del w:id="334" w:author="LabMember" w:date="2020-08-02T15:50:00Z"/>
          <w:rFonts w:eastAsia="Times New Roman" w:cs="Arial"/>
        </w:rPr>
      </w:pPr>
      <w:del w:id="335" w:author="LabMember" w:date="2020-08-02T15:50:00Z">
        <w:r w:rsidRPr="00A823E1" w:rsidDel="00B92434">
          <w:rPr>
            <w:rFonts w:eastAsia="Times New Roman" w:cs="Arial"/>
          </w:rPr>
          <w:delText>́</w:delText>
        </w:r>
        <w:r w:rsidRPr="00A823E1" w:rsidDel="00B92434">
          <w:rPr>
            <w:rFonts w:eastAsia="Times New Roman" w:cs="Arial"/>
          </w:rPr>
          <w:br/>
          <w:delText xml:space="preserve">Elise Payzan-LeNestour and Peter Bossaerts. Do not bet on the unknown versus try to find out more: </w:delText>
        </w:r>
      </w:del>
    </w:p>
    <w:p w14:paraId="79136839" w14:textId="00760732" w:rsidR="00431EB8" w:rsidRPr="00A823E1" w:rsidDel="00B92434" w:rsidRDefault="00431EB8" w:rsidP="004B0791">
      <w:pPr>
        <w:spacing w:before="100" w:beforeAutospacing="1" w:afterAutospacing="1"/>
        <w:rPr>
          <w:del w:id="336" w:author="LabMember" w:date="2020-08-02T15:50:00Z"/>
          <w:rFonts w:eastAsia="Times New Roman" w:cs="Arial"/>
        </w:rPr>
      </w:pPr>
      <w:del w:id="337" w:author="LabMember" w:date="2020-08-02T15:50:00Z">
        <w:r w:rsidRPr="00A823E1" w:rsidDel="00B92434">
          <w:rPr>
            <w:rFonts w:eastAsia="Times New Roman" w:cs="Arial"/>
          </w:rPr>
          <w:delText xml:space="preserve">Estimation uncertainty and ”unexpected uncertainty” both modulate exploration. </w:delText>
        </w:r>
        <w:r w:rsidRPr="00A823E1" w:rsidDel="00B92434">
          <w:rPr>
            <w:rFonts w:eastAsia="Times New Roman" w:cs="Arial"/>
            <w:i/>
            <w:iCs/>
          </w:rPr>
          <w:delText>Frontiers in Neuro- science</w:delText>
        </w:r>
        <w:r w:rsidRPr="00A823E1" w:rsidDel="00B92434">
          <w:rPr>
            <w:rFonts w:eastAsia="Times New Roman" w:cs="Arial"/>
          </w:rPr>
          <w:delText xml:space="preserve">, 2012. ISSN 16624548. doi: 10.3389/fnins.2012.00150. </w:delText>
        </w:r>
      </w:del>
    </w:p>
    <w:p w14:paraId="78925BD3" w14:textId="0F541083" w:rsidR="00431EB8" w:rsidRPr="00A823E1" w:rsidDel="00B92434" w:rsidRDefault="00431EB8" w:rsidP="004B0791">
      <w:pPr>
        <w:spacing w:before="100" w:beforeAutospacing="1" w:afterAutospacing="1"/>
        <w:rPr>
          <w:del w:id="338" w:author="LabMember" w:date="2020-08-02T15:50:00Z"/>
          <w:rFonts w:eastAsia="Times New Roman" w:cs="Arial"/>
        </w:rPr>
      </w:pPr>
      <w:del w:id="339" w:author="LabMember" w:date="2020-08-02T15:50:00Z">
        <w:r w:rsidRPr="00A823E1" w:rsidDel="00B92434">
          <w:rPr>
            <w:rFonts w:eastAsia="Times New Roman" w:cs="Arial"/>
          </w:rPr>
          <w:delText xml:space="preserve">Mark Steyvers, Michael D. Lee, and Eric Jan Wagenmakers. A Bayesian analysis of human decision- making on bandit problems. </w:delText>
        </w:r>
        <w:r w:rsidRPr="00A823E1" w:rsidDel="00B92434">
          <w:rPr>
            <w:rFonts w:eastAsia="Times New Roman" w:cs="Arial"/>
            <w:i/>
            <w:iCs/>
          </w:rPr>
          <w:delText>Journal of Mathematical Psychology</w:delText>
        </w:r>
        <w:r w:rsidRPr="00A823E1" w:rsidDel="00B92434">
          <w:rPr>
            <w:rFonts w:eastAsia="Times New Roman" w:cs="Arial"/>
          </w:rPr>
          <w:delText xml:space="preserve">, 2009. ISSN 00222496. doi: 10.1016/j.jmp.2008.11.002. </w:delText>
        </w:r>
      </w:del>
    </w:p>
    <w:p w14:paraId="21D99714" w14:textId="076B071C" w:rsidR="00431EB8" w:rsidRPr="00A823E1" w:rsidDel="00B92434" w:rsidRDefault="00431EB8" w:rsidP="004B0791">
      <w:pPr>
        <w:spacing w:before="100" w:beforeAutospacing="1" w:afterAutospacing="1"/>
        <w:rPr>
          <w:del w:id="340" w:author="LabMember" w:date="2020-08-02T15:50:00Z"/>
          <w:rFonts w:eastAsia="Times New Roman" w:cs="Arial"/>
        </w:rPr>
      </w:pPr>
      <w:del w:id="341" w:author="LabMember" w:date="2020-08-02T15:50:00Z">
        <w:r w:rsidRPr="00A823E1" w:rsidDel="00B92434">
          <w:rPr>
            <w:rFonts w:eastAsia="Times New Roman" w:cs="Arial"/>
          </w:rPr>
          <w:delText xml:space="preserve">Jeroen P.H. Verharen, Hanneke E.M. den Ouden, Roger A.H. Adan, and Louk J.M.J. Vanderschuren. Modulation of value-based decision making behavior by subregions of the rat prefrontal cortex. </w:delText>
        </w:r>
        <w:r w:rsidRPr="00A823E1" w:rsidDel="00B92434">
          <w:rPr>
            <w:rFonts w:eastAsia="Times New Roman" w:cs="Arial"/>
            <w:i/>
            <w:iCs/>
          </w:rPr>
          <w:delText>Psy- chopharmacology</w:delText>
        </w:r>
        <w:r w:rsidRPr="00A823E1" w:rsidDel="00B92434">
          <w:rPr>
            <w:rFonts w:eastAsia="Times New Roman" w:cs="Arial"/>
          </w:rPr>
          <w:delText xml:space="preserve">, 237(5):1267–1280, 2020. ISSN 14322072. doi: 10.1007/s00213-020-05454-7. </w:delText>
        </w:r>
      </w:del>
    </w:p>
    <w:p w14:paraId="3385A39F" w14:textId="7BE81C6D" w:rsidR="00431EB8" w:rsidRPr="00A823E1" w:rsidDel="00B92434" w:rsidRDefault="00431EB8" w:rsidP="004B0791">
      <w:pPr>
        <w:spacing w:before="100" w:beforeAutospacing="1" w:afterAutospacing="1"/>
        <w:rPr>
          <w:del w:id="342" w:author="LabMember" w:date="2020-08-02T15:50:00Z"/>
          <w:rFonts w:eastAsia="Times New Roman" w:cs="Arial"/>
        </w:rPr>
      </w:pPr>
      <w:del w:id="343" w:author="LabMember" w:date="2020-08-02T15:50:00Z">
        <w:r w:rsidRPr="00A823E1" w:rsidDel="00B92434">
          <w:rPr>
            <w:rFonts w:eastAsia="Times New Roman" w:cs="Arial"/>
          </w:rPr>
          <w:delText xml:space="preserve">R. C. Wilson, A. Geana, J. M. White, E. A. Ludvig, and J. D. Cohen. Humans use directed and random exploration to solve the explore-exploit dilemma. </w:delText>
        </w:r>
        <w:r w:rsidRPr="00A823E1" w:rsidDel="00B92434">
          <w:rPr>
            <w:rFonts w:eastAsia="Times New Roman" w:cs="Arial"/>
            <w:i/>
            <w:iCs/>
          </w:rPr>
          <w:delText>J Exp Psychol Gen</w:delText>
        </w:r>
        <w:r w:rsidRPr="00A823E1" w:rsidDel="00B92434">
          <w:rPr>
            <w:rFonts w:eastAsia="Times New Roman" w:cs="Arial"/>
          </w:rPr>
          <w:delText xml:space="preserve">, 143(6):2074–2081, Dec 2014. </w:delText>
        </w:r>
      </w:del>
    </w:p>
    <w:p w14:paraId="28E2DDEF" w14:textId="2C572DEC" w:rsidR="00431EB8" w:rsidRPr="00A823E1" w:rsidDel="00B92434" w:rsidRDefault="00431EB8" w:rsidP="004B0791">
      <w:pPr>
        <w:spacing w:before="100" w:beforeAutospacing="1" w:afterAutospacing="1"/>
        <w:rPr>
          <w:del w:id="344" w:author="LabMember" w:date="2020-08-02T15:50:00Z"/>
          <w:rFonts w:eastAsia="Times New Roman" w:cs="Arial"/>
        </w:rPr>
      </w:pPr>
      <w:del w:id="345" w:author="LabMember" w:date="2020-08-02T15:50:00Z">
        <w:r w:rsidRPr="00A823E1" w:rsidDel="00B92434">
          <w:rPr>
            <w:rFonts w:eastAsia="Times New Roman" w:cs="Arial"/>
          </w:rPr>
          <w:delText xml:space="preserve">Robert C Wilson, Elizabeth Bonawitz, and Vincent D Costa. Balancing exploration and exploitation with information and randomization. pages 1–18, 2020. </w:delText>
        </w:r>
      </w:del>
    </w:p>
    <w:p w14:paraId="2268E521" w14:textId="41097779" w:rsidR="0023016E" w:rsidRPr="00A823E1" w:rsidDel="00B92434" w:rsidRDefault="00431EB8" w:rsidP="004B0791">
      <w:pPr>
        <w:spacing w:before="100" w:beforeAutospacing="1" w:afterAutospacing="1"/>
        <w:rPr>
          <w:del w:id="346" w:author="LabMember" w:date="2020-08-02T15:50:00Z"/>
          <w:rFonts w:eastAsia="Times New Roman" w:cs="Arial"/>
        </w:rPr>
      </w:pPr>
      <w:del w:id="347" w:author="LabMember" w:date="2020-08-02T15:50:00Z">
        <w:r w:rsidRPr="00A823E1" w:rsidDel="00B92434">
          <w:rPr>
            <w:rFonts w:eastAsia="Times New Roman" w:cs="Arial"/>
          </w:rPr>
          <w:delText xml:space="preserve">Shunan Zhang and Angela J. Yu. Forgetful Bayes and myopic planning: Human learning and decision- making in a bandit setting. In </w:delText>
        </w:r>
        <w:r w:rsidRPr="00A823E1" w:rsidDel="00B92434">
          <w:rPr>
            <w:rFonts w:eastAsia="Times New Roman" w:cs="Arial"/>
            <w:i/>
            <w:iCs/>
          </w:rPr>
          <w:delText>Advances in Neural Information Processing Systems</w:delText>
        </w:r>
        <w:r w:rsidRPr="00A823E1" w:rsidDel="00B92434">
          <w:rPr>
            <w:rFonts w:eastAsia="Times New Roman" w:cs="Arial"/>
          </w:rPr>
          <w:delText xml:space="preserve">, 2013. </w:delText>
        </w:r>
      </w:del>
    </w:p>
    <w:p w14:paraId="59EBBF8A" w14:textId="79A4ADD8" w:rsidR="007D15FE" w:rsidDel="00B92434" w:rsidRDefault="00570C8B" w:rsidP="004B0791">
      <w:pPr>
        <w:spacing w:before="100" w:beforeAutospacing="1" w:afterAutospacing="1"/>
        <w:rPr>
          <w:del w:id="348" w:author="LabMember" w:date="2020-08-02T15:50:00Z"/>
          <w:rFonts w:eastAsia="Times New Roman" w:cs="Arial"/>
        </w:rPr>
      </w:pPr>
      <w:del w:id="349" w:author="LabMember" w:date="2020-08-02T15:50:00Z">
        <w:r w:rsidRPr="00A823E1" w:rsidDel="00B92434">
          <w:rPr>
            <w:rFonts w:eastAsia="Times New Roman" w:cs="Arial"/>
          </w:rPr>
          <w:delText>Steverson, K, Chung, H-K, Zimmermann, J, Louie, K &amp; Glimcher, P 2019, 'Sensitivity of reaction time to the magnitude of rewards reveals the cost-structure of time', Scientific reports, vol. 9, no. 1, pp. 20053. https://doi.org/10.1038/s41598-019-56392-0</w:delText>
        </w:r>
      </w:del>
    </w:p>
    <w:p w14:paraId="169D4E9B" w14:textId="3DAE39C5" w:rsidR="007D15FE" w:rsidDel="00B92434" w:rsidRDefault="007D15FE" w:rsidP="004B0791">
      <w:pPr>
        <w:spacing w:before="100" w:beforeAutospacing="1" w:afterAutospacing="1"/>
        <w:rPr>
          <w:del w:id="350" w:author="LabMember" w:date="2020-08-02T15:50:00Z"/>
          <w:rFonts w:eastAsia="Times New Roman" w:cs="Arial"/>
        </w:rPr>
      </w:pPr>
    </w:p>
    <w:p w14:paraId="465972EA" w14:textId="77777777" w:rsidR="004B0791" w:rsidRDefault="007D15FE" w:rsidP="004B0791">
      <w:pPr>
        <w:ind w:left="720" w:hanging="720"/>
        <w:rPr>
          <w:rFonts w:cs="Arial"/>
          <w:noProof/>
        </w:rPr>
      </w:pPr>
      <w:r>
        <w:rPr>
          <w:rFonts w:cs="Arial"/>
        </w:rPr>
        <w:fldChar w:fldCharType="begin"/>
      </w:r>
      <w:r>
        <w:rPr>
          <w:rFonts w:cs="Arial"/>
        </w:rPr>
        <w:instrText xml:space="preserve"> ADDIN EN.REFLIST </w:instrText>
      </w:r>
      <w:r>
        <w:rPr>
          <w:rFonts w:cs="Arial"/>
        </w:rPr>
        <w:fldChar w:fldCharType="separate"/>
      </w:r>
      <w:bookmarkStart w:id="351" w:name="_ENREF_1"/>
      <w:r w:rsidR="004B0791">
        <w:rPr>
          <w:rFonts w:cs="Arial"/>
          <w:noProof/>
        </w:rPr>
        <w:t>Badre D, Doll BB, Long NM, Frank MJ (2012) Rostrolateral prefrontal cortex and individual differences in uncertainty-driven exploration. Neuron.</w:t>
      </w:r>
      <w:bookmarkEnd w:id="351"/>
    </w:p>
    <w:p w14:paraId="6BF517A8" w14:textId="77777777" w:rsidR="004B0791" w:rsidRDefault="004B0791" w:rsidP="004B0791">
      <w:pPr>
        <w:ind w:left="720" w:hanging="720"/>
        <w:rPr>
          <w:rFonts w:cs="Arial"/>
          <w:noProof/>
        </w:rPr>
      </w:pPr>
      <w:bookmarkStart w:id="352" w:name="_ENREF_2"/>
      <w:r>
        <w:rPr>
          <w:rFonts w:cs="Arial"/>
          <w:noProof/>
        </w:rPr>
        <w:t>Banks J, Olson M, Porter D (1997) An experimental analysis of the bandit problem. Economic Theory.</w:t>
      </w:r>
      <w:bookmarkEnd w:id="352"/>
    </w:p>
    <w:p w14:paraId="17EC44D9" w14:textId="77777777" w:rsidR="004B0791" w:rsidRDefault="004B0791" w:rsidP="004B0791">
      <w:pPr>
        <w:ind w:left="720" w:hanging="720"/>
        <w:rPr>
          <w:rFonts w:cs="Arial"/>
          <w:noProof/>
        </w:rPr>
      </w:pPr>
      <w:bookmarkStart w:id="353" w:name="_ENREF_3"/>
      <w:r>
        <w:rPr>
          <w:rFonts w:cs="Arial"/>
          <w:noProof/>
        </w:rPr>
        <w:t>Beeler JA, Daw N, Frazier CRM, Zhuang X (2010) Tonic dopamine modulates exploitation of reward learning. Frontiers in Behavioral Neuroscience 4:1-14.</w:t>
      </w:r>
      <w:bookmarkEnd w:id="353"/>
    </w:p>
    <w:p w14:paraId="27AD34C8" w14:textId="77777777" w:rsidR="004B0791" w:rsidRDefault="004B0791" w:rsidP="004B0791">
      <w:pPr>
        <w:ind w:left="720" w:hanging="720"/>
        <w:rPr>
          <w:rFonts w:cs="Arial"/>
          <w:noProof/>
        </w:rPr>
      </w:pPr>
      <w:bookmarkStart w:id="354" w:name="_ENREF_4"/>
      <w:r>
        <w:rPr>
          <w:rFonts w:cs="Arial"/>
          <w:noProof/>
        </w:rPr>
        <w:t>Bellman R (1954) The Theory of Dynamic Programming. Bulletin of the American Mathematical Society.</w:t>
      </w:r>
      <w:bookmarkEnd w:id="354"/>
    </w:p>
    <w:p w14:paraId="02279BFD" w14:textId="77777777" w:rsidR="004B0791" w:rsidRDefault="004B0791" w:rsidP="004B0791">
      <w:pPr>
        <w:ind w:left="720" w:hanging="720"/>
        <w:rPr>
          <w:rFonts w:cs="Arial"/>
          <w:noProof/>
        </w:rPr>
      </w:pPr>
      <w:bookmarkStart w:id="355" w:name="_ENREF_5"/>
      <w:r>
        <w:rPr>
          <w:rFonts w:cs="Arial"/>
          <w:noProof/>
        </w:rPr>
        <w:t>Cinotti F, Fresno V, Aklil N, Coutureau E, Girard B, Marchand AR, Khamassi M (2019) Dopamine blockade impairs the exploration-exploitation trade-off in rats. Scientific Reports 9:1-14.</w:t>
      </w:r>
      <w:bookmarkEnd w:id="355"/>
    </w:p>
    <w:p w14:paraId="47059B97" w14:textId="77777777" w:rsidR="004B0791" w:rsidRDefault="004B0791" w:rsidP="004B0791">
      <w:pPr>
        <w:ind w:left="720" w:hanging="720"/>
        <w:rPr>
          <w:rFonts w:cs="Arial"/>
          <w:noProof/>
        </w:rPr>
      </w:pPr>
      <w:bookmarkStart w:id="356" w:name="_ENREF_6"/>
      <w:r>
        <w:rPr>
          <w:rFonts w:cs="Arial"/>
          <w:noProof/>
        </w:rPr>
        <w:t>Frank MJ, Doll BB, Oas-Terpstra J, Moreno F (2009) Prefrontal and striatal dopaminergic genes predict individual differences in exploration and exploitation. Nature Neuroscience.</w:t>
      </w:r>
      <w:bookmarkEnd w:id="356"/>
    </w:p>
    <w:p w14:paraId="49218AA2" w14:textId="77777777" w:rsidR="004B0791" w:rsidRDefault="004B0791" w:rsidP="004B0791">
      <w:pPr>
        <w:ind w:left="720" w:hanging="720"/>
        <w:rPr>
          <w:rFonts w:cs="Arial"/>
          <w:noProof/>
        </w:rPr>
      </w:pPr>
      <w:bookmarkStart w:id="357" w:name="_ENREF_7"/>
      <w:r>
        <w:rPr>
          <w:rFonts w:cs="Arial"/>
          <w:noProof/>
        </w:rPr>
        <w:t>Gershman SJ (2018) Deconstructing the human algorithms for exploration. Cognition 173:34-42.</w:t>
      </w:r>
      <w:bookmarkEnd w:id="357"/>
    </w:p>
    <w:p w14:paraId="215012CF" w14:textId="77777777" w:rsidR="004B0791" w:rsidRDefault="004B0791" w:rsidP="004B0791">
      <w:pPr>
        <w:ind w:left="720" w:hanging="720"/>
        <w:rPr>
          <w:rFonts w:cs="Arial"/>
          <w:noProof/>
        </w:rPr>
      </w:pPr>
      <w:bookmarkStart w:id="358" w:name="_ENREF_8"/>
      <w:r>
        <w:rPr>
          <w:rFonts w:cs="Arial"/>
          <w:noProof/>
        </w:rPr>
        <w:t>Gershman SJ (2019) Uncertainty and exploration. Decision.</w:t>
      </w:r>
      <w:bookmarkEnd w:id="358"/>
    </w:p>
    <w:p w14:paraId="1F3AB822" w14:textId="77777777" w:rsidR="004B0791" w:rsidRDefault="004B0791" w:rsidP="004B0791">
      <w:pPr>
        <w:ind w:left="720" w:hanging="720"/>
        <w:rPr>
          <w:rFonts w:cs="Arial"/>
          <w:noProof/>
        </w:rPr>
      </w:pPr>
      <w:bookmarkStart w:id="359" w:name="_ENREF_9"/>
      <w:r>
        <w:rPr>
          <w:rFonts w:cs="Arial"/>
          <w:noProof/>
        </w:rPr>
        <w:t>Jones B, Bukoski E, Nadel L, Fellous JM (2012) Remaking memories: reconsolidation updates positively motivated spatial memory in rats. Learning &amp; memory 19:91-98.</w:t>
      </w:r>
      <w:bookmarkEnd w:id="359"/>
    </w:p>
    <w:p w14:paraId="28DC0F65" w14:textId="77777777" w:rsidR="004B0791" w:rsidRDefault="004B0791" w:rsidP="004B0791">
      <w:pPr>
        <w:ind w:left="720" w:hanging="720"/>
        <w:rPr>
          <w:rFonts w:cs="Arial"/>
          <w:noProof/>
        </w:rPr>
      </w:pPr>
      <w:bookmarkStart w:id="360" w:name="_ENREF_10"/>
      <w:r>
        <w:rPr>
          <w:rFonts w:cs="Arial"/>
          <w:noProof/>
        </w:rPr>
        <w:t>Jones BJ, Pest SM, Vargas IM, Glisky EL, Fellous JM (2015) Contextual reminders fail to trigger memory reconsolidation in aged rats and aged humans. Neurobiology of learning and memory 120:7-15.</w:t>
      </w:r>
      <w:bookmarkEnd w:id="360"/>
    </w:p>
    <w:p w14:paraId="56AE7BAD" w14:textId="77777777" w:rsidR="004B0791" w:rsidRDefault="004B0791" w:rsidP="004B0791">
      <w:pPr>
        <w:ind w:left="720" w:hanging="720"/>
        <w:rPr>
          <w:rFonts w:cs="Arial"/>
          <w:noProof/>
        </w:rPr>
      </w:pPr>
      <w:bookmarkStart w:id="361" w:name="_ENREF_11"/>
      <w:r>
        <w:rPr>
          <w:rFonts w:cs="Arial"/>
          <w:noProof/>
        </w:rPr>
        <w:t>Kao MH, Doupe AJ, Brainard MS (2005) {C}ontributions of an avian basal ganglia-forebrain circuit to real-time modulation of song. Nature 433:638-643.</w:t>
      </w:r>
      <w:bookmarkEnd w:id="361"/>
    </w:p>
    <w:p w14:paraId="6799962E" w14:textId="77777777" w:rsidR="004B0791" w:rsidRDefault="004B0791" w:rsidP="004B0791">
      <w:pPr>
        <w:ind w:left="720" w:hanging="720"/>
        <w:rPr>
          <w:rFonts w:cs="Arial"/>
          <w:noProof/>
        </w:rPr>
      </w:pPr>
      <w:bookmarkStart w:id="362" w:name="_ENREF_12"/>
      <w:r>
        <w:rPr>
          <w:rFonts w:cs="Arial"/>
          <w:noProof/>
        </w:rPr>
        <w:t>Krebs JR, Kacelnik A, Taylor P (1978) Test of optimal sampling by foraging great tits. Nature 275:27-31.</w:t>
      </w:r>
      <w:bookmarkEnd w:id="362"/>
    </w:p>
    <w:p w14:paraId="6449CD9B" w14:textId="77777777" w:rsidR="004B0791" w:rsidRDefault="004B0791" w:rsidP="004B0791">
      <w:pPr>
        <w:ind w:left="720" w:hanging="720"/>
        <w:rPr>
          <w:rFonts w:cs="Arial"/>
          <w:noProof/>
        </w:rPr>
      </w:pPr>
      <w:bookmarkStart w:id="363" w:name="_ENREF_13"/>
      <w:r>
        <w:rPr>
          <w:rFonts w:cs="Arial"/>
          <w:noProof/>
        </w:rPr>
        <w:t>Laskowski CS, Williams RJ, Martens KM, Gruber AJ, Fisher KG, Euston DR (2016) The role of the medial prefrontal cortex in updating reward value and avoiding perseveration. Behavioural Brain Research 306:52-63.</w:t>
      </w:r>
      <w:bookmarkEnd w:id="363"/>
    </w:p>
    <w:p w14:paraId="01146999" w14:textId="77777777" w:rsidR="004B0791" w:rsidRDefault="004B0791" w:rsidP="004B0791">
      <w:pPr>
        <w:ind w:left="720" w:hanging="720"/>
        <w:rPr>
          <w:rFonts w:cs="Arial"/>
          <w:noProof/>
        </w:rPr>
      </w:pPr>
      <w:bookmarkStart w:id="364" w:name="_ENREF_14"/>
      <w:r>
        <w:rPr>
          <w:rFonts w:cs="Arial"/>
          <w:noProof/>
        </w:rPr>
        <w:t>Lee MD, Zhang S, Munro M, Steyvers M (2011) Psychological models of human and optimal performance in bandit problems. Cognitive Systems Research.</w:t>
      </w:r>
      <w:bookmarkEnd w:id="364"/>
    </w:p>
    <w:p w14:paraId="1D3DB419" w14:textId="77777777" w:rsidR="004B0791" w:rsidRDefault="004B0791" w:rsidP="004B0791">
      <w:pPr>
        <w:ind w:left="720" w:hanging="720"/>
        <w:rPr>
          <w:rFonts w:cs="Arial"/>
          <w:noProof/>
        </w:rPr>
      </w:pPr>
      <w:bookmarkStart w:id="365" w:name="_ENREF_15"/>
      <w:r>
        <w:rPr>
          <w:rFonts w:cs="Arial"/>
          <w:noProof/>
        </w:rPr>
        <w:t>Mehlhorn K, Newell BR, Todd PM, Lee MD, Morgan K, Braithwaite VA, Hausmann D, Fiedler K, Gonzalez C (2015) Unpacking the exploration-exploitation tradeoff: A synthesis of human and animal literatures. Decision.</w:t>
      </w:r>
      <w:bookmarkEnd w:id="365"/>
    </w:p>
    <w:p w14:paraId="04B23176" w14:textId="77777777" w:rsidR="004B0791" w:rsidRDefault="004B0791" w:rsidP="004B0791">
      <w:pPr>
        <w:ind w:left="720" w:hanging="720"/>
        <w:rPr>
          <w:rFonts w:cs="Arial"/>
          <w:noProof/>
        </w:rPr>
      </w:pPr>
      <w:bookmarkStart w:id="366" w:name="_ENREF_16"/>
      <w:r>
        <w:rPr>
          <w:rFonts w:cs="Arial"/>
          <w:noProof/>
        </w:rPr>
        <w:t>Meyer RJ, Shi Y (1995) Sequential Choice Under Ambiguity: Intuitive Solutions to the Armed-Bandit Problem. Management Science.</w:t>
      </w:r>
      <w:bookmarkEnd w:id="366"/>
    </w:p>
    <w:p w14:paraId="467FC0B9" w14:textId="77777777" w:rsidR="004B0791" w:rsidRDefault="004B0791" w:rsidP="004B0791">
      <w:pPr>
        <w:ind w:left="720" w:hanging="720"/>
        <w:rPr>
          <w:rFonts w:cs="Arial"/>
          <w:noProof/>
        </w:rPr>
      </w:pPr>
      <w:bookmarkStart w:id="367" w:name="_ENREF_17"/>
      <w:r>
        <w:rPr>
          <w:rFonts w:cs="Arial"/>
          <w:noProof/>
        </w:rPr>
        <w:t>Parker NF, Cameron CM, Taliaferro JP, Lee J, Choi JY, Davidson TJ, Daw ND, Witten IB (2016) Reward and choice encoding in terminals of midbrain dopamine neurons depends on striatal target. Nature Neuroscience 19:845-854.</w:t>
      </w:r>
      <w:bookmarkEnd w:id="367"/>
    </w:p>
    <w:p w14:paraId="3468EC5E" w14:textId="77777777" w:rsidR="004B0791" w:rsidRDefault="004B0791" w:rsidP="004B0791">
      <w:pPr>
        <w:ind w:left="720" w:hanging="720"/>
        <w:rPr>
          <w:rFonts w:cs="Arial"/>
          <w:noProof/>
        </w:rPr>
      </w:pPr>
      <w:bookmarkStart w:id="368" w:name="_ENREF_18"/>
      <w:r>
        <w:rPr>
          <w:rFonts w:cs="Arial"/>
          <w:noProof/>
        </w:rPr>
        <w:t>Payzan-LeNestour É, Bossaerts P (2012) Do not bet on the unknown versus try to find out more: Estimation uncertainty and "unexpected uncertainty" both modulate exploration. Frontiers in Neuroscience.</w:t>
      </w:r>
      <w:bookmarkEnd w:id="368"/>
    </w:p>
    <w:p w14:paraId="23E4A7AD" w14:textId="77777777" w:rsidR="004B0791" w:rsidRDefault="004B0791" w:rsidP="004B0791">
      <w:pPr>
        <w:ind w:left="720" w:hanging="720"/>
        <w:rPr>
          <w:rFonts w:cs="Arial"/>
          <w:noProof/>
        </w:rPr>
      </w:pPr>
      <w:bookmarkStart w:id="369" w:name="_ENREF_19"/>
      <w:r>
        <w:rPr>
          <w:rFonts w:cs="Arial"/>
          <w:noProof/>
        </w:rPr>
        <w:t>Sadeghiyeh H, Wang S, Wilson RC (2018) Lessons from a “failed” replication: The importance of taking action in exploration. PsyArXiv doi 10.</w:t>
      </w:r>
      <w:bookmarkEnd w:id="369"/>
    </w:p>
    <w:p w14:paraId="4C938B3A" w14:textId="77777777" w:rsidR="004B0791" w:rsidRDefault="004B0791" w:rsidP="004B0791">
      <w:pPr>
        <w:ind w:left="720" w:hanging="720"/>
        <w:rPr>
          <w:rFonts w:cs="Arial"/>
          <w:noProof/>
        </w:rPr>
      </w:pPr>
      <w:bookmarkStart w:id="370" w:name="_ENREF_20"/>
      <w:r>
        <w:rPr>
          <w:rFonts w:cs="Arial"/>
          <w:noProof/>
        </w:rPr>
        <w:t>Steyvers M, Lee MD, Wagenmakers EJ (2009) A Bayesian analysis of human decision-making on bandit problems. Journal of Mathematical Psychology.</w:t>
      </w:r>
      <w:bookmarkEnd w:id="370"/>
    </w:p>
    <w:p w14:paraId="4B7DB115" w14:textId="77777777" w:rsidR="004B0791" w:rsidRDefault="004B0791" w:rsidP="004B0791">
      <w:pPr>
        <w:ind w:left="720" w:hanging="720"/>
        <w:rPr>
          <w:rFonts w:cs="Arial"/>
          <w:noProof/>
        </w:rPr>
      </w:pPr>
      <w:bookmarkStart w:id="371" w:name="_ENREF_21"/>
      <w:r>
        <w:rPr>
          <w:rFonts w:cs="Arial"/>
          <w:noProof/>
        </w:rPr>
        <w:t>Verharen JPH, den Ouden HEM, Adan RAH, Vanderschuren LJMJ (2020) Modulation of value-based decision making behavior by subregions of the rat prefrontal cortex. Psychopharmacology 237:1267-1280.</w:t>
      </w:r>
      <w:bookmarkEnd w:id="371"/>
    </w:p>
    <w:p w14:paraId="7A03C65F" w14:textId="77777777" w:rsidR="004B0791" w:rsidRDefault="004B0791" w:rsidP="004B0791">
      <w:pPr>
        <w:ind w:left="720" w:hanging="720"/>
        <w:rPr>
          <w:rFonts w:cs="Arial"/>
          <w:noProof/>
        </w:rPr>
      </w:pPr>
      <w:bookmarkStart w:id="372" w:name="_ENREF_22"/>
      <w:r>
        <w:rPr>
          <w:rFonts w:cs="Arial"/>
          <w:noProof/>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bookmarkEnd w:id="372"/>
    </w:p>
    <w:p w14:paraId="2CBB52BE" w14:textId="77777777" w:rsidR="004B0791" w:rsidRDefault="004B0791" w:rsidP="004B0791">
      <w:pPr>
        <w:ind w:left="720" w:hanging="720"/>
        <w:rPr>
          <w:rFonts w:cs="Arial"/>
          <w:noProof/>
        </w:rPr>
      </w:pPr>
      <w:bookmarkStart w:id="373" w:name="_ENREF_23"/>
      <w:r>
        <w:rPr>
          <w:rFonts w:cs="Arial"/>
          <w:noProof/>
        </w:rPr>
        <w:t>Wilson RC, Bonawitz E, Costa VD (2020) Balancing exploration and exploitation with information and randomization. 1-18.</w:t>
      </w:r>
      <w:bookmarkEnd w:id="373"/>
    </w:p>
    <w:p w14:paraId="1B479870" w14:textId="77777777" w:rsidR="004B0791" w:rsidRDefault="004B0791" w:rsidP="004B0791">
      <w:pPr>
        <w:ind w:left="720" w:hanging="720"/>
        <w:rPr>
          <w:rFonts w:cs="Arial"/>
          <w:noProof/>
        </w:rPr>
      </w:pPr>
      <w:bookmarkStart w:id="374" w:name="_ENREF_24"/>
      <w:r>
        <w:rPr>
          <w:rFonts w:cs="Arial"/>
          <w:noProof/>
        </w:rPr>
        <w:t>Wilson RC, Geana A, White JM, Ludvig EA, Cohen JD (2014) Humans use directed and random exploration to solve the explore-exploit dilemma. Journal of Experimental Psychology: General.</w:t>
      </w:r>
      <w:bookmarkEnd w:id="374"/>
    </w:p>
    <w:p w14:paraId="07B5D1DC" w14:textId="77777777" w:rsidR="004B0791" w:rsidRDefault="004B0791" w:rsidP="004B0791">
      <w:pPr>
        <w:ind w:left="720" w:hanging="720"/>
        <w:rPr>
          <w:rFonts w:cs="Arial"/>
          <w:noProof/>
        </w:rPr>
      </w:pPr>
      <w:bookmarkStart w:id="375" w:name="_ENREF_25"/>
      <w:r>
        <w:rPr>
          <w:rFonts w:cs="Arial"/>
          <w:noProof/>
        </w:rPr>
        <w:t>Zhang S, Yu AJ (2013) Forgetful Bayes and myopic planning: Human learning and decision-making in a bandit setting. In: Advances in Neural Information Processing Systems.</w:t>
      </w:r>
      <w:bookmarkEnd w:id="375"/>
    </w:p>
    <w:p w14:paraId="32BAC17A" w14:textId="24AFCF70" w:rsidR="004B0791" w:rsidRDefault="004B0791" w:rsidP="004B0791">
      <w:pPr>
        <w:rPr>
          <w:rFonts w:cs="Arial"/>
          <w:noProof/>
        </w:rPr>
      </w:pPr>
    </w:p>
    <w:p w14:paraId="4DE00695" w14:textId="466884C8" w:rsidR="00455A31" w:rsidRPr="00A823E1" w:rsidRDefault="007D15FE" w:rsidP="00AD5E5D">
      <w:pPr>
        <w:spacing w:before="100" w:beforeAutospacing="1" w:after="100" w:afterAutospacing="1"/>
        <w:rPr>
          <w:rFonts w:cs="Arial"/>
        </w:rPr>
      </w:pPr>
      <w:r>
        <w:rPr>
          <w:rFonts w:cs="Arial"/>
        </w:rPr>
        <w:fldChar w:fldCharType="end"/>
      </w:r>
    </w:p>
    <w:sectPr w:rsidR="00455A31" w:rsidRPr="00A823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1" w:author="Jean-Marc" w:date="2020-08-01T11:18:00Z" w:initials="J">
    <w:p w14:paraId="0AED8B52" w14:textId="2F69800A" w:rsidR="00A07F12" w:rsidRDefault="00A07F12">
      <w:pPr>
        <w:pStyle w:val="CommentText"/>
      </w:pPr>
      <w:r>
        <w:rPr>
          <w:rStyle w:val="CommentReference"/>
        </w:rPr>
        <w:annotationRef/>
      </w:r>
      <w:r>
        <w:t>Good paragraph, but moved to discussion (see below)</w:t>
      </w:r>
    </w:p>
  </w:comment>
  <w:comment w:id="93" w:author="Jean-Marc" w:date="2020-08-01T09:42:00Z" w:initials="J">
    <w:p w14:paraId="65E6E79B" w14:textId="77777777" w:rsidR="00F55A5D" w:rsidRDefault="00F55A5D">
      <w:pPr>
        <w:pStyle w:val="CommentText"/>
      </w:pPr>
      <w:r>
        <w:rPr>
          <w:rStyle w:val="CommentReference"/>
        </w:rPr>
        <w:annotationRef/>
      </w:r>
      <w:r>
        <w:t>Give age range and gender distribution</w:t>
      </w:r>
    </w:p>
  </w:comment>
  <w:comment w:id="94" w:author="LabMember" w:date="2020-08-02T16:50:00Z" w:initials="L">
    <w:p w14:paraId="22D27352" w14:textId="0CAAB810" w:rsidR="004B0FEB" w:rsidRDefault="004B0FEB">
      <w:pPr>
        <w:pStyle w:val="CommentText"/>
      </w:pPr>
      <w:r>
        <w:rPr>
          <w:rStyle w:val="CommentReference"/>
        </w:rPr>
        <w:annotationRef/>
      </w:r>
      <w:r>
        <w:t>I don’t have it now, will look when I got home.</w:t>
      </w:r>
    </w:p>
  </w:comment>
  <w:comment w:id="95" w:author="Jean-Marc" w:date="2020-08-01T09:48:00Z" w:initials="J">
    <w:p w14:paraId="665010AE" w14:textId="77777777" w:rsidR="00F55A5D" w:rsidRDefault="00F55A5D">
      <w:pPr>
        <w:pStyle w:val="CommentText"/>
      </w:pPr>
      <w:r>
        <w:rPr>
          <w:rStyle w:val="CommentReference"/>
        </w:rPr>
        <w:annotationRef/>
      </w:r>
      <w:r>
        <w:t>Give drop size in micro-liters here</w:t>
      </w:r>
    </w:p>
  </w:comment>
  <w:comment w:id="96" w:author="LabMember" w:date="2020-08-02T16:50:00Z" w:initials="L">
    <w:p w14:paraId="0E8E632D" w14:textId="3C8A3A98" w:rsidR="000C31F4" w:rsidRDefault="000C31F4">
      <w:pPr>
        <w:pStyle w:val="CommentText"/>
      </w:pPr>
      <w:r>
        <w:rPr>
          <w:rStyle w:val="CommentReference"/>
        </w:rPr>
        <w:annotationRef/>
      </w:r>
      <w:r>
        <w:t xml:space="preserve">Most of these games are in 90ms, some of the later games in Rizzo and </w:t>
      </w:r>
      <w:proofErr w:type="spellStart"/>
      <w:r>
        <w:t>Ratzo</w:t>
      </w:r>
      <w:proofErr w:type="spellEnd"/>
      <w:r>
        <w:t xml:space="preserve"> are in 100ms per drop.</w:t>
      </w:r>
    </w:p>
  </w:comment>
  <w:comment w:id="107" w:author="Jean-Marc" w:date="2020-08-01T10:10:00Z" w:initials="J">
    <w:p w14:paraId="289CC837" w14:textId="77777777" w:rsidR="009F4519" w:rsidRDefault="009F4519">
      <w:pPr>
        <w:pStyle w:val="CommentText"/>
      </w:pPr>
      <w:r>
        <w:rPr>
          <w:rStyle w:val="CommentReference"/>
        </w:rPr>
        <w:annotationRef/>
      </w:r>
      <w:r>
        <w:t>Show speaker on fig</w:t>
      </w:r>
    </w:p>
    <w:p w14:paraId="21B9BA21" w14:textId="77777777" w:rsidR="00D3316B" w:rsidRDefault="00D3316B">
      <w:pPr>
        <w:pStyle w:val="CommentText"/>
      </w:pPr>
      <w:r>
        <w:t>Replace ‘response’ by ‘choice’</w:t>
      </w:r>
    </w:p>
    <w:p w14:paraId="6D2636CA" w14:textId="77777777" w:rsidR="00D3316B" w:rsidRDefault="00D3316B">
      <w:pPr>
        <w:pStyle w:val="CommentText"/>
      </w:pPr>
      <w:r>
        <w:t>Trial1 cue (guided)</w:t>
      </w:r>
    </w:p>
    <w:p w14:paraId="6E10C310" w14:textId="77777777" w:rsidR="00D3316B" w:rsidRDefault="00D3316B">
      <w:pPr>
        <w:pStyle w:val="CommentText"/>
      </w:pPr>
    </w:p>
    <w:p w14:paraId="14183B5F" w14:textId="77777777" w:rsidR="00D3316B" w:rsidRDefault="00D3316B">
      <w:pPr>
        <w:pStyle w:val="CommentText"/>
      </w:pPr>
      <w:r>
        <w:t>Figure caption???</w:t>
      </w:r>
    </w:p>
  </w:comment>
  <w:comment w:id="114" w:author="Jean-Marc" w:date="2020-08-01T10:22:00Z" w:initials="J">
    <w:p w14:paraId="00AA570D" w14:textId="77777777" w:rsidR="001D575D" w:rsidRDefault="001D575D">
      <w:pPr>
        <w:pStyle w:val="CommentText"/>
      </w:pPr>
      <w:r>
        <w:rPr>
          <w:rStyle w:val="CommentReference"/>
        </w:rPr>
        <w:annotationRef/>
      </w:r>
      <w:r>
        <w:t>Panel 1B: Trial 1 cue (guided)</w:t>
      </w:r>
    </w:p>
  </w:comment>
  <w:comment w:id="152" w:author="Jean-Marc" w:date="2020-08-01T10:51:00Z" w:initials="J">
    <w:p w14:paraId="21DA2F4B" w14:textId="77777777" w:rsidR="006471A9" w:rsidRDefault="006471A9">
      <w:pPr>
        <w:pStyle w:val="CommentText"/>
      </w:pPr>
      <w:r>
        <w:rPr>
          <w:rStyle w:val="CommentReference"/>
        </w:rPr>
        <w:annotationRef/>
      </w:r>
      <w:r>
        <w:t>Stat?</w:t>
      </w:r>
    </w:p>
    <w:p w14:paraId="4A55121C" w14:textId="77777777" w:rsidR="006471A9" w:rsidRDefault="006471A9">
      <w:pPr>
        <w:pStyle w:val="CommentText"/>
      </w:pPr>
      <w:r>
        <w:t>Are they at floor after R=5?</w:t>
      </w:r>
    </w:p>
  </w:comment>
  <w:comment w:id="301" w:author="Jean-Marc" w:date="2020-08-01T11:26:00Z" w:initials="J">
    <w:p w14:paraId="35797E5F" w14:textId="227C2DB3" w:rsidR="00A07F12" w:rsidRDefault="00A07F12">
      <w:pPr>
        <w:pStyle w:val="CommentText"/>
      </w:pPr>
      <w:r>
        <w:rPr>
          <w:rStyle w:val="CommentReference"/>
        </w:rPr>
        <w:annotationRef/>
      </w:r>
      <w:r>
        <w:t>Moved above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ED8B52" w15:done="0"/>
  <w15:commentEx w15:paraId="65E6E79B" w15:done="0"/>
  <w15:commentEx w15:paraId="22D27352" w15:paraIdParent="65E6E79B" w15:done="0"/>
  <w15:commentEx w15:paraId="665010AE" w15:done="0"/>
  <w15:commentEx w15:paraId="0E8E632D" w15:paraIdParent="665010AE" w15:done="0"/>
  <w15:commentEx w15:paraId="14183B5F" w15:done="0"/>
  <w15:commentEx w15:paraId="00AA570D" w15:done="0"/>
  <w15:commentEx w15:paraId="4A55121C" w15:done="0"/>
  <w15:commentEx w15:paraId="35797E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ED8B52" w16cid:durableId="22CFDDE5"/>
  <w16cid:commentId w16cid:paraId="65E6E79B" w16cid:durableId="22CFDDE6"/>
  <w16cid:commentId w16cid:paraId="665010AE" w16cid:durableId="22CFDDE7"/>
  <w16cid:commentId w16cid:paraId="14183B5F" w16cid:durableId="22CFDDE8"/>
  <w16cid:commentId w16cid:paraId="00AA570D" w16cid:durableId="22CFDDE9"/>
  <w16cid:commentId w16cid:paraId="4A55121C" w16cid:durableId="22CFDDEA"/>
  <w16cid:commentId w16cid:paraId="704C79E8" w16cid:durableId="22CFDDEB"/>
  <w16cid:commentId w16cid:paraId="35797E5F" w16cid:durableId="22CFD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TC">
    <w:altName w:val="Malgun Gothic Semilight"/>
    <w:charset w:val="88"/>
    <w:family w:val="swiss"/>
    <w:pitch w:val="variable"/>
    <w:sig w:usb0="00000000" w:usb1="7ACFFDFB" w:usb2="00000017"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bMember">
    <w15:presenceInfo w15:providerId="None" w15:userId="LabMember"/>
  </w15:person>
  <w15:person w15:author="Jean-Marc">
    <w15:presenceInfo w15:providerId="None" w15:userId="Jean-M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euroscienc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xtsrefenadwxaerzd4vxa22fzprrxssdvs2&quot;&gt;ExploreExploitLibrary&lt;record-ids&gt;&lt;item&gt;1&lt;/item&gt;&lt;item&gt;2&lt;/item&gt;&lt;item&gt;18&lt;/item&gt;&lt;item&gt;19&lt;/item&gt;&lt;item&gt;20&lt;/item&gt;&lt;item&gt;22&lt;/item&gt;&lt;item&gt;23&lt;/item&gt;&lt;item&gt;25&lt;/item&gt;&lt;item&gt;26&lt;/item&gt;&lt;item&gt;27&lt;/item&gt;&lt;item&gt;28&lt;/item&gt;&lt;item&gt;29&lt;/item&gt;&lt;item&gt;32&lt;/item&gt;&lt;item&gt;34&lt;/item&gt;&lt;item&gt;38&lt;/item&gt;&lt;item&gt;39&lt;/item&gt;&lt;item&gt;43&lt;/item&gt;&lt;item&gt;45&lt;/item&gt;&lt;item&gt;54&lt;/item&gt;&lt;item&gt;57&lt;/item&gt;&lt;item&gt;59&lt;/item&gt;&lt;item&gt;61&lt;/item&gt;&lt;item&gt;62&lt;/item&gt;&lt;item&gt;64&lt;/item&gt;&lt;item&gt;66&lt;/item&gt;&lt;/record-ids&gt;&lt;/item&gt;&lt;/Libraries&gt;"/>
  </w:docVars>
  <w:rsids>
    <w:rsidRoot w:val="00431EB8"/>
    <w:rsid w:val="0002118E"/>
    <w:rsid w:val="0003161F"/>
    <w:rsid w:val="0003412B"/>
    <w:rsid w:val="00037821"/>
    <w:rsid w:val="0004020F"/>
    <w:rsid w:val="000415A3"/>
    <w:rsid w:val="000736B7"/>
    <w:rsid w:val="000746B8"/>
    <w:rsid w:val="00090CAB"/>
    <w:rsid w:val="000A38E4"/>
    <w:rsid w:val="000A721D"/>
    <w:rsid w:val="000C31F4"/>
    <w:rsid w:val="000C3982"/>
    <w:rsid w:val="000C3C31"/>
    <w:rsid w:val="000C5FD7"/>
    <w:rsid w:val="000C74DD"/>
    <w:rsid w:val="000D5326"/>
    <w:rsid w:val="000F332E"/>
    <w:rsid w:val="000F5AEA"/>
    <w:rsid w:val="00104191"/>
    <w:rsid w:val="00104827"/>
    <w:rsid w:val="00112C96"/>
    <w:rsid w:val="001266E2"/>
    <w:rsid w:val="00131D28"/>
    <w:rsid w:val="001359C7"/>
    <w:rsid w:val="00137783"/>
    <w:rsid w:val="001455BB"/>
    <w:rsid w:val="001576AF"/>
    <w:rsid w:val="001633A4"/>
    <w:rsid w:val="001657AC"/>
    <w:rsid w:val="00171824"/>
    <w:rsid w:val="00182EB9"/>
    <w:rsid w:val="00196E27"/>
    <w:rsid w:val="001A53CF"/>
    <w:rsid w:val="001B0426"/>
    <w:rsid w:val="001B708F"/>
    <w:rsid w:val="001C2045"/>
    <w:rsid w:val="001D575D"/>
    <w:rsid w:val="001E15CB"/>
    <w:rsid w:val="001E70EC"/>
    <w:rsid w:val="002049D8"/>
    <w:rsid w:val="0021539D"/>
    <w:rsid w:val="002214B2"/>
    <w:rsid w:val="00221AFE"/>
    <w:rsid w:val="0023016E"/>
    <w:rsid w:val="00240464"/>
    <w:rsid w:val="002404B0"/>
    <w:rsid w:val="00256D81"/>
    <w:rsid w:val="00265215"/>
    <w:rsid w:val="00265497"/>
    <w:rsid w:val="002953A4"/>
    <w:rsid w:val="002B7CA7"/>
    <w:rsid w:val="002F4917"/>
    <w:rsid w:val="00303FE3"/>
    <w:rsid w:val="00315D93"/>
    <w:rsid w:val="0032514B"/>
    <w:rsid w:val="00332A65"/>
    <w:rsid w:val="0035080B"/>
    <w:rsid w:val="00355F56"/>
    <w:rsid w:val="00360EE3"/>
    <w:rsid w:val="003625A0"/>
    <w:rsid w:val="003679DA"/>
    <w:rsid w:val="00385D12"/>
    <w:rsid w:val="003A50D9"/>
    <w:rsid w:val="003B0496"/>
    <w:rsid w:val="003C3141"/>
    <w:rsid w:val="003C374E"/>
    <w:rsid w:val="003C7B48"/>
    <w:rsid w:val="003D5F51"/>
    <w:rsid w:val="003E31F8"/>
    <w:rsid w:val="003F6527"/>
    <w:rsid w:val="004006E4"/>
    <w:rsid w:val="00410ABA"/>
    <w:rsid w:val="00431EB8"/>
    <w:rsid w:val="004348DB"/>
    <w:rsid w:val="00436F5F"/>
    <w:rsid w:val="00446926"/>
    <w:rsid w:val="00455A31"/>
    <w:rsid w:val="004600D9"/>
    <w:rsid w:val="00464127"/>
    <w:rsid w:val="00471090"/>
    <w:rsid w:val="00480CC7"/>
    <w:rsid w:val="004836FF"/>
    <w:rsid w:val="00493AE0"/>
    <w:rsid w:val="004B0791"/>
    <w:rsid w:val="004B0FEB"/>
    <w:rsid w:val="004B5F7F"/>
    <w:rsid w:val="004B6E5E"/>
    <w:rsid w:val="004C1CFE"/>
    <w:rsid w:val="004C65CD"/>
    <w:rsid w:val="004C6C53"/>
    <w:rsid w:val="00507E50"/>
    <w:rsid w:val="005150BB"/>
    <w:rsid w:val="005173E6"/>
    <w:rsid w:val="0053790D"/>
    <w:rsid w:val="00537D08"/>
    <w:rsid w:val="00543882"/>
    <w:rsid w:val="005625E8"/>
    <w:rsid w:val="00570C8B"/>
    <w:rsid w:val="00571DE8"/>
    <w:rsid w:val="00582176"/>
    <w:rsid w:val="0058633F"/>
    <w:rsid w:val="005A5ADF"/>
    <w:rsid w:val="005E2562"/>
    <w:rsid w:val="005E6256"/>
    <w:rsid w:val="005F070F"/>
    <w:rsid w:val="006134BA"/>
    <w:rsid w:val="00615C49"/>
    <w:rsid w:val="006205E0"/>
    <w:rsid w:val="00623FDB"/>
    <w:rsid w:val="00630105"/>
    <w:rsid w:val="006471A9"/>
    <w:rsid w:val="00656CD3"/>
    <w:rsid w:val="006625BC"/>
    <w:rsid w:val="0069021B"/>
    <w:rsid w:val="006B64F4"/>
    <w:rsid w:val="006B769A"/>
    <w:rsid w:val="006C3932"/>
    <w:rsid w:val="006C5070"/>
    <w:rsid w:val="006C6923"/>
    <w:rsid w:val="006F43D4"/>
    <w:rsid w:val="007149A4"/>
    <w:rsid w:val="00715540"/>
    <w:rsid w:val="00750690"/>
    <w:rsid w:val="00753C59"/>
    <w:rsid w:val="00754812"/>
    <w:rsid w:val="0076107E"/>
    <w:rsid w:val="00777154"/>
    <w:rsid w:val="007843EB"/>
    <w:rsid w:val="00786EC9"/>
    <w:rsid w:val="00791232"/>
    <w:rsid w:val="007954F8"/>
    <w:rsid w:val="0079610E"/>
    <w:rsid w:val="007A35C4"/>
    <w:rsid w:val="007B1084"/>
    <w:rsid w:val="007B3435"/>
    <w:rsid w:val="007B44A6"/>
    <w:rsid w:val="007B7B52"/>
    <w:rsid w:val="007C13BF"/>
    <w:rsid w:val="007D15FE"/>
    <w:rsid w:val="007D3F58"/>
    <w:rsid w:val="007D785F"/>
    <w:rsid w:val="007E4DC4"/>
    <w:rsid w:val="00817E06"/>
    <w:rsid w:val="00823DB8"/>
    <w:rsid w:val="00825FA5"/>
    <w:rsid w:val="00830151"/>
    <w:rsid w:val="00835D87"/>
    <w:rsid w:val="00842DC9"/>
    <w:rsid w:val="00856783"/>
    <w:rsid w:val="00857A9C"/>
    <w:rsid w:val="008747AD"/>
    <w:rsid w:val="00874CDD"/>
    <w:rsid w:val="00874D06"/>
    <w:rsid w:val="008753E4"/>
    <w:rsid w:val="008801FF"/>
    <w:rsid w:val="00885CBB"/>
    <w:rsid w:val="008864C1"/>
    <w:rsid w:val="008964AD"/>
    <w:rsid w:val="00896852"/>
    <w:rsid w:val="008B0790"/>
    <w:rsid w:val="008C2AF9"/>
    <w:rsid w:val="008F63F1"/>
    <w:rsid w:val="0090734D"/>
    <w:rsid w:val="00907B9D"/>
    <w:rsid w:val="00910D7D"/>
    <w:rsid w:val="009128C0"/>
    <w:rsid w:val="009151C6"/>
    <w:rsid w:val="0094025A"/>
    <w:rsid w:val="0094244F"/>
    <w:rsid w:val="009569EB"/>
    <w:rsid w:val="0096333B"/>
    <w:rsid w:val="009775C0"/>
    <w:rsid w:val="0098150E"/>
    <w:rsid w:val="00993DF2"/>
    <w:rsid w:val="009C6470"/>
    <w:rsid w:val="009E50AE"/>
    <w:rsid w:val="009E568D"/>
    <w:rsid w:val="009F4519"/>
    <w:rsid w:val="00A01461"/>
    <w:rsid w:val="00A056EE"/>
    <w:rsid w:val="00A07F12"/>
    <w:rsid w:val="00A11719"/>
    <w:rsid w:val="00A246A1"/>
    <w:rsid w:val="00A46EDD"/>
    <w:rsid w:val="00A7618F"/>
    <w:rsid w:val="00A823E1"/>
    <w:rsid w:val="00A82AED"/>
    <w:rsid w:val="00A841D2"/>
    <w:rsid w:val="00AA0B95"/>
    <w:rsid w:val="00AA5D07"/>
    <w:rsid w:val="00AB1243"/>
    <w:rsid w:val="00AB4535"/>
    <w:rsid w:val="00AB6666"/>
    <w:rsid w:val="00AB75F5"/>
    <w:rsid w:val="00AC0A07"/>
    <w:rsid w:val="00AD1044"/>
    <w:rsid w:val="00AD5E5D"/>
    <w:rsid w:val="00AD67B1"/>
    <w:rsid w:val="00AE41D8"/>
    <w:rsid w:val="00AE46D6"/>
    <w:rsid w:val="00AF1762"/>
    <w:rsid w:val="00B00C52"/>
    <w:rsid w:val="00B01CCB"/>
    <w:rsid w:val="00B2665B"/>
    <w:rsid w:val="00B33402"/>
    <w:rsid w:val="00B370F1"/>
    <w:rsid w:val="00B60D9E"/>
    <w:rsid w:val="00B63AA0"/>
    <w:rsid w:val="00B67121"/>
    <w:rsid w:val="00B71EF8"/>
    <w:rsid w:val="00B72AA4"/>
    <w:rsid w:val="00B72D8F"/>
    <w:rsid w:val="00B76C6F"/>
    <w:rsid w:val="00B86722"/>
    <w:rsid w:val="00B87220"/>
    <w:rsid w:val="00B92434"/>
    <w:rsid w:val="00B93226"/>
    <w:rsid w:val="00B94CB6"/>
    <w:rsid w:val="00B97DE2"/>
    <w:rsid w:val="00BC486B"/>
    <w:rsid w:val="00BD0912"/>
    <w:rsid w:val="00BD221E"/>
    <w:rsid w:val="00BD7B24"/>
    <w:rsid w:val="00BE463D"/>
    <w:rsid w:val="00BF1C72"/>
    <w:rsid w:val="00BF1EFA"/>
    <w:rsid w:val="00BF2264"/>
    <w:rsid w:val="00C225D5"/>
    <w:rsid w:val="00C26F3D"/>
    <w:rsid w:val="00C37C10"/>
    <w:rsid w:val="00C469EC"/>
    <w:rsid w:val="00C56DBB"/>
    <w:rsid w:val="00C675B2"/>
    <w:rsid w:val="00C736D7"/>
    <w:rsid w:val="00C765C2"/>
    <w:rsid w:val="00C94CE7"/>
    <w:rsid w:val="00C95639"/>
    <w:rsid w:val="00CA1F38"/>
    <w:rsid w:val="00CA3AE1"/>
    <w:rsid w:val="00CB34C2"/>
    <w:rsid w:val="00CC0864"/>
    <w:rsid w:val="00CC50B4"/>
    <w:rsid w:val="00CC5EA0"/>
    <w:rsid w:val="00CD6212"/>
    <w:rsid w:val="00CE5893"/>
    <w:rsid w:val="00CF5609"/>
    <w:rsid w:val="00CF7ED5"/>
    <w:rsid w:val="00D3316B"/>
    <w:rsid w:val="00D378E6"/>
    <w:rsid w:val="00D4210F"/>
    <w:rsid w:val="00D441B8"/>
    <w:rsid w:val="00D54313"/>
    <w:rsid w:val="00D6237E"/>
    <w:rsid w:val="00D63407"/>
    <w:rsid w:val="00D739F5"/>
    <w:rsid w:val="00DA0082"/>
    <w:rsid w:val="00DA4DA8"/>
    <w:rsid w:val="00DA6D4D"/>
    <w:rsid w:val="00DB1EFB"/>
    <w:rsid w:val="00DB55CD"/>
    <w:rsid w:val="00DD4377"/>
    <w:rsid w:val="00DF2869"/>
    <w:rsid w:val="00DF599D"/>
    <w:rsid w:val="00E20712"/>
    <w:rsid w:val="00E226F8"/>
    <w:rsid w:val="00E369DD"/>
    <w:rsid w:val="00E413B7"/>
    <w:rsid w:val="00E415CC"/>
    <w:rsid w:val="00E56D25"/>
    <w:rsid w:val="00E631D8"/>
    <w:rsid w:val="00E67375"/>
    <w:rsid w:val="00E71D41"/>
    <w:rsid w:val="00E73E4D"/>
    <w:rsid w:val="00EA2429"/>
    <w:rsid w:val="00EC181E"/>
    <w:rsid w:val="00EC7A85"/>
    <w:rsid w:val="00ED21B3"/>
    <w:rsid w:val="00EE567E"/>
    <w:rsid w:val="00F00B84"/>
    <w:rsid w:val="00F06897"/>
    <w:rsid w:val="00F16A92"/>
    <w:rsid w:val="00F236CA"/>
    <w:rsid w:val="00F23D53"/>
    <w:rsid w:val="00F559F0"/>
    <w:rsid w:val="00F55A5D"/>
    <w:rsid w:val="00F712C1"/>
    <w:rsid w:val="00F76BA0"/>
    <w:rsid w:val="00F8048A"/>
    <w:rsid w:val="00F8214E"/>
    <w:rsid w:val="00F91456"/>
    <w:rsid w:val="00F94658"/>
    <w:rsid w:val="00F960C2"/>
    <w:rsid w:val="00F9629D"/>
    <w:rsid w:val="00FA24AA"/>
    <w:rsid w:val="00FC42ED"/>
    <w:rsid w:val="00FC4EA3"/>
    <w:rsid w:val="00FE2268"/>
    <w:rsid w:val="00FF3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B6E"/>
  <w15:chartTrackingRefBased/>
  <w15:docId w15:val="{B6BB2A95-4EC5-8648-AA2A-C14FE9B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3E1"/>
    <w:rPr>
      <w:rFonts w:ascii="Arial" w:hAnsi="Arial"/>
    </w:rPr>
  </w:style>
  <w:style w:type="paragraph" w:styleId="Heading1">
    <w:name w:val="heading 1"/>
    <w:basedOn w:val="Normal"/>
    <w:next w:val="Normal"/>
    <w:link w:val="Heading1Char"/>
    <w:uiPriority w:val="9"/>
    <w:qFormat/>
    <w:rsid w:val="00A823E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23E1"/>
    <w:pPr>
      <w:keepNext/>
      <w:keepLines/>
      <w:spacing w:before="4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E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823E1"/>
    <w:rPr>
      <w:rFonts w:ascii="Arial" w:eastAsiaTheme="majorEastAsia" w:hAnsi="Arial" w:cstheme="majorBidi"/>
      <w:b/>
      <w:sz w:val="28"/>
      <w:szCs w:val="32"/>
    </w:rPr>
  </w:style>
  <w:style w:type="paragraph" w:styleId="Title">
    <w:name w:val="Title"/>
    <w:basedOn w:val="Normal"/>
    <w:next w:val="Normal"/>
    <w:link w:val="TitleChar"/>
    <w:uiPriority w:val="10"/>
    <w:qFormat/>
    <w:rsid w:val="00A823E1"/>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23E1"/>
    <w:rPr>
      <w:rFonts w:ascii="Arial" w:eastAsiaTheme="majorEastAsia" w:hAnsi="Arial" w:cstheme="majorBidi"/>
      <w:spacing w:val="-10"/>
      <w:kern w:val="28"/>
      <w:sz w:val="56"/>
      <w:szCs w:val="56"/>
    </w:rPr>
  </w:style>
  <w:style w:type="character" w:styleId="Hyperlink">
    <w:name w:val="Hyperlink"/>
    <w:basedOn w:val="DefaultParagraphFont"/>
    <w:uiPriority w:val="99"/>
    <w:unhideWhenUsed/>
    <w:rsid w:val="00A823E1"/>
    <w:rPr>
      <w:color w:val="0563C1" w:themeColor="hyperlink"/>
      <w:u w:val="single"/>
    </w:rPr>
  </w:style>
  <w:style w:type="character" w:customStyle="1" w:styleId="Heading2Char">
    <w:name w:val="Heading 2 Char"/>
    <w:basedOn w:val="DefaultParagraphFont"/>
    <w:link w:val="Heading2"/>
    <w:uiPriority w:val="9"/>
    <w:rsid w:val="00A823E1"/>
    <w:rPr>
      <w:rFonts w:ascii="Arial" w:eastAsiaTheme="majorEastAsia" w:hAnsi="Arial" w:cstheme="majorBidi"/>
      <w:szCs w:val="26"/>
      <w:u w:val="single"/>
    </w:rPr>
  </w:style>
  <w:style w:type="paragraph" w:styleId="BalloonText">
    <w:name w:val="Balloon Text"/>
    <w:basedOn w:val="Normal"/>
    <w:link w:val="BalloonTextChar"/>
    <w:uiPriority w:val="99"/>
    <w:semiHidden/>
    <w:unhideWhenUsed/>
    <w:rsid w:val="00F55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A5D"/>
    <w:rPr>
      <w:rFonts w:ascii="Segoe UI" w:hAnsi="Segoe UI" w:cs="Segoe UI"/>
      <w:sz w:val="18"/>
      <w:szCs w:val="18"/>
    </w:rPr>
  </w:style>
  <w:style w:type="character" w:styleId="CommentReference">
    <w:name w:val="annotation reference"/>
    <w:basedOn w:val="DefaultParagraphFont"/>
    <w:uiPriority w:val="99"/>
    <w:semiHidden/>
    <w:unhideWhenUsed/>
    <w:rsid w:val="00F55A5D"/>
    <w:rPr>
      <w:sz w:val="16"/>
      <w:szCs w:val="16"/>
    </w:rPr>
  </w:style>
  <w:style w:type="paragraph" w:styleId="CommentText">
    <w:name w:val="annotation text"/>
    <w:basedOn w:val="Normal"/>
    <w:link w:val="CommentTextChar"/>
    <w:uiPriority w:val="99"/>
    <w:semiHidden/>
    <w:unhideWhenUsed/>
    <w:rsid w:val="00F55A5D"/>
    <w:rPr>
      <w:sz w:val="20"/>
      <w:szCs w:val="20"/>
    </w:rPr>
  </w:style>
  <w:style w:type="character" w:customStyle="1" w:styleId="CommentTextChar">
    <w:name w:val="Comment Text Char"/>
    <w:basedOn w:val="DefaultParagraphFont"/>
    <w:link w:val="CommentText"/>
    <w:uiPriority w:val="99"/>
    <w:semiHidden/>
    <w:rsid w:val="00F55A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55A5D"/>
    <w:rPr>
      <w:b/>
      <w:bCs/>
    </w:rPr>
  </w:style>
  <w:style w:type="character" w:customStyle="1" w:styleId="CommentSubjectChar">
    <w:name w:val="Comment Subject Char"/>
    <w:basedOn w:val="CommentTextChar"/>
    <w:link w:val="CommentSubject"/>
    <w:uiPriority w:val="99"/>
    <w:semiHidden/>
    <w:rsid w:val="00F55A5D"/>
    <w:rPr>
      <w:rFonts w:ascii="Arial" w:hAnsi="Arial"/>
      <w:b/>
      <w:bCs/>
      <w:sz w:val="20"/>
      <w:szCs w:val="20"/>
    </w:rPr>
  </w:style>
  <w:style w:type="character" w:styleId="PlaceholderText">
    <w:name w:val="Placeholder Text"/>
    <w:basedOn w:val="DefaultParagraphFont"/>
    <w:uiPriority w:val="99"/>
    <w:semiHidden/>
    <w:rsid w:val="00907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5076">
      <w:bodyDiv w:val="1"/>
      <w:marLeft w:val="0"/>
      <w:marRight w:val="0"/>
      <w:marTop w:val="0"/>
      <w:marBottom w:val="0"/>
      <w:divBdr>
        <w:top w:val="none" w:sz="0" w:space="0" w:color="auto"/>
        <w:left w:val="none" w:sz="0" w:space="0" w:color="auto"/>
        <w:bottom w:val="none" w:sz="0" w:space="0" w:color="auto"/>
        <w:right w:val="none" w:sz="0" w:space="0" w:color="auto"/>
      </w:divBdr>
      <w:divsChild>
        <w:div w:id="7144581">
          <w:marLeft w:val="0"/>
          <w:marRight w:val="0"/>
          <w:marTop w:val="0"/>
          <w:marBottom w:val="0"/>
          <w:divBdr>
            <w:top w:val="none" w:sz="0" w:space="0" w:color="auto"/>
            <w:left w:val="none" w:sz="0" w:space="0" w:color="auto"/>
            <w:bottom w:val="none" w:sz="0" w:space="0" w:color="auto"/>
            <w:right w:val="none" w:sz="0" w:space="0" w:color="auto"/>
          </w:divBdr>
          <w:divsChild>
            <w:div w:id="319232926">
              <w:marLeft w:val="0"/>
              <w:marRight w:val="0"/>
              <w:marTop w:val="0"/>
              <w:marBottom w:val="0"/>
              <w:divBdr>
                <w:top w:val="none" w:sz="0" w:space="0" w:color="auto"/>
                <w:left w:val="none" w:sz="0" w:space="0" w:color="auto"/>
                <w:bottom w:val="none" w:sz="0" w:space="0" w:color="auto"/>
                <w:right w:val="none" w:sz="0" w:space="0" w:color="auto"/>
              </w:divBdr>
              <w:divsChild>
                <w:div w:id="1021400841">
                  <w:marLeft w:val="0"/>
                  <w:marRight w:val="0"/>
                  <w:marTop w:val="0"/>
                  <w:marBottom w:val="0"/>
                  <w:divBdr>
                    <w:top w:val="none" w:sz="0" w:space="0" w:color="auto"/>
                    <w:left w:val="none" w:sz="0" w:space="0" w:color="auto"/>
                    <w:bottom w:val="none" w:sz="0" w:space="0" w:color="auto"/>
                    <w:right w:val="none" w:sz="0" w:space="0" w:color="auto"/>
                  </w:divBdr>
                </w:div>
              </w:divsChild>
            </w:div>
            <w:div w:id="1212691333">
              <w:marLeft w:val="0"/>
              <w:marRight w:val="0"/>
              <w:marTop w:val="0"/>
              <w:marBottom w:val="0"/>
              <w:divBdr>
                <w:top w:val="none" w:sz="0" w:space="0" w:color="auto"/>
                <w:left w:val="none" w:sz="0" w:space="0" w:color="auto"/>
                <w:bottom w:val="none" w:sz="0" w:space="0" w:color="auto"/>
                <w:right w:val="none" w:sz="0" w:space="0" w:color="auto"/>
              </w:divBdr>
              <w:divsChild>
                <w:div w:id="510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029">
          <w:marLeft w:val="0"/>
          <w:marRight w:val="0"/>
          <w:marTop w:val="0"/>
          <w:marBottom w:val="0"/>
          <w:divBdr>
            <w:top w:val="none" w:sz="0" w:space="0" w:color="auto"/>
            <w:left w:val="none" w:sz="0" w:space="0" w:color="auto"/>
            <w:bottom w:val="none" w:sz="0" w:space="0" w:color="auto"/>
            <w:right w:val="none" w:sz="0" w:space="0" w:color="auto"/>
          </w:divBdr>
          <w:divsChild>
            <w:div w:id="912079645">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0"/>
                  <w:marBottom w:val="0"/>
                  <w:divBdr>
                    <w:top w:val="none" w:sz="0" w:space="0" w:color="auto"/>
                    <w:left w:val="none" w:sz="0" w:space="0" w:color="auto"/>
                    <w:bottom w:val="none" w:sz="0" w:space="0" w:color="auto"/>
                    <w:right w:val="none" w:sz="0" w:space="0" w:color="auto"/>
                  </w:divBdr>
                </w:div>
              </w:divsChild>
            </w:div>
            <w:div w:id="826436818">
              <w:marLeft w:val="0"/>
              <w:marRight w:val="0"/>
              <w:marTop w:val="0"/>
              <w:marBottom w:val="0"/>
              <w:divBdr>
                <w:top w:val="none" w:sz="0" w:space="0" w:color="auto"/>
                <w:left w:val="none" w:sz="0" w:space="0" w:color="auto"/>
                <w:bottom w:val="none" w:sz="0" w:space="0" w:color="auto"/>
                <w:right w:val="none" w:sz="0" w:space="0" w:color="auto"/>
              </w:divBdr>
              <w:divsChild>
                <w:div w:id="1660843701">
                  <w:marLeft w:val="0"/>
                  <w:marRight w:val="0"/>
                  <w:marTop w:val="0"/>
                  <w:marBottom w:val="0"/>
                  <w:divBdr>
                    <w:top w:val="none" w:sz="0" w:space="0" w:color="auto"/>
                    <w:left w:val="none" w:sz="0" w:space="0" w:color="auto"/>
                    <w:bottom w:val="none" w:sz="0" w:space="0" w:color="auto"/>
                    <w:right w:val="none" w:sz="0" w:space="0" w:color="auto"/>
                  </w:divBdr>
                </w:div>
              </w:divsChild>
            </w:div>
            <w:div w:id="1324966939">
              <w:marLeft w:val="0"/>
              <w:marRight w:val="0"/>
              <w:marTop w:val="0"/>
              <w:marBottom w:val="0"/>
              <w:divBdr>
                <w:top w:val="none" w:sz="0" w:space="0" w:color="auto"/>
                <w:left w:val="none" w:sz="0" w:space="0" w:color="auto"/>
                <w:bottom w:val="none" w:sz="0" w:space="0" w:color="auto"/>
                <w:right w:val="none" w:sz="0" w:space="0" w:color="auto"/>
              </w:divBdr>
              <w:divsChild>
                <w:div w:id="1271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851">
          <w:marLeft w:val="0"/>
          <w:marRight w:val="0"/>
          <w:marTop w:val="0"/>
          <w:marBottom w:val="0"/>
          <w:divBdr>
            <w:top w:val="none" w:sz="0" w:space="0" w:color="auto"/>
            <w:left w:val="none" w:sz="0" w:space="0" w:color="auto"/>
            <w:bottom w:val="none" w:sz="0" w:space="0" w:color="auto"/>
            <w:right w:val="none" w:sz="0" w:space="0" w:color="auto"/>
          </w:divBdr>
          <w:divsChild>
            <w:div w:id="255602248">
              <w:marLeft w:val="0"/>
              <w:marRight w:val="0"/>
              <w:marTop w:val="0"/>
              <w:marBottom w:val="0"/>
              <w:divBdr>
                <w:top w:val="none" w:sz="0" w:space="0" w:color="auto"/>
                <w:left w:val="none" w:sz="0" w:space="0" w:color="auto"/>
                <w:bottom w:val="none" w:sz="0" w:space="0" w:color="auto"/>
                <w:right w:val="none" w:sz="0" w:space="0" w:color="auto"/>
              </w:divBdr>
              <w:divsChild>
                <w:div w:id="318844605">
                  <w:marLeft w:val="0"/>
                  <w:marRight w:val="0"/>
                  <w:marTop w:val="0"/>
                  <w:marBottom w:val="0"/>
                  <w:divBdr>
                    <w:top w:val="none" w:sz="0" w:space="0" w:color="auto"/>
                    <w:left w:val="none" w:sz="0" w:space="0" w:color="auto"/>
                    <w:bottom w:val="none" w:sz="0" w:space="0" w:color="auto"/>
                    <w:right w:val="none" w:sz="0" w:space="0" w:color="auto"/>
                  </w:divBdr>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524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39">
          <w:marLeft w:val="0"/>
          <w:marRight w:val="0"/>
          <w:marTop w:val="0"/>
          <w:marBottom w:val="0"/>
          <w:divBdr>
            <w:top w:val="none" w:sz="0" w:space="0" w:color="auto"/>
            <w:left w:val="none" w:sz="0" w:space="0" w:color="auto"/>
            <w:bottom w:val="none" w:sz="0" w:space="0" w:color="auto"/>
            <w:right w:val="none" w:sz="0" w:space="0" w:color="auto"/>
          </w:divBdr>
          <w:divsChild>
            <w:div w:id="1499493192">
              <w:marLeft w:val="0"/>
              <w:marRight w:val="0"/>
              <w:marTop w:val="0"/>
              <w:marBottom w:val="0"/>
              <w:divBdr>
                <w:top w:val="none" w:sz="0" w:space="0" w:color="auto"/>
                <w:left w:val="none" w:sz="0" w:space="0" w:color="auto"/>
                <w:bottom w:val="none" w:sz="0" w:space="0" w:color="auto"/>
                <w:right w:val="none" w:sz="0" w:space="0" w:color="auto"/>
              </w:divBdr>
              <w:divsChild>
                <w:div w:id="482703130">
                  <w:marLeft w:val="0"/>
                  <w:marRight w:val="0"/>
                  <w:marTop w:val="0"/>
                  <w:marBottom w:val="0"/>
                  <w:divBdr>
                    <w:top w:val="none" w:sz="0" w:space="0" w:color="auto"/>
                    <w:left w:val="none" w:sz="0" w:space="0" w:color="auto"/>
                    <w:bottom w:val="none" w:sz="0" w:space="0" w:color="auto"/>
                    <w:right w:val="none" w:sz="0" w:space="0" w:color="auto"/>
                  </w:divBdr>
                </w:div>
              </w:divsChild>
            </w:div>
            <w:div w:id="889805318">
              <w:marLeft w:val="0"/>
              <w:marRight w:val="0"/>
              <w:marTop w:val="0"/>
              <w:marBottom w:val="0"/>
              <w:divBdr>
                <w:top w:val="none" w:sz="0" w:space="0" w:color="auto"/>
                <w:left w:val="none" w:sz="0" w:space="0" w:color="auto"/>
                <w:bottom w:val="none" w:sz="0" w:space="0" w:color="auto"/>
                <w:right w:val="none" w:sz="0" w:space="0" w:color="auto"/>
              </w:divBdr>
              <w:divsChild>
                <w:div w:id="834687493">
                  <w:marLeft w:val="0"/>
                  <w:marRight w:val="0"/>
                  <w:marTop w:val="0"/>
                  <w:marBottom w:val="0"/>
                  <w:divBdr>
                    <w:top w:val="none" w:sz="0" w:space="0" w:color="auto"/>
                    <w:left w:val="none" w:sz="0" w:space="0" w:color="auto"/>
                    <w:bottom w:val="none" w:sz="0" w:space="0" w:color="auto"/>
                    <w:right w:val="none" w:sz="0" w:space="0" w:color="auto"/>
                  </w:divBdr>
                </w:div>
              </w:divsChild>
            </w:div>
            <w:div w:id="1681853596">
              <w:marLeft w:val="0"/>
              <w:marRight w:val="0"/>
              <w:marTop w:val="0"/>
              <w:marBottom w:val="0"/>
              <w:divBdr>
                <w:top w:val="none" w:sz="0" w:space="0" w:color="auto"/>
                <w:left w:val="none" w:sz="0" w:space="0" w:color="auto"/>
                <w:bottom w:val="none" w:sz="0" w:space="0" w:color="auto"/>
                <w:right w:val="none" w:sz="0" w:space="0" w:color="auto"/>
              </w:divBdr>
              <w:divsChild>
                <w:div w:id="187063114">
                  <w:marLeft w:val="0"/>
                  <w:marRight w:val="0"/>
                  <w:marTop w:val="0"/>
                  <w:marBottom w:val="0"/>
                  <w:divBdr>
                    <w:top w:val="none" w:sz="0" w:space="0" w:color="auto"/>
                    <w:left w:val="none" w:sz="0" w:space="0" w:color="auto"/>
                    <w:bottom w:val="none" w:sz="0" w:space="0" w:color="auto"/>
                    <w:right w:val="none" w:sz="0" w:space="0" w:color="auto"/>
                  </w:divBdr>
                  <w:divsChild>
                    <w:div w:id="983005010">
                      <w:marLeft w:val="0"/>
                      <w:marRight w:val="0"/>
                      <w:marTop w:val="0"/>
                      <w:marBottom w:val="0"/>
                      <w:divBdr>
                        <w:top w:val="none" w:sz="0" w:space="0" w:color="auto"/>
                        <w:left w:val="none" w:sz="0" w:space="0" w:color="auto"/>
                        <w:bottom w:val="none" w:sz="0" w:space="0" w:color="auto"/>
                        <w:right w:val="none" w:sz="0" w:space="0" w:color="auto"/>
                      </w:divBdr>
                    </w:div>
                    <w:div w:id="1080758230">
                      <w:marLeft w:val="0"/>
                      <w:marRight w:val="0"/>
                      <w:marTop w:val="0"/>
                      <w:marBottom w:val="0"/>
                      <w:divBdr>
                        <w:top w:val="none" w:sz="0" w:space="0" w:color="auto"/>
                        <w:left w:val="none" w:sz="0" w:space="0" w:color="auto"/>
                        <w:bottom w:val="none" w:sz="0" w:space="0" w:color="auto"/>
                        <w:right w:val="none" w:sz="0" w:space="0" w:color="auto"/>
                      </w:divBdr>
                    </w:div>
                  </w:divsChild>
                </w:div>
                <w:div w:id="216163858">
                  <w:marLeft w:val="0"/>
                  <w:marRight w:val="0"/>
                  <w:marTop w:val="0"/>
                  <w:marBottom w:val="0"/>
                  <w:divBdr>
                    <w:top w:val="none" w:sz="0" w:space="0" w:color="auto"/>
                    <w:left w:val="none" w:sz="0" w:space="0" w:color="auto"/>
                    <w:bottom w:val="none" w:sz="0" w:space="0" w:color="auto"/>
                    <w:right w:val="none" w:sz="0" w:space="0" w:color="auto"/>
                  </w:divBdr>
                  <w:divsChild>
                    <w:div w:id="1043553219">
                      <w:marLeft w:val="0"/>
                      <w:marRight w:val="0"/>
                      <w:marTop w:val="0"/>
                      <w:marBottom w:val="0"/>
                      <w:divBdr>
                        <w:top w:val="none" w:sz="0" w:space="0" w:color="auto"/>
                        <w:left w:val="none" w:sz="0" w:space="0" w:color="auto"/>
                        <w:bottom w:val="none" w:sz="0" w:space="0" w:color="auto"/>
                        <w:right w:val="none" w:sz="0" w:space="0" w:color="auto"/>
                      </w:divBdr>
                    </w:div>
                    <w:div w:id="2100830712">
                      <w:marLeft w:val="0"/>
                      <w:marRight w:val="0"/>
                      <w:marTop w:val="0"/>
                      <w:marBottom w:val="0"/>
                      <w:divBdr>
                        <w:top w:val="none" w:sz="0" w:space="0" w:color="auto"/>
                        <w:left w:val="none" w:sz="0" w:space="0" w:color="auto"/>
                        <w:bottom w:val="none" w:sz="0" w:space="0" w:color="auto"/>
                        <w:right w:val="none" w:sz="0" w:space="0" w:color="auto"/>
                      </w:divBdr>
                    </w:div>
                    <w:div w:id="748771720">
                      <w:marLeft w:val="0"/>
                      <w:marRight w:val="0"/>
                      <w:marTop w:val="0"/>
                      <w:marBottom w:val="0"/>
                      <w:divBdr>
                        <w:top w:val="none" w:sz="0" w:space="0" w:color="auto"/>
                        <w:left w:val="none" w:sz="0" w:space="0" w:color="auto"/>
                        <w:bottom w:val="none" w:sz="0" w:space="0" w:color="auto"/>
                        <w:right w:val="none" w:sz="0" w:space="0" w:color="auto"/>
                      </w:divBdr>
                    </w:div>
                    <w:div w:id="1441097525">
                      <w:marLeft w:val="0"/>
                      <w:marRight w:val="0"/>
                      <w:marTop w:val="0"/>
                      <w:marBottom w:val="0"/>
                      <w:divBdr>
                        <w:top w:val="none" w:sz="0" w:space="0" w:color="auto"/>
                        <w:left w:val="none" w:sz="0" w:space="0" w:color="auto"/>
                        <w:bottom w:val="none" w:sz="0" w:space="0" w:color="auto"/>
                        <w:right w:val="none" w:sz="0" w:space="0" w:color="auto"/>
                      </w:divBdr>
                    </w:div>
                    <w:div w:id="313603950">
                      <w:marLeft w:val="0"/>
                      <w:marRight w:val="0"/>
                      <w:marTop w:val="0"/>
                      <w:marBottom w:val="0"/>
                      <w:divBdr>
                        <w:top w:val="none" w:sz="0" w:space="0" w:color="auto"/>
                        <w:left w:val="none" w:sz="0" w:space="0" w:color="auto"/>
                        <w:bottom w:val="none" w:sz="0" w:space="0" w:color="auto"/>
                        <w:right w:val="none" w:sz="0" w:space="0" w:color="auto"/>
                      </w:divBdr>
                    </w:div>
                  </w:divsChild>
                </w:div>
                <w:div w:id="966471061">
                  <w:marLeft w:val="0"/>
                  <w:marRight w:val="0"/>
                  <w:marTop w:val="0"/>
                  <w:marBottom w:val="0"/>
                  <w:divBdr>
                    <w:top w:val="none" w:sz="0" w:space="0" w:color="auto"/>
                    <w:left w:val="none" w:sz="0" w:space="0" w:color="auto"/>
                    <w:bottom w:val="none" w:sz="0" w:space="0" w:color="auto"/>
                    <w:right w:val="none" w:sz="0" w:space="0" w:color="auto"/>
                  </w:divBdr>
                  <w:divsChild>
                    <w:div w:id="1912080790">
                      <w:marLeft w:val="0"/>
                      <w:marRight w:val="0"/>
                      <w:marTop w:val="0"/>
                      <w:marBottom w:val="0"/>
                      <w:divBdr>
                        <w:top w:val="none" w:sz="0" w:space="0" w:color="auto"/>
                        <w:left w:val="none" w:sz="0" w:space="0" w:color="auto"/>
                        <w:bottom w:val="none" w:sz="0" w:space="0" w:color="auto"/>
                        <w:right w:val="none" w:sz="0" w:space="0" w:color="auto"/>
                      </w:divBdr>
                    </w:div>
                  </w:divsChild>
                </w:div>
                <w:div w:id="604115742">
                  <w:marLeft w:val="0"/>
                  <w:marRight w:val="0"/>
                  <w:marTop w:val="0"/>
                  <w:marBottom w:val="0"/>
                  <w:divBdr>
                    <w:top w:val="none" w:sz="0" w:space="0" w:color="auto"/>
                    <w:left w:val="none" w:sz="0" w:space="0" w:color="auto"/>
                    <w:bottom w:val="none" w:sz="0" w:space="0" w:color="auto"/>
                    <w:right w:val="none" w:sz="0" w:space="0" w:color="auto"/>
                  </w:divBdr>
                  <w:divsChild>
                    <w:div w:id="966854471">
                      <w:marLeft w:val="0"/>
                      <w:marRight w:val="0"/>
                      <w:marTop w:val="0"/>
                      <w:marBottom w:val="0"/>
                      <w:divBdr>
                        <w:top w:val="none" w:sz="0" w:space="0" w:color="auto"/>
                        <w:left w:val="none" w:sz="0" w:space="0" w:color="auto"/>
                        <w:bottom w:val="none" w:sz="0" w:space="0" w:color="auto"/>
                        <w:right w:val="none" w:sz="0" w:space="0" w:color="auto"/>
                      </w:divBdr>
                    </w:div>
                    <w:div w:id="1028095064">
                      <w:marLeft w:val="0"/>
                      <w:marRight w:val="0"/>
                      <w:marTop w:val="0"/>
                      <w:marBottom w:val="0"/>
                      <w:divBdr>
                        <w:top w:val="none" w:sz="0" w:space="0" w:color="auto"/>
                        <w:left w:val="none" w:sz="0" w:space="0" w:color="auto"/>
                        <w:bottom w:val="none" w:sz="0" w:space="0" w:color="auto"/>
                        <w:right w:val="none" w:sz="0" w:space="0" w:color="auto"/>
                      </w:divBdr>
                    </w:div>
                    <w:div w:id="1921598836">
                      <w:marLeft w:val="0"/>
                      <w:marRight w:val="0"/>
                      <w:marTop w:val="0"/>
                      <w:marBottom w:val="0"/>
                      <w:divBdr>
                        <w:top w:val="none" w:sz="0" w:space="0" w:color="auto"/>
                        <w:left w:val="none" w:sz="0" w:space="0" w:color="auto"/>
                        <w:bottom w:val="none" w:sz="0" w:space="0" w:color="auto"/>
                        <w:right w:val="none" w:sz="0" w:space="0" w:color="auto"/>
                      </w:divBdr>
                    </w:div>
                    <w:div w:id="498161621">
                      <w:marLeft w:val="0"/>
                      <w:marRight w:val="0"/>
                      <w:marTop w:val="0"/>
                      <w:marBottom w:val="0"/>
                      <w:divBdr>
                        <w:top w:val="none" w:sz="0" w:space="0" w:color="auto"/>
                        <w:left w:val="none" w:sz="0" w:space="0" w:color="auto"/>
                        <w:bottom w:val="none" w:sz="0" w:space="0" w:color="auto"/>
                        <w:right w:val="none" w:sz="0" w:space="0" w:color="auto"/>
                      </w:divBdr>
                    </w:div>
                  </w:divsChild>
                </w:div>
                <w:div w:id="737019420">
                  <w:marLeft w:val="0"/>
                  <w:marRight w:val="0"/>
                  <w:marTop w:val="0"/>
                  <w:marBottom w:val="0"/>
                  <w:divBdr>
                    <w:top w:val="none" w:sz="0" w:space="0" w:color="auto"/>
                    <w:left w:val="none" w:sz="0" w:space="0" w:color="auto"/>
                    <w:bottom w:val="none" w:sz="0" w:space="0" w:color="auto"/>
                    <w:right w:val="none" w:sz="0" w:space="0" w:color="auto"/>
                  </w:divBdr>
                  <w:divsChild>
                    <w:div w:id="1781027550">
                      <w:marLeft w:val="0"/>
                      <w:marRight w:val="0"/>
                      <w:marTop w:val="0"/>
                      <w:marBottom w:val="0"/>
                      <w:divBdr>
                        <w:top w:val="none" w:sz="0" w:space="0" w:color="auto"/>
                        <w:left w:val="none" w:sz="0" w:space="0" w:color="auto"/>
                        <w:bottom w:val="none" w:sz="0" w:space="0" w:color="auto"/>
                        <w:right w:val="none" w:sz="0" w:space="0" w:color="auto"/>
                      </w:divBdr>
                    </w:div>
                  </w:divsChild>
                </w:div>
                <w:div w:id="10315644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816">
              <w:marLeft w:val="0"/>
              <w:marRight w:val="0"/>
              <w:marTop w:val="0"/>
              <w:marBottom w:val="0"/>
              <w:divBdr>
                <w:top w:val="none" w:sz="0" w:space="0" w:color="auto"/>
                <w:left w:val="none" w:sz="0" w:space="0" w:color="auto"/>
                <w:bottom w:val="none" w:sz="0" w:space="0" w:color="auto"/>
                <w:right w:val="none" w:sz="0" w:space="0" w:color="auto"/>
              </w:divBdr>
              <w:divsChild>
                <w:div w:id="1280140115">
                  <w:marLeft w:val="0"/>
                  <w:marRight w:val="0"/>
                  <w:marTop w:val="0"/>
                  <w:marBottom w:val="0"/>
                  <w:divBdr>
                    <w:top w:val="none" w:sz="0" w:space="0" w:color="auto"/>
                    <w:left w:val="none" w:sz="0" w:space="0" w:color="auto"/>
                    <w:bottom w:val="none" w:sz="0" w:space="0" w:color="auto"/>
                    <w:right w:val="none" w:sz="0" w:space="0" w:color="auto"/>
                  </w:divBdr>
                </w:div>
              </w:divsChild>
            </w:div>
            <w:div w:id="793796454">
              <w:marLeft w:val="0"/>
              <w:marRight w:val="0"/>
              <w:marTop w:val="0"/>
              <w:marBottom w:val="0"/>
              <w:divBdr>
                <w:top w:val="none" w:sz="0" w:space="0" w:color="auto"/>
                <w:left w:val="none" w:sz="0" w:space="0" w:color="auto"/>
                <w:bottom w:val="none" w:sz="0" w:space="0" w:color="auto"/>
                <w:right w:val="none" w:sz="0" w:space="0" w:color="auto"/>
              </w:divBdr>
              <w:divsChild>
                <w:div w:id="374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639">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sChild>
                <w:div w:id="165637735">
                  <w:marLeft w:val="0"/>
                  <w:marRight w:val="0"/>
                  <w:marTop w:val="0"/>
                  <w:marBottom w:val="0"/>
                  <w:divBdr>
                    <w:top w:val="none" w:sz="0" w:space="0" w:color="auto"/>
                    <w:left w:val="none" w:sz="0" w:space="0" w:color="auto"/>
                    <w:bottom w:val="none" w:sz="0" w:space="0" w:color="auto"/>
                    <w:right w:val="none" w:sz="0" w:space="0" w:color="auto"/>
                  </w:divBdr>
                </w:div>
              </w:divsChild>
            </w:div>
            <w:div w:id="283778158">
              <w:marLeft w:val="0"/>
              <w:marRight w:val="0"/>
              <w:marTop w:val="0"/>
              <w:marBottom w:val="0"/>
              <w:divBdr>
                <w:top w:val="none" w:sz="0" w:space="0" w:color="auto"/>
                <w:left w:val="none" w:sz="0" w:space="0" w:color="auto"/>
                <w:bottom w:val="none" w:sz="0" w:space="0" w:color="auto"/>
                <w:right w:val="none" w:sz="0" w:space="0" w:color="auto"/>
              </w:divBdr>
              <w:divsChild>
                <w:div w:id="318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73">
          <w:marLeft w:val="0"/>
          <w:marRight w:val="0"/>
          <w:marTop w:val="0"/>
          <w:marBottom w:val="0"/>
          <w:divBdr>
            <w:top w:val="none" w:sz="0" w:space="0" w:color="auto"/>
            <w:left w:val="none" w:sz="0" w:space="0" w:color="auto"/>
            <w:bottom w:val="none" w:sz="0" w:space="0" w:color="auto"/>
            <w:right w:val="none" w:sz="0" w:space="0" w:color="auto"/>
          </w:divBdr>
          <w:divsChild>
            <w:div w:id="220598007">
              <w:marLeft w:val="0"/>
              <w:marRight w:val="0"/>
              <w:marTop w:val="0"/>
              <w:marBottom w:val="0"/>
              <w:divBdr>
                <w:top w:val="none" w:sz="0" w:space="0" w:color="auto"/>
                <w:left w:val="none" w:sz="0" w:space="0" w:color="auto"/>
                <w:bottom w:val="none" w:sz="0" w:space="0" w:color="auto"/>
                <w:right w:val="none" w:sz="0" w:space="0" w:color="auto"/>
              </w:divBdr>
              <w:divsChild>
                <w:div w:id="1244410323">
                  <w:marLeft w:val="0"/>
                  <w:marRight w:val="0"/>
                  <w:marTop w:val="0"/>
                  <w:marBottom w:val="0"/>
                  <w:divBdr>
                    <w:top w:val="none" w:sz="0" w:space="0" w:color="auto"/>
                    <w:left w:val="none" w:sz="0" w:space="0" w:color="auto"/>
                    <w:bottom w:val="none" w:sz="0" w:space="0" w:color="auto"/>
                    <w:right w:val="none" w:sz="0" w:space="0" w:color="auto"/>
                  </w:divBdr>
                </w:div>
              </w:divsChild>
            </w:div>
            <w:div w:id="1390498690">
              <w:marLeft w:val="0"/>
              <w:marRight w:val="0"/>
              <w:marTop w:val="0"/>
              <w:marBottom w:val="0"/>
              <w:divBdr>
                <w:top w:val="none" w:sz="0" w:space="0" w:color="auto"/>
                <w:left w:val="none" w:sz="0" w:space="0" w:color="auto"/>
                <w:bottom w:val="none" w:sz="0" w:space="0" w:color="auto"/>
                <w:right w:val="none" w:sz="0" w:space="0" w:color="auto"/>
              </w:divBdr>
              <w:divsChild>
                <w:div w:id="522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357">
          <w:marLeft w:val="0"/>
          <w:marRight w:val="0"/>
          <w:marTop w:val="0"/>
          <w:marBottom w:val="0"/>
          <w:divBdr>
            <w:top w:val="none" w:sz="0" w:space="0" w:color="auto"/>
            <w:left w:val="none" w:sz="0" w:space="0" w:color="auto"/>
            <w:bottom w:val="none" w:sz="0" w:space="0" w:color="auto"/>
            <w:right w:val="none" w:sz="0" w:space="0" w:color="auto"/>
          </w:divBdr>
          <w:divsChild>
            <w:div w:id="819929365">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
              </w:divsChild>
            </w:div>
            <w:div w:id="120652493">
              <w:marLeft w:val="0"/>
              <w:marRight w:val="0"/>
              <w:marTop w:val="0"/>
              <w:marBottom w:val="0"/>
              <w:divBdr>
                <w:top w:val="none" w:sz="0" w:space="0" w:color="auto"/>
                <w:left w:val="none" w:sz="0" w:space="0" w:color="auto"/>
                <w:bottom w:val="none" w:sz="0" w:space="0" w:color="auto"/>
                <w:right w:val="none" w:sz="0" w:space="0" w:color="auto"/>
              </w:divBdr>
              <w:divsChild>
                <w:div w:id="1165704273">
                  <w:marLeft w:val="0"/>
                  <w:marRight w:val="0"/>
                  <w:marTop w:val="0"/>
                  <w:marBottom w:val="0"/>
                  <w:divBdr>
                    <w:top w:val="none" w:sz="0" w:space="0" w:color="auto"/>
                    <w:left w:val="none" w:sz="0" w:space="0" w:color="auto"/>
                    <w:bottom w:val="none" w:sz="0" w:space="0" w:color="auto"/>
                    <w:right w:val="none" w:sz="0" w:space="0" w:color="auto"/>
                  </w:divBdr>
                </w:div>
              </w:divsChild>
            </w:div>
            <w:div w:id="1215237629">
              <w:marLeft w:val="0"/>
              <w:marRight w:val="0"/>
              <w:marTop w:val="0"/>
              <w:marBottom w:val="0"/>
              <w:divBdr>
                <w:top w:val="none" w:sz="0" w:space="0" w:color="auto"/>
                <w:left w:val="none" w:sz="0" w:space="0" w:color="auto"/>
                <w:bottom w:val="none" w:sz="0" w:space="0" w:color="auto"/>
                <w:right w:val="none" w:sz="0" w:space="0" w:color="auto"/>
              </w:divBdr>
              <w:divsChild>
                <w:div w:id="194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117">
          <w:marLeft w:val="0"/>
          <w:marRight w:val="0"/>
          <w:marTop w:val="0"/>
          <w:marBottom w:val="0"/>
          <w:divBdr>
            <w:top w:val="none" w:sz="0" w:space="0" w:color="auto"/>
            <w:left w:val="none" w:sz="0" w:space="0" w:color="auto"/>
            <w:bottom w:val="none" w:sz="0" w:space="0" w:color="auto"/>
            <w:right w:val="none" w:sz="0" w:space="0" w:color="auto"/>
          </w:divBdr>
          <w:divsChild>
            <w:div w:id="213200433">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sChild>
            </w:div>
            <w:div w:id="115568078">
              <w:marLeft w:val="0"/>
              <w:marRight w:val="0"/>
              <w:marTop w:val="0"/>
              <w:marBottom w:val="0"/>
              <w:divBdr>
                <w:top w:val="none" w:sz="0" w:space="0" w:color="auto"/>
                <w:left w:val="none" w:sz="0" w:space="0" w:color="auto"/>
                <w:bottom w:val="none" w:sz="0" w:space="0" w:color="auto"/>
                <w:right w:val="none" w:sz="0" w:space="0" w:color="auto"/>
              </w:divBdr>
              <w:divsChild>
                <w:div w:id="553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825">
          <w:marLeft w:val="0"/>
          <w:marRight w:val="0"/>
          <w:marTop w:val="0"/>
          <w:marBottom w:val="0"/>
          <w:divBdr>
            <w:top w:val="none" w:sz="0" w:space="0" w:color="auto"/>
            <w:left w:val="none" w:sz="0" w:space="0" w:color="auto"/>
            <w:bottom w:val="none" w:sz="0" w:space="0" w:color="auto"/>
            <w:right w:val="none" w:sz="0" w:space="0" w:color="auto"/>
          </w:divBdr>
          <w:divsChild>
            <w:div w:id="680939289">
              <w:marLeft w:val="0"/>
              <w:marRight w:val="0"/>
              <w:marTop w:val="0"/>
              <w:marBottom w:val="0"/>
              <w:divBdr>
                <w:top w:val="none" w:sz="0" w:space="0" w:color="auto"/>
                <w:left w:val="none" w:sz="0" w:space="0" w:color="auto"/>
                <w:bottom w:val="none" w:sz="0" w:space="0" w:color="auto"/>
                <w:right w:val="none" w:sz="0" w:space="0" w:color="auto"/>
              </w:divBdr>
              <w:divsChild>
                <w:div w:id="172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mailto:fellous@arizo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CAFF-0254-4CF0-9A66-B14A09EA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12</Pages>
  <Words>6085</Words>
  <Characters>34685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LabMember</cp:lastModifiedBy>
  <cp:revision>1063</cp:revision>
  <dcterms:created xsi:type="dcterms:W3CDTF">2020-08-01T11:18:00Z</dcterms:created>
  <dcterms:modified xsi:type="dcterms:W3CDTF">2020-08-03T01:19:00Z</dcterms:modified>
</cp:coreProperties>
</file>