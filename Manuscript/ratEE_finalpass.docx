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118F3" w14:textId="77777777" w:rsidR="00621041" w:rsidRPr="00BB6055" w:rsidRDefault="00621041" w:rsidP="00621041">
      <w:pPr>
        <w:pStyle w:val="Title"/>
      </w:pPr>
      <w:r w:rsidRPr="00BB6055">
        <w:t xml:space="preserve">An investigation of the effects of </w:t>
      </w:r>
      <w:r>
        <w:rPr>
          <w:rFonts w:hint="eastAsia"/>
          <w:lang w:eastAsia="zh-TW"/>
        </w:rPr>
        <w:t>time</w:t>
      </w:r>
      <w:r>
        <w:rPr>
          <w:lang w:eastAsia="zh-TW"/>
        </w:rPr>
        <w:t xml:space="preserve"> </w:t>
      </w:r>
      <w:r w:rsidRPr="00BB6055">
        <w:t>horizon and guided choices on explore-exploit decisions in rodents</w:t>
      </w:r>
    </w:p>
    <w:p w14:paraId="23F6F586" w14:textId="77777777" w:rsidR="00621041" w:rsidRDefault="00621041" w:rsidP="00621041">
      <w:pPr>
        <w:pStyle w:val="Body"/>
        <w:spacing w:before="100" w:after="100"/>
        <w:rPr>
          <w:sz w:val="28"/>
          <w:szCs w:val="28"/>
        </w:rPr>
      </w:pPr>
    </w:p>
    <w:p w14:paraId="5435E7F3" w14:textId="77777777" w:rsidR="00621041" w:rsidRDefault="00621041" w:rsidP="00621041">
      <w:pPr>
        <w:pStyle w:val="Body"/>
        <w:spacing w:before="100" w:after="100"/>
        <w:rPr>
          <w:sz w:val="28"/>
          <w:szCs w:val="28"/>
        </w:rPr>
      </w:pPr>
    </w:p>
    <w:p w14:paraId="3310400D" w14:textId="77777777" w:rsidR="00621041" w:rsidRDefault="00621041" w:rsidP="00621041">
      <w:pPr>
        <w:pStyle w:val="Body"/>
        <w:spacing w:before="100" w:after="100"/>
      </w:pPr>
      <w:r>
        <w:rPr>
          <w:sz w:val="28"/>
          <w:szCs w:val="28"/>
        </w:rPr>
        <w:t>Siyu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and Jean-Marc Fellous</w:t>
      </w:r>
      <w:r>
        <w:rPr>
          <w:position w:val="20"/>
          <w:sz w:val="20"/>
          <w:szCs w:val="20"/>
        </w:rPr>
        <w:t xml:space="preserve">1,4,5 </w:t>
      </w:r>
    </w:p>
    <w:p w14:paraId="11760659" w14:textId="77777777" w:rsidR="00621041" w:rsidRDefault="00621041" w:rsidP="00621041">
      <w:pPr>
        <w:pStyle w:val="Body"/>
        <w:spacing w:before="100" w:after="100"/>
        <w:rPr>
          <w:position w:val="20"/>
          <w:sz w:val="20"/>
          <w:szCs w:val="20"/>
        </w:rPr>
      </w:pPr>
    </w:p>
    <w:p w14:paraId="77DE2CB7" w14:textId="77777777" w:rsidR="00621041" w:rsidRDefault="00621041" w:rsidP="00621041">
      <w:pPr>
        <w:pStyle w:val="Body"/>
      </w:pPr>
      <w:r>
        <w:rPr>
          <w:position w:val="20"/>
          <w:sz w:val="20"/>
          <w:szCs w:val="20"/>
        </w:rPr>
        <w:t>1</w:t>
      </w:r>
      <w:r>
        <w:t xml:space="preserve">Department of Psychology, University of Arizona </w:t>
      </w:r>
    </w:p>
    <w:p w14:paraId="21666503" w14:textId="77777777" w:rsidR="00621041" w:rsidRDefault="00621041" w:rsidP="00621041">
      <w:pPr>
        <w:pStyle w:val="Body"/>
      </w:pPr>
      <w:r>
        <w:rPr>
          <w:position w:val="20"/>
          <w:sz w:val="20"/>
          <w:szCs w:val="20"/>
        </w:rPr>
        <w:t>2</w:t>
      </w:r>
      <w:r>
        <w:t xml:space="preserve">Neuroscience and Cognitive Science Program, University of Arizona </w:t>
      </w:r>
    </w:p>
    <w:p w14:paraId="703DF9BB" w14:textId="77777777" w:rsidR="00621041" w:rsidRDefault="00621041" w:rsidP="00621041">
      <w:pPr>
        <w:pStyle w:val="Body"/>
      </w:pPr>
      <w:r>
        <w:rPr>
          <w:position w:val="20"/>
          <w:sz w:val="20"/>
          <w:szCs w:val="20"/>
        </w:rPr>
        <w:t>3</w:t>
      </w:r>
      <w:r>
        <w:t>Cognitive Science Program, University of Arizona</w:t>
      </w:r>
    </w:p>
    <w:p w14:paraId="14A26C61" w14:textId="77777777" w:rsidR="00621041" w:rsidRDefault="00621041" w:rsidP="00621041">
      <w:pPr>
        <w:pStyle w:val="Body"/>
      </w:pPr>
      <w:r>
        <w:rPr>
          <w:position w:val="20"/>
          <w:sz w:val="20"/>
          <w:szCs w:val="20"/>
        </w:rPr>
        <w:t>4</w:t>
      </w:r>
      <w:r>
        <w:t xml:space="preserve">Program in Applied Mathematics, University of Arizona </w:t>
      </w:r>
    </w:p>
    <w:p w14:paraId="36247904" w14:textId="77777777" w:rsidR="00621041" w:rsidRDefault="00621041" w:rsidP="00621041">
      <w:pPr>
        <w:pStyle w:val="Body"/>
      </w:pPr>
      <w:r>
        <w:rPr>
          <w:position w:val="20"/>
          <w:sz w:val="20"/>
          <w:szCs w:val="20"/>
        </w:rPr>
        <w:t>5</w:t>
      </w:r>
      <w:r>
        <w:t xml:space="preserve">Department of Biomedical Engineering, University of Arizona </w:t>
      </w:r>
    </w:p>
    <w:p w14:paraId="304355A3" w14:textId="77777777" w:rsidR="00621041" w:rsidRDefault="00621041" w:rsidP="00621041">
      <w:pPr>
        <w:pStyle w:val="Body"/>
        <w:spacing w:before="100" w:after="100"/>
      </w:pPr>
    </w:p>
    <w:p w14:paraId="2239171F" w14:textId="77777777" w:rsidR="00621041" w:rsidRDefault="00621041" w:rsidP="00621041">
      <w:pPr>
        <w:pStyle w:val="Body"/>
      </w:pPr>
      <w:r>
        <w:t>Corresponding author:</w:t>
      </w:r>
    </w:p>
    <w:p w14:paraId="0338CFFD" w14:textId="77777777" w:rsidR="00621041" w:rsidRDefault="00621041" w:rsidP="00621041">
      <w:pPr>
        <w:pStyle w:val="Body"/>
      </w:pPr>
      <w:r>
        <w:rPr>
          <w:lang w:val="fr-FR"/>
        </w:rPr>
        <w:t>Jean-Marc Fellous</w:t>
      </w:r>
    </w:p>
    <w:p w14:paraId="358FDA94" w14:textId="77777777" w:rsidR="00621041" w:rsidRDefault="00621041" w:rsidP="00621041">
      <w:pPr>
        <w:pStyle w:val="Body"/>
      </w:pPr>
      <w:r>
        <w:t>Department of Psychology</w:t>
      </w:r>
    </w:p>
    <w:p w14:paraId="6AC1260C" w14:textId="77777777" w:rsidR="00621041" w:rsidRDefault="00621041" w:rsidP="00621041">
      <w:pPr>
        <w:pStyle w:val="Body"/>
      </w:pPr>
      <w:r>
        <w:t>1503 E University Blvd, Room 312</w:t>
      </w:r>
    </w:p>
    <w:p w14:paraId="0EDD99BE" w14:textId="77777777" w:rsidR="00621041" w:rsidRDefault="00621041" w:rsidP="00621041">
      <w:pPr>
        <w:pStyle w:val="Body"/>
      </w:pPr>
      <w:r>
        <w:t>Tucson, AZ 85721</w:t>
      </w:r>
    </w:p>
    <w:p w14:paraId="665FB968" w14:textId="77777777" w:rsidR="00621041" w:rsidRDefault="00621041" w:rsidP="00621041">
      <w:pPr>
        <w:pStyle w:val="Body"/>
      </w:pPr>
    </w:p>
    <w:p w14:paraId="0158AB25" w14:textId="77777777" w:rsidR="00621041" w:rsidRDefault="00621041" w:rsidP="00621041">
      <w:pPr>
        <w:pStyle w:val="Body"/>
      </w:pPr>
      <w:r>
        <w:t>Tel: 520-626-2617</w:t>
      </w:r>
    </w:p>
    <w:p w14:paraId="41AA4E2F" w14:textId="77777777" w:rsidR="00621041" w:rsidRDefault="00621041" w:rsidP="00621041">
      <w:pPr>
        <w:pStyle w:val="Body"/>
      </w:pPr>
      <w:r>
        <w:t>Fax: 520-621-9306</w:t>
      </w:r>
    </w:p>
    <w:p w14:paraId="3D862D34" w14:textId="77777777" w:rsidR="00621041" w:rsidRDefault="00621041" w:rsidP="00621041">
      <w:pPr>
        <w:pStyle w:val="Body"/>
      </w:pPr>
      <w:r>
        <w:t xml:space="preserve">Email: </w:t>
      </w:r>
      <w:hyperlink r:id="rId5" w:history="1">
        <w:r>
          <w:rPr>
            <w:rStyle w:val="Hyperlink0"/>
            <w:lang w:val="it-IT"/>
          </w:rPr>
          <w:t>fellous@arizona.edu</w:t>
        </w:r>
      </w:hyperlink>
    </w:p>
    <w:p w14:paraId="5F80F7CF" w14:textId="77777777" w:rsidR="00621041" w:rsidRDefault="00621041" w:rsidP="00621041">
      <w:pPr>
        <w:pStyle w:val="Body"/>
      </w:pPr>
    </w:p>
    <w:p w14:paraId="71AFAAD2" w14:textId="77777777" w:rsidR="00621041" w:rsidRDefault="00621041" w:rsidP="00621041">
      <w:pPr>
        <w:pStyle w:val="Body"/>
      </w:pPr>
      <w:r>
        <w:rPr>
          <w:lang w:val="de-DE"/>
        </w:rPr>
        <w:t>Abstract: XXX words</w:t>
      </w:r>
    </w:p>
    <w:p w14:paraId="7B392655" w14:textId="77777777" w:rsidR="00621041" w:rsidRDefault="00621041" w:rsidP="00621041">
      <w:pPr>
        <w:pStyle w:val="Body"/>
      </w:pPr>
      <w:r>
        <w:t>Number of figures: XX</w:t>
      </w:r>
    </w:p>
    <w:p w14:paraId="5A808862" w14:textId="77777777" w:rsidR="00621041" w:rsidRDefault="00621041" w:rsidP="00621041">
      <w:pPr>
        <w:pStyle w:val="Body"/>
      </w:pPr>
      <w:r>
        <w:rPr>
          <w:rFonts w:ascii="Arial Unicode MS" w:hAnsi="Arial Unicode MS"/>
        </w:rPr>
        <w:br w:type="page"/>
      </w:r>
    </w:p>
    <w:p w14:paraId="0FFCFB09" w14:textId="77777777" w:rsidR="00621041" w:rsidRDefault="00621041" w:rsidP="00621041">
      <w:pPr>
        <w:pStyle w:val="Heading"/>
      </w:pPr>
      <w:r>
        <w:lastRenderedPageBreak/>
        <w:t>Abstract</w:t>
      </w:r>
    </w:p>
    <w:p w14:paraId="77373D2A" w14:textId="6A52A4F6" w:rsidR="00621041" w:rsidRPr="00C00C61" w:rsidRDefault="00621041" w:rsidP="00621041">
      <w:pPr>
        <w:pStyle w:val="Body"/>
      </w:pPr>
      <w:r w:rsidRPr="006325A0">
        <w:t xml:space="preserve">Humans and animals have to balance the need for exploring new options and exploiting </w:t>
      </w:r>
      <w:r w:rsidRPr="005515FA">
        <w:t xml:space="preserve">known </w:t>
      </w:r>
      <w:r w:rsidRPr="003C3EF4">
        <w:t xml:space="preserve">options that </w:t>
      </w:r>
      <w:r w:rsidRPr="00C00C61">
        <w:t>yield good outcomes. This tradeoff is known as the explore-exploit dilemma.</w:t>
      </w:r>
      <w:r>
        <w:t xml:space="preserve"> </w:t>
      </w:r>
      <w:r w:rsidRPr="000A724F">
        <w:t>To better understand the neural mechanism</w:t>
      </w:r>
      <w:r>
        <w:t>s</w:t>
      </w:r>
      <w:r w:rsidRPr="000A724F">
        <w:t xml:space="preserve"> underlying how humans and animals solve the explore-exploit dilemma, a good animal behavioral model is critical.</w:t>
      </w:r>
      <w:r>
        <w:t xml:space="preserve"> </w:t>
      </w:r>
      <w:r w:rsidRPr="000A724F">
        <w:t>Most previous explore-exploit studies in rodents used ethologically unrealistic operant boxes</w:t>
      </w:r>
      <w:r>
        <w:t xml:space="preserve"> and r</w:t>
      </w:r>
      <w:r w:rsidRPr="000A724F">
        <w:t>eversal learning paradigms in which the decision to abandon a currently bad option is confounded by the need for exploring a novel option for information collection, mak</w:t>
      </w:r>
      <w:r>
        <w:t>ing</w:t>
      </w:r>
      <w:r w:rsidRPr="000A724F">
        <w:t xml:space="preserve"> it difficult to separate different drives and heuristics for exploration. </w:t>
      </w:r>
      <w:r>
        <w:t xml:space="preserve">In addition, these paradigms do not allow for observing model-based exploration behaviors, such as utilizing prior information and adaptation to the volatility of the environment. </w:t>
      </w:r>
      <w:r w:rsidRPr="00C00C61">
        <w:t xml:space="preserve">In this study, we investigated </w:t>
      </w:r>
      <w:r>
        <w:t>how rodents make explore-exploit decisions</w:t>
      </w:r>
      <w:r w:rsidRPr="00C00C61">
        <w:t xml:space="preserve"> using a spatial navigation Horizon Task </w:t>
      </w:r>
      <w:r w:rsidRPr="005515FA">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EN.CITE.DATA </w:instrText>
      </w:r>
      <w:r w:rsidR="00C912C7">
        <w:fldChar w:fldCharType="end"/>
      </w:r>
      <w:r w:rsidRPr="005515FA">
        <w:fldChar w:fldCharType="separate"/>
      </w:r>
      <w:r>
        <w:rPr>
          <w:noProof/>
        </w:rPr>
        <w:t>(Wilson, Geana, White, Ludvig, &amp; Cohen, 2014)</w:t>
      </w:r>
      <w:r w:rsidRPr="005515FA">
        <w:fldChar w:fldCharType="end"/>
      </w:r>
      <w:r w:rsidRPr="006325A0">
        <w:t xml:space="preserve"> adapted to rats to address the above limitations. </w:t>
      </w:r>
      <w:r w:rsidRPr="000D3279">
        <w:t>We compared the rat</w:t>
      </w:r>
      <w:r>
        <w:t>s’</w:t>
      </w:r>
      <w:r w:rsidRPr="000D3279">
        <w:t xml:space="preserve"> performance to that of humans using identical measures. </w:t>
      </w:r>
      <w:r>
        <w:t xml:space="preserve">We showed that rats use directed exploration like humans, but the extent to which they explore has the opposite dependence on time horizon than humans. Moreover, we found that free choices and guided choices have fundamentally different influences on exploration </w:t>
      </w:r>
      <w:del w:id="0" w:author="Wang Siyu" w:date="2021-12-30T01:00:00Z">
        <w:r w:rsidDel="006B0A81">
          <w:delText>(for both? Only rats? Only humans?)</w:delText>
        </w:r>
      </w:del>
      <w:ins w:id="1" w:author="Wang Siyu" w:date="2021-12-30T01:00:00Z">
        <w:r w:rsidR="006B0A81">
          <w:t>in rodents</w:t>
        </w:r>
      </w:ins>
      <w:r>
        <w:t xml:space="preserve">. </w:t>
      </w:r>
      <w:r w:rsidRPr="003C3EF4">
        <w:t xml:space="preserve">Given the similarities and important </w:t>
      </w:r>
      <w:r w:rsidRPr="00C00C61">
        <w:t>disparit</w:t>
      </w:r>
      <w:r>
        <w:t>ies</w:t>
      </w:r>
      <w:r w:rsidRPr="00C00C61" w:rsidDel="008A014F">
        <w:t xml:space="preserve"> </w:t>
      </w:r>
      <w:r w:rsidRPr="00C00C61">
        <w:t>observed between human</w:t>
      </w:r>
      <w:r>
        <w:t>s</w:t>
      </w:r>
      <w:r w:rsidRPr="00C00C61">
        <w:t xml:space="preserve"> and rats, we revealed a more complex explore-exploit behavior than previously thought.</w:t>
      </w:r>
    </w:p>
    <w:p w14:paraId="1D327D9B" w14:textId="77777777" w:rsidR="00621041" w:rsidRDefault="00621041" w:rsidP="00621041">
      <w:pPr>
        <w:pStyle w:val="Body"/>
      </w:pPr>
    </w:p>
    <w:p w14:paraId="350954D6" w14:textId="77777777" w:rsidR="00621041" w:rsidRDefault="00621041" w:rsidP="00621041">
      <w:pPr>
        <w:pStyle w:val="Body"/>
      </w:pPr>
      <w:r>
        <w:t>Keywords: explore-exploit dilemma, directed and random exploration, prior information, self-guided vs free exploration</w:t>
      </w:r>
      <w:r w:rsidDel="00163893">
        <w:t xml:space="preserve"> </w:t>
      </w:r>
      <w:r>
        <w:rPr>
          <w:rFonts w:ascii="Arial Unicode MS" w:hAnsi="Arial Unicode MS"/>
        </w:rPr>
        <w:br w:type="page"/>
      </w:r>
    </w:p>
    <w:p w14:paraId="4208720E" w14:textId="77777777" w:rsidR="00621041" w:rsidRDefault="00621041" w:rsidP="00621041">
      <w:pPr>
        <w:pStyle w:val="Heading"/>
      </w:pPr>
      <w:r>
        <w:rPr>
          <w:lang w:val="fr-FR"/>
        </w:rPr>
        <w:lastRenderedPageBreak/>
        <w:t xml:space="preserve">Introduction </w:t>
      </w:r>
    </w:p>
    <w:p w14:paraId="590C5488" w14:textId="07399A6C" w:rsidR="00621041" w:rsidRDefault="00621041" w:rsidP="00621041">
      <w:pPr>
        <w:pStyle w:val="Body"/>
        <w:spacing w:before="100" w:after="100"/>
      </w:pPr>
      <w:r>
        <w:t xml:space="preserve">Humans and animals constantly face the choice between exploiting options that are known to be good and exploring unknown options in the hope of discovering better future outcomes. Humans face this dilemma in many scenarios, from simple choices like deciding whether to try a new restaurant for dinner, to important life decisions such as deciding whether to explore a new career. Animals face the explore-exploit dilemma when deciding whether to explore and forage for food, territory, or mates. The cognitive ability to balance exploration and exploitation is vital to animal and human survival and success. In recent years, the study of explore-exploit decisions in humans and animals has become an active field of investigation </w:t>
      </w:r>
      <w:commentRangeStart w:id="2"/>
      <w:commentRangeStart w:id="3"/>
      <w:r>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 </w:instrText>
      </w:r>
      <w:r w:rsidR="00C912C7">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EN.CITE.DATA </w:instrText>
      </w:r>
      <w:r w:rsidR="00C912C7">
        <w:fldChar w:fldCharType="end"/>
      </w:r>
      <w:r>
        <w:fldChar w:fldCharType="separate"/>
      </w:r>
      <w:r w:rsidR="00862F9B">
        <w:rPr>
          <w:noProof/>
        </w:rPr>
        <w:t>(Mehlhorn et al., 2015; Schulz &amp; Gershman, 2019; Wilson, Bonawitz, Costa, &amp; Ebitz, 2021)</w:t>
      </w:r>
      <w:r>
        <w:fldChar w:fldCharType="end"/>
      </w:r>
      <w:commentRangeEnd w:id="2"/>
      <w:r>
        <w:rPr>
          <w:rStyle w:val="CommentReference"/>
          <w:rFonts w:ascii="Times New Roman" w:hAnsi="Times New Roman" w:cs="Times New Roman"/>
          <w:color w:val="auto"/>
          <w14:textOutline w14:w="0" w14:cap="rnd" w14:cmpd="sng" w14:algn="ctr">
            <w14:noFill/>
            <w14:prstDash w14:val="solid"/>
            <w14:bevel/>
          </w14:textOutline>
        </w:rPr>
        <w:commentReference w:id="2"/>
      </w:r>
      <w:commentRangeEnd w:id="3"/>
      <w:r w:rsidR="00862F9B">
        <w:rPr>
          <w:rStyle w:val="CommentReference"/>
          <w:rFonts w:ascii="Times New Roman" w:hAnsi="Times New Roman" w:cs="Times New Roman"/>
          <w:color w:val="auto"/>
          <w14:textOutline w14:w="0" w14:cap="rnd" w14:cmpd="sng" w14:algn="ctr">
            <w14:noFill/>
            <w14:prstDash w14:val="solid"/>
            <w14:bevel/>
          </w14:textOutline>
        </w:rPr>
        <w:commentReference w:id="3"/>
      </w:r>
      <w:r>
        <w:t xml:space="preserve">. </w:t>
      </w:r>
    </w:p>
    <w:p w14:paraId="4913D041" w14:textId="4E3E0762" w:rsidR="00621041" w:rsidRDefault="00621041" w:rsidP="00621041">
      <w:pPr>
        <w:pStyle w:val="Body"/>
        <w:spacing w:before="100" w:after="100"/>
      </w:pPr>
      <w:r>
        <w:t>An optimal solution to explore-exploit decisions is,</w:t>
      </w:r>
      <w:r>
        <w:rPr>
          <w:lang w:val="nl-NL"/>
        </w:rPr>
        <w:t xml:space="preserve"> in general,</w:t>
      </w:r>
      <w:r>
        <w:t xml:space="preserve"> computationally intractable </w:t>
      </w:r>
      <w:r>
        <w:fldChar w:fldCharType="begin"/>
      </w:r>
      <w:r w:rsidR="00C912C7">
        <w:instrText xml:space="preserve"> ADDIN EN.CITE &lt;EndNote&gt;&lt;Cite&gt;&lt;Author&gt;Bellman&lt;/Author&gt;&lt;Year&gt;1954&lt;/Year&gt;&lt;RecNum&gt;5&lt;/RecNum&gt;&lt;DisplayText&gt;(Bellman, 1954)&lt;/DisplayText&gt;&lt;record&gt;&lt;rec-number&gt;5&lt;/rec-number&gt;&lt;foreign-keys&gt;&lt;key app="EN" db-id="p99ef9zwo2s9x5edex5x2fpn29pa5edwd9wp" timestamp="1640944339"&gt;5&lt;/key&gt;&lt;/foreign-keys&gt;&lt;ref-type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Society&lt;/secondary-title&gt;&lt;/titles&gt;&lt;periodical&gt;&lt;full-title&gt;Bulletin of the American Mathematical Society&lt;/full-title&gt;&lt;/periodical&gt;&lt;dates&gt;&lt;year&gt;1954&lt;/year&gt;&lt;/dates&gt;&lt;urls&gt;&lt;/urls&gt;&lt;electronic-resource-num&gt;10.1090/S0002-9904-1954-09848-8&lt;/electronic-resource-num&gt;&lt;/record&gt;&lt;/Cite&gt;&lt;/EndNote&gt;</w:instrText>
      </w:r>
      <w:r>
        <w:fldChar w:fldCharType="separate"/>
      </w:r>
      <w:r>
        <w:rPr>
          <w:noProof/>
        </w:rPr>
        <w:t>(Bellman, 1954)</w:t>
      </w:r>
      <w:r>
        <w:fldChar w:fldCharType="end"/>
      </w:r>
      <w:r>
        <w:t xml:space="preserve">, leading humans and animals to use approximations or heuristics. Previous research revealed that subjects were likely to use one or both of two main heuristics. The first is an information-driven heuristic known as </w:t>
      </w:r>
      <w:r w:rsidRPr="003D0CB7">
        <w:rPr>
          <w:i/>
        </w:rPr>
        <w:t>directed exploration</w:t>
      </w:r>
      <w:r>
        <w:t xml:space="preserve"> in which action is biased towards the more uncertain option </w:t>
      </w:r>
      <w:r>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 </w:instrText>
      </w:r>
      <w:r w:rsidR="00C912C7">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EN.CITE.DATA </w:instrText>
      </w:r>
      <w:r w:rsidR="00C912C7">
        <w:fldChar w:fldCharType="end"/>
      </w:r>
      <w:r>
        <w:fldChar w:fldCharType="separate"/>
      </w:r>
      <w:r>
        <w:rPr>
          <w:noProof/>
        </w:rPr>
        <w:t>(Banks, Olson, &amp; Porter, 1997; Frank, Doll, Oas-Terpstra, &amp; Moreno, 2009; Krebs, Kacelnik, &amp; Taylor, 1978; Lee, Zhang, Munro, &amp; Steyvers, 2011; Meyer &amp; Shi, 1995; Payzan-LeNestour &amp; Bossaerts, 2012; Steyvers, Lee, &amp; Wagenmakers, 2009; Wilson et al., 2014; Zhang &amp; Yu, 2013)</w:t>
      </w:r>
      <w:r>
        <w:fldChar w:fldCharType="end"/>
      </w:r>
      <w:r>
        <w:t>. The second is a</w:t>
      </w:r>
      <w:del w:id="4" w:author="Wang Siyu" w:date="2021-12-30T01:09:00Z">
        <w:r w:rsidDel="0094664B">
          <w:delText>n</w:delText>
        </w:r>
      </w:del>
      <w:r>
        <w:t xml:space="preserve"> noise-driven heuristic known as </w:t>
      </w:r>
      <w:r w:rsidRPr="003D0CB7">
        <w:rPr>
          <w:i/>
        </w:rPr>
        <w:t>random exploration</w:t>
      </w:r>
      <w:r>
        <w:t xml:space="preserve">, in which exploratory actions with suboptimal estimates of reward value are chosen by chance </w:t>
      </w:r>
      <w:r>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 </w:instrText>
      </w:r>
      <w:r w:rsidR="00C912C7">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EN.CITE.DATA </w:instrText>
      </w:r>
      <w:r w:rsidR="00C912C7">
        <w:fldChar w:fldCharType="end"/>
      </w:r>
      <w:r>
        <w:fldChar w:fldCharType="separate"/>
      </w:r>
      <w:r>
        <w:rPr>
          <w:noProof/>
        </w:rPr>
        <w:t>(Badre, Doll, Long, &amp; Frank, 2012; Feng, Wang, Zarnescu, &amp; Wilson, 2021; Gershman, 2018, 2019; Kao, Doupe, &amp; Brainard, 2005; Wang &amp; Wilson, 2018; Wilson et al., 2014)</w:t>
      </w:r>
      <w:r>
        <w:fldChar w:fldCharType="end"/>
      </w:r>
      <w:r>
        <w:t xml:space="preserve">. In particular, recent studies showed that humans were able to adapt the extent of their directed and random exploration with the horizon context, i.e. the number of future choices remaining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xml:space="preserve">. Horizon adaptation is thought to be a hallmark of effective exploration, yet apart from one early study in birds  </w:t>
      </w:r>
      <w:r>
        <w:fldChar w:fldCharType="begin"/>
      </w:r>
      <w:r w:rsidR="00C912C7">
        <w:instrText xml:space="preserve"> ADDIN EN.CITE &lt;EndNote&gt;&lt;Cite&gt;&lt;Author&gt;Kacelnik&lt;/Author&gt;&lt;Year&gt;1979&lt;/Year&gt;&lt;RecNum&gt;20&lt;/RecNum&gt;&lt;DisplayText&gt;(Kacelnik, 1979)&lt;/DisplayText&gt;&lt;record&gt;&lt;rec-number&gt;20&lt;/rec-number&gt;&lt;foreign-keys&gt;&lt;key app="EN" db-id="p99ef9zwo2s9x5edex5x2fpn29pa5edwd9wp" timestamp="1640944339"&gt;20&lt;/key&gt;&lt;/foreign-keys&gt;&lt;ref-type name="Thesis"&gt;32&lt;/ref-type&gt;&lt;contributors&gt;&lt;authors&gt;&lt;author&gt;Kacelnik, A. &lt;/author&gt;&lt;/authors&gt;&lt;/contributors&gt;&lt;titles&gt;&lt;title&gt;Studies of foraging behaviour and time budgeting in great tits (parus major) &lt;/title&gt;&lt;/titles&gt;&lt;volume&gt;[PhD thesis]. &lt;/volume&gt;&lt;dates&gt;&lt;year&gt;1979&lt;/year&gt;&lt;/dates&gt;&lt;publisher&gt;University of Oxford.&lt;/publisher&gt;&lt;urls&gt;&lt;/urls&gt;&lt;/record&gt;&lt;/Cite&gt;&lt;/EndNote&gt;</w:instrText>
      </w:r>
      <w:r>
        <w:fldChar w:fldCharType="separate"/>
      </w:r>
      <w:r>
        <w:rPr>
          <w:noProof/>
        </w:rPr>
        <w:t>(Kacelnik, 1979)</w:t>
      </w:r>
      <w:r>
        <w:fldChar w:fldCharType="end"/>
      </w:r>
      <w:r>
        <w:t xml:space="preserve">, very little work has investigated how animals explore under different time horizons. </w:t>
      </w:r>
    </w:p>
    <w:p w14:paraId="18292834" w14:textId="14F767BF"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t>More generally, r</w:t>
      </w:r>
      <w:r w:rsidRPr="006325A0">
        <w:t>elatively few studies have investigated how animals, in particular rodents, make explore-exploit</w:t>
      </w:r>
      <w:r w:rsidRPr="005515FA">
        <w:t xml:space="preserve"> decisions. To study such behavior, most rodent explore-exploit studies </w:t>
      </w:r>
      <w:r>
        <w:t>use</w:t>
      </w:r>
      <w:r w:rsidRPr="005515FA">
        <w:t xml:space="preserve"> a reversal</w:t>
      </w:r>
      <w:r>
        <w:t xml:space="preserve"> </w:t>
      </w:r>
      <w:r w:rsidRPr="005515FA">
        <w:t>learning paradigm. In the reversal learning design, animals choose between two options where one is better than the other. These can be options with hig</w:t>
      </w:r>
      <w:r w:rsidRPr="003C3EF4">
        <w:t xml:space="preserve">h vs low </w:t>
      </w:r>
      <w:r>
        <w:t xml:space="preserve">physical </w:t>
      </w:r>
      <w:r w:rsidRPr="003C3EF4">
        <w:t xml:space="preserve">costs </w:t>
      </w:r>
      <w:r w:rsidRPr="005515FA">
        <w:fldChar w:fldCharType="begin"/>
      </w:r>
      <w:r w:rsidR="00C912C7">
        <w:instrText xml:space="preserve"> ADDIN EN.CITE &lt;EndNote&gt;&lt;Cite&gt;&lt;Author&gt;Beeler&lt;/Author&gt;&lt;Year&gt;2010&lt;/Year&gt;&lt;RecNum&gt;21&lt;/RecNum&gt;&lt;DisplayText&gt;(Beeler, Daw, Frazier, &amp;amp; Zhuang, 2010)&lt;/DisplayText&gt;&lt;record&gt;&lt;rec-number&gt;21&lt;/rec-number&gt;&lt;foreign-keys&gt;&lt;key app="EN" db-id="p99ef9zwo2s9x5edex5x2fpn29pa5edwd9wp" timestamp="1640944339"&gt;21&lt;/key&gt;&lt;/foreign-keys&gt;&lt;ref-type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Neuroscience&lt;/secondary-title&gt;&lt;/titles&gt;&lt;periodical&gt;&lt;full-title&gt;Frontiers in Behavioral Neuroscience&lt;/full-title&gt;&lt;/periodical&gt;&lt;pages&gt;1-14&lt;/pages&gt;&lt;volume&gt;4&lt;/volume&gt;&lt;keywords&gt;&lt;keyword&gt;Behavioral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Pr="005515FA">
        <w:fldChar w:fldCharType="separate"/>
      </w:r>
      <w:r>
        <w:rPr>
          <w:noProof/>
        </w:rPr>
        <w:t>(Beeler, Daw, Frazier, &amp; Zhuang, 2010)</w:t>
      </w:r>
      <w:r w:rsidRPr="005515FA">
        <w:fldChar w:fldCharType="end"/>
      </w:r>
      <w:r w:rsidRPr="006325A0">
        <w:t xml:space="preserve">, options with large reward and short delay vs small reward and long delay </w:t>
      </w:r>
      <w:r w:rsidRPr="005515FA">
        <w:fldChar w:fldCharType="begin"/>
      </w:r>
      <w:r w:rsidR="00C912C7">
        <w:instrText xml:space="preserve"> ADDIN EN.CITE &lt;EndNote&gt;&lt;Cite&gt;&lt;Author&gt;Laskowski&lt;/Author&gt;&lt;Year&gt;2016&lt;/Year&gt;&lt;RecNum&gt;22&lt;/RecNum&gt;&lt;DisplayText&gt;(Laskowski et al., 2016)&lt;/DisplayText&gt;&lt;record&gt;&lt;rec-number&gt;22&lt;/rec-number&gt;&lt;foreign-keys&gt;&lt;key app="EN" db-id="p99ef9zwo2s9x5edex5x2fpn29pa5edwd9wp" timestamp="1640944339"&gt;22&lt;/key&gt;&lt;/foreign-keys&gt;&lt;ref-type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Research&lt;/secondary-title&gt;&lt;/titles&gt;&lt;periodical&gt;&lt;full-title&gt;Behavioural Brain Research&lt;/full-title&gt;&lt;/periodical&gt;&lt;pages&gt;52-63&lt;/pages&gt;&lt;volume&gt;306&lt;/volume&gt;&lt;keywords&gt;&lt;keyword&gt;Decision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Pr="005515FA">
        <w:fldChar w:fldCharType="separate"/>
      </w:r>
      <w:r>
        <w:rPr>
          <w:noProof/>
        </w:rPr>
        <w:t>(Laskowski et al., 2016)</w:t>
      </w:r>
      <w:r w:rsidRPr="005515FA">
        <w:fldChar w:fldCharType="end"/>
      </w:r>
      <w:r w:rsidRPr="006325A0">
        <w:t xml:space="preserve">, or binary reward options with high vs low probabilities </w:t>
      </w:r>
      <w:r w:rsidRPr="005515FA">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C912C7">
        <w:instrText xml:space="preserve"> ADDIN EN.CITE </w:instrText>
      </w:r>
      <w:r w:rsidR="00C912C7">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C912C7">
        <w:instrText xml:space="preserve"> ADDIN EN.CITE.DATA </w:instrText>
      </w:r>
      <w:r w:rsidR="00C912C7">
        <w:fldChar w:fldCharType="end"/>
      </w:r>
      <w:r w:rsidRPr="005515FA">
        <w:fldChar w:fldCharType="separate"/>
      </w:r>
      <w:r w:rsidR="00C912C7">
        <w:rPr>
          <w:noProof/>
        </w:rPr>
        <w:t>(Chen, Knep, Han, Ebitz, &amp; Grissom, 2021; Cinotti et al., 2019; Parker et al., 2016; Verharen, den Ouden, Adan, &amp; Vanderschuren, 2020)</w:t>
      </w:r>
      <w:r w:rsidRPr="005515FA">
        <w:fldChar w:fldCharType="end"/>
      </w:r>
      <w:r w:rsidRPr="006325A0">
        <w:t>. As animals explore the two options</w:t>
      </w:r>
      <w:r w:rsidRPr="005515FA">
        <w:t>,</w:t>
      </w:r>
      <w:r w:rsidRPr="003C3EF4">
        <w:t xml:space="preserve"> they will even</w:t>
      </w:r>
      <w:r w:rsidRPr="00FF473E">
        <w:t xml:space="preserve">tually converge to the better </w:t>
      </w:r>
      <w:r w:rsidRPr="009143B4">
        <w:t xml:space="preserve">one and keep exploiting it, until the outcomes of the two options are swapped. Deviating from the previously exploited option after the switch of their outcome is considered exploration in these tasks. </w:t>
      </w:r>
      <w:r w:rsidRPr="006D6180">
        <w:rPr>
          <w:lang w:eastAsia="zh-TW"/>
        </w:rPr>
        <w:t xml:space="preserve">Such </w:t>
      </w:r>
      <w:r w:rsidRPr="00DD2DFB">
        <w:t>r</w:t>
      </w:r>
      <w:r w:rsidRPr="006D6180">
        <w:t xml:space="preserve">eversal learning </w:t>
      </w:r>
      <w:r w:rsidRPr="00DD2DFB">
        <w:t>paradigms</w:t>
      </w:r>
      <w:r w:rsidRPr="006325A0">
        <w:t xml:space="preserve"> </w:t>
      </w:r>
      <w:r w:rsidRPr="003C3EF4">
        <w:t>however</w:t>
      </w:r>
      <w:r w:rsidRPr="005515FA">
        <w:t xml:space="preserve"> have </w:t>
      </w:r>
      <w:r w:rsidRPr="00FF473E">
        <w:t xml:space="preserve">several limitations. First, </w:t>
      </w:r>
      <w:r w:rsidRPr="006D6180">
        <w:t>the decision to abandon a currently bad option is confounded by the need for exploring</w:t>
      </w:r>
      <w:r w:rsidRPr="00DD2DFB">
        <w:t xml:space="preserve"> </w:t>
      </w:r>
      <w:r w:rsidRPr="006D6180">
        <w:t>a novel option for information collection</w:t>
      </w:r>
      <w:r>
        <w:t xml:space="preserve">, </w:t>
      </w:r>
      <w:r w:rsidRPr="00DD2DFB">
        <w:t>making it difficult to separate different drives and heuristics for exploration</w:t>
      </w:r>
      <w:r w:rsidRPr="006325A0">
        <w:t xml:space="preserve">. </w:t>
      </w:r>
      <w:r>
        <w:t>In particular</w:t>
      </w:r>
      <w:r w:rsidRPr="00DD2DFB">
        <w:t>, it is</w:t>
      </w:r>
      <w:r w:rsidRPr="006D6180">
        <w:t xml:space="preserve"> </w:t>
      </w:r>
      <w:r w:rsidRPr="00DD2DFB">
        <w:t>difficult</w:t>
      </w:r>
      <w:r w:rsidRPr="006325A0">
        <w:t xml:space="preserve"> </w:t>
      </w:r>
      <w:r w:rsidRPr="005515FA">
        <w:t xml:space="preserve">to </w:t>
      </w:r>
      <w:r>
        <w:t>separate</w:t>
      </w:r>
      <w:r w:rsidRPr="00DD2DFB">
        <w:t xml:space="preserve"> </w:t>
      </w:r>
      <w:r>
        <w:t>directed vs random exploration in reversal paradigms</w:t>
      </w:r>
      <w:r w:rsidRPr="00DD2DFB">
        <w:t>.</w:t>
      </w:r>
      <w:r w:rsidRPr="006D6180">
        <w:t xml:space="preserve"> </w:t>
      </w:r>
      <w:r>
        <w:t xml:space="preserve">Secondly, in </w:t>
      </w:r>
      <w:r>
        <w:lastRenderedPageBreak/>
        <w:t xml:space="preserve">exploration, both good and bad outcomes should occur. However, </w:t>
      </w:r>
      <w:r>
        <w:rPr>
          <w:rStyle w:val="Hyperlink1"/>
        </w:rPr>
        <w:t>i</w:t>
      </w:r>
      <w:r>
        <w:t xml:space="preserve">n reversal learning, after the reversal point, “exploring” the previously suboptimal option will always lead to a better outcome compared to the currently bad option. </w:t>
      </w:r>
      <w:r w:rsidRPr="00DD2DFB">
        <w:t xml:space="preserve">Thirdly, </w:t>
      </w:r>
      <w:r w:rsidRPr="006325A0">
        <w:t>most of the tasks mentioned above are impl</w:t>
      </w:r>
      <w:r w:rsidRPr="005515FA">
        <w:t>emented in operant boxes that are not natural environments for a rat</w:t>
      </w:r>
      <w:r>
        <w:t xml:space="preserve"> </w:t>
      </w:r>
      <w:r w:rsidRPr="003C3EF4">
        <w:t>and hence may not engage the decision circuitry fully</w:t>
      </w:r>
      <w:r w:rsidRPr="00FF473E">
        <w:t xml:space="preserve">. As pointed out recently, head-fixed monkeys </w:t>
      </w:r>
      <w:r w:rsidRPr="006D6180">
        <w:t>exhibit a risk preference opposite to that of freely moving monkeys using the same task, suggesting that decision making may be directly influenced by the physical constraints of the experimental paradigms (</w:t>
      </w:r>
      <w:hyperlink w:anchor="ENREF_22" w:history="1">
        <w:r w:rsidRPr="005515FA">
          <w:rPr>
            <w:rStyle w:val="Hyperlink1"/>
          </w:rPr>
          <w:t>Vodicka et al., 2019</w:t>
        </w:r>
      </w:hyperlink>
      <w:r w:rsidRPr="006325A0">
        <w:rPr>
          <w:rStyle w:val="Hyperlink1"/>
        </w:rPr>
        <w:t>). One of the most fundamental and natural behavior</w:t>
      </w:r>
      <w:r w:rsidRPr="005515FA">
        <w:rPr>
          <w:rStyle w:val="Hyperlink1"/>
        </w:rPr>
        <w:t>s</w:t>
      </w:r>
      <w:r w:rsidRPr="003C3EF4">
        <w:rPr>
          <w:rStyle w:val="Hyperlink1"/>
        </w:rPr>
        <w:t xml:space="preserve"> of rats is </w:t>
      </w:r>
      <w:r w:rsidRPr="00FF473E">
        <w:rPr>
          <w:rStyle w:val="Hyperlink1"/>
        </w:rPr>
        <w:t>spatial navigation</w:t>
      </w:r>
      <w:r w:rsidRPr="006D6180">
        <w:rPr>
          <w:rStyle w:val="Hyperlink1"/>
        </w:rPr>
        <w:t>. It is unknown how rats would behave in a setting in which the explore-exploit dilemma taps into their spatial navigation abilities. Fourth, there is a general gap between the human and rodent literature in our understanding of the explore-exploit decision processes. The complexity of the tasks and their implementation are different across species, and whether similar heuristics are in play in human and rodents remain an open question. Finally, very little is known of the neural substrate of the explore-exploit decision circuits, and animal models with well-defined behavioral quantifications allowing investigations of the cellular and system mechanisms of this complex process are sorely needed.</w:t>
      </w:r>
    </w:p>
    <w:p w14:paraId="7DF81D84" w14:textId="77777777" w:rsidR="00621041" w:rsidRPr="006325A0" w:rsidRDefault="00621041" w:rsidP="00621041">
      <w:pPr>
        <w:pStyle w:val="Body"/>
        <w:spacing w:before="100" w:after="100"/>
        <w:rPr>
          <w:rStyle w:val="Hyperlink1"/>
        </w:rPr>
      </w:pPr>
      <w:r>
        <w:rPr>
          <w:rStyle w:val="Hyperlink1"/>
        </w:rPr>
        <w:t>In this paper, we designed a rodent version of an exploration task similar to the human “Horizon Task” used in Wilson et al, 2014, which allowed us to study how rats explore under different time horizon conditions. The rat version was designed in an open maze in which rats can make explore-exploit decisions by navigating, which is more naturalistic for rats compared to using operant boxes. In addition, a similar version of the rodent exploration task was run in human subjects to directly compare the similarities and disparities in horizon adaptive exploration between humans and rats.</w:t>
      </w:r>
    </w:p>
    <w:p w14:paraId="32914DDC" w14:textId="77777777" w:rsidR="00621041" w:rsidRDefault="00621041" w:rsidP="00621041">
      <w:pPr>
        <w:pStyle w:val="Body"/>
        <w:spacing w:before="100" w:after="100"/>
        <w:rPr>
          <w:rStyle w:val="Hyperlink1"/>
        </w:rPr>
      </w:pPr>
    </w:p>
    <w:p w14:paraId="0B64C2F9" w14:textId="77777777" w:rsidR="00621041" w:rsidRDefault="00621041" w:rsidP="00621041">
      <w:pPr>
        <w:pStyle w:val="Body"/>
        <w:spacing w:before="100" w:after="100"/>
        <w:rPr>
          <w:rStyle w:val="Hyperlink1"/>
        </w:rPr>
      </w:pPr>
    </w:p>
    <w:p w14:paraId="339879F6" w14:textId="77777777" w:rsidR="00621041" w:rsidRDefault="00621041" w:rsidP="00621041">
      <w:pPr>
        <w:pStyle w:val="Body"/>
        <w:spacing w:before="100" w:after="100"/>
        <w:rPr>
          <w:rStyle w:val="Hyperlink1"/>
        </w:rPr>
      </w:pPr>
    </w:p>
    <w:p w14:paraId="7B8BB259" w14:textId="77777777" w:rsidR="00621041" w:rsidRDefault="00621041" w:rsidP="00621041">
      <w:pPr>
        <w:pStyle w:val="Body"/>
      </w:pPr>
      <w:r>
        <w:rPr>
          <w:rStyle w:val="None"/>
          <w:rFonts w:ascii="Arial Unicode MS" w:hAnsi="Arial Unicode MS"/>
          <w:sz w:val="34"/>
          <w:szCs w:val="34"/>
        </w:rPr>
        <w:br w:type="page"/>
      </w:r>
    </w:p>
    <w:p w14:paraId="3945F452" w14:textId="77777777" w:rsidR="00621041" w:rsidRDefault="00621041" w:rsidP="00621041">
      <w:pPr>
        <w:pStyle w:val="Heading"/>
      </w:pPr>
      <w:r>
        <w:rPr>
          <w:rStyle w:val="Hyperlink1"/>
          <w:lang w:val="en-US"/>
        </w:rPr>
        <w:lastRenderedPageBreak/>
        <w:t xml:space="preserve">Methods </w:t>
      </w:r>
    </w:p>
    <w:p w14:paraId="4BBACE85" w14:textId="77777777" w:rsidR="00621041" w:rsidRDefault="00621041" w:rsidP="00621041">
      <w:pPr>
        <w:pStyle w:val="Heading2"/>
      </w:pPr>
      <w:r>
        <w:rPr>
          <w:rStyle w:val="Hyperlink1"/>
        </w:rPr>
        <w:t xml:space="preserve">Animals </w:t>
      </w:r>
    </w:p>
    <w:p w14:paraId="5891B143" w14:textId="77777777" w:rsidR="00621041" w:rsidRDefault="00621041" w:rsidP="00621041">
      <w:pPr>
        <w:pStyle w:val="Body"/>
        <w:spacing w:before="100" w:after="100"/>
        <w:rPr>
          <w:rStyle w:val="Hyperlink1"/>
        </w:rPr>
      </w:pPr>
      <w:r>
        <w:rPr>
          <w:rStyle w:val="Hyperlink1"/>
        </w:rPr>
        <w:t xml:space="preserve">6 Brown Norway rats were used in these experiments. All rats were male between 6 and 7 months of age at the start of the experiment. All rats were housed under reverse 12:12 light cycles. All animal procedures were approved by the IACUC of the University of Arizona and followed NIH guidelines. </w:t>
      </w:r>
    </w:p>
    <w:p w14:paraId="684A3539" w14:textId="77777777" w:rsidR="00621041" w:rsidRDefault="00621041" w:rsidP="00621041">
      <w:pPr>
        <w:pStyle w:val="Heading2"/>
      </w:pPr>
    </w:p>
    <w:p w14:paraId="01E8BC67" w14:textId="77777777" w:rsidR="00621041" w:rsidRDefault="00621041" w:rsidP="00621041">
      <w:pPr>
        <w:pStyle w:val="Heading2"/>
      </w:pPr>
      <w:r>
        <w:rPr>
          <w:rStyle w:val="Hyperlink1"/>
          <w:lang w:val="fr-FR"/>
        </w:rPr>
        <w:t xml:space="preserve">Human participants </w:t>
      </w:r>
    </w:p>
    <w:p w14:paraId="58907616" w14:textId="77777777" w:rsidR="00621041" w:rsidRDefault="00621041" w:rsidP="00621041">
      <w:pPr>
        <w:pStyle w:val="Body"/>
        <w:spacing w:before="100" w:after="100"/>
        <w:rPr>
          <w:rStyle w:val="Hyperlink1"/>
        </w:rPr>
      </w:pPr>
      <w:r>
        <w:rPr>
          <w:rStyle w:val="Hyperlink1"/>
        </w:rPr>
        <w:t xml:space="preserve">47 undergraduates from the University of Arizona participated in this study. Two were excluded for being under 18 (in line with the IRB agreement for the using the Psychology Department subject pool), leaving 45 participants (14 males, 31 females). In addition, participants who did not perform significantly above chance were excluded. Five were excluded for human experiment 1 (leaving 40 for analysis), and 3 were excluded for human experiment 2 (leaving 42 for analysis). All participants were from the undergraduate psychology subject pool and earned academic credits for their participation in the study. The human experiments were approved by the University of Arizona Institutional Review Board. </w:t>
      </w:r>
    </w:p>
    <w:p w14:paraId="390F0C73" w14:textId="77777777" w:rsidR="00621041" w:rsidRDefault="00621041" w:rsidP="00621041">
      <w:pPr>
        <w:pStyle w:val="Body"/>
        <w:spacing w:before="100" w:after="100"/>
        <w:rPr>
          <w:rStyle w:val="Hyperlink1"/>
        </w:rPr>
      </w:pPr>
    </w:p>
    <w:p w14:paraId="115D7C2F" w14:textId="77777777" w:rsidR="00621041" w:rsidRDefault="00621041" w:rsidP="00621041">
      <w:pPr>
        <w:pStyle w:val="Body"/>
        <w:rPr>
          <w:u w:val="single"/>
        </w:rPr>
      </w:pPr>
      <w:r>
        <w:rPr>
          <w:u w:val="single"/>
        </w:rPr>
        <w:t>Experiments - rats</w:t>
      </w:r>
    </w:p>
    <w:p w14:paraId="4A71D9D6" w14:textId="68676637" w:rsidR="00621041" w:rsidRDefault="00621041" w:rsidP="00621041">
      <w:pPr>
        <w:pStyle w:val="Body"/>
        <w:spacing w:before="100" w:after="100"/>
        <w:rPr>
          <w:rStyle w:val="Hyperlink1"/>
        </w:rPr>
      </w:pPr>
      <w:r>
        <w:t>The rodent experiments were run in an open maze that</w:t>
      </w:r>
      <w:r>
        <w:rPr>
          <w:rStyle w:val="Hyperlink1"/>
        </w:rPr>
        <w:t xml:space="preserve"> consisted of a circular area (1.5 m diameter) with 8 equidistant feeders at its periphery </w:t>
      </w:r>
      <w:r>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 </w:instrText>
      </w:r>
      <w:r w:rsidR="00C912C7">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EN.CITE.DATA </w:instrText>
      </w:r>
      <w:r w:rsidR="00C912C7">
        <w:rPr>
          <w:rStyle w:val="Hyperlink1"/>
        </w:rPr>
      </w:r>
      <w:r w:rsidR="00C912C7">
        <w:rPr>
          <w:rStyle w:val="Hyperlink1"/>
        </w:rPr>
        <w:fldChar w:fldCharType="end"/>
      </w:r>
      <w:r>
        <w:rPr>
          <w:rStyle w:val="Hyperlink1"/>
        </w:rPr>
        <w:fldChar w:fldCharType="separate"/>
      </w:r>
      <w:r>
        <w:rPr>
          <w:rStyle w:val="Hyperlink1"/>
          <w:noProof/>
        </w:rPr>
        <w:t>(B. Jones, Bukoski, Nadel, &amp; Fellous, 2012; B. J. Jones, Pest, Vargas, Glisky, &amp; Fellous, 2015)</w:t>
      </w:r>
      <w:r>
        <w:rPr>
          <w:rStyle w:val="Hyperlink1"/>
        </w:rPr>
        <w:fldChar w:fldCharType="end"/>
      </w:r>
      <w:r>
        <w:rPr>
          <w:rStyle w:val="Hyperlink1"/>
        </w:rPr>
        <w:t xml:space="preserve">. Each feeder delivered sugar water </w:t>
      </w:r>
      <w:commentRangeStart w:id="5"/>
      <w:r>
        <w:rPr>
          <w:rStyle w:val="Hyperlink1"/>
        </w:rPr>
        <w:t xml:space="preserve">(0.2g/ml) </w:t>
      </w:r>
      <w:commentRangeEnd w:id="5"/>
      <w:r>
        <w:rPr>
          <w:rStyle w:val="CommentReference"/>
          <w:rFonts w:ascii="Times New Roman" w:hAnsi="Times New Roman" w:cs="Times New Roman"/>
          <w:color w:val="auto"/>
          <w14:textOutline w14:w="0" w14:cap="rnd" w14:cmpd="sng" w14:algn="ctr">
            <w14:noFill/>
            <w14:prstDash w14:val="solid"/>
            <w14:bevel/>
          </w14:textOutline>
        </w:rPr>
        <w:commentReference w:id="5"/>
      </w:r>
      <w:r>
        <w:rPr>
          <w:rStyle w:val="Hyperlink1"/>
        </w:rPr>
        <w:t>in the form of computer-controlled drops. A blinking LED was attached to each feeder and acted as a cue when desired. The experimental sessions were divided into ‘games.’ During each game, only 3 feeders were activated in an isosceles pattern (</w:t>
      </w:r>
      <w:commentRangeStart w:id="6"/>
      <w:r>
        <w:rPr>
          <w:rStyle w:val="Hyperlink1"/>
        </w:rPr>
        <w:t>Fig 1</w:t>
      </w:r>
      <w:del w:id="7" w:author="Wang Siyu" w:date="2021-12-30T01:18:00Z">
        <w:r w:rsidDel="008A541E">
          <w:rPr>
            <w:rStyle w:val="Hyperlink1"/>
          </w:rPr>
          <w:delText>C</w:delText>
        </w:r>
        <w:commentRangeEnd w:id="6"/>
        <w:r w:rsidDel="008A541E">
          <w:rPr>
            <w:rStyle w:val="CommentReference"/>
            <w:rFonts w:ascii="Times New Roman" w:hAnsi="Times New Roman" w:cs="Times New Roman"/>
            <w:color w:val="auto"/>
            <w14:textOutline w14:w="0" w14:cap="rnd" w14:cmpd="sng" w14:algn="ctr">
              <w14:noFill/>
              <w14:prstDash w14:val="solid"/>
              <w14:bevel/>
            </w14:textOutline>
          </w:rPr>
          <w:commentReference w:id="6"/>
        </w:r>
        <w:r w:rsidDel="008A541E">
          <w:rPr>
            <w:rStyle w:val="Hyperlink1"/>
          </w:rPr>
          <w:delText>)</w:delText>
        </w:r>
      </w:del>
      <w:ins w:id="8" w:author="Wang Siyu" w:date="2021-12-30T01:18:00Z">
        <w:r w:rsidR="008A541E">
          <w:rPr>
            <w:rStyle w:val="Hyperlink1"/>
          </w:rPr>
          <w:t>A)</w:t>
        </w:r>
      </w:ins>
      <w:r>
        <w:rPr>
          <w:rStyle w:val="Hyperlink1"/>
        </w:rPr>
        <w:t xml:space="preserve">. One feeder was the home base; the two others, equidistant from the home base, were the </w:t>
      </w:r>
      <w:r w:rsidRPr="003D0CB7">
        <w:rPr>
          <w:rStyle w:val="None"/>
        </w:rPr>
        <w:t xml:space="preserve">reward </w:t>
      </w:r>
      <w:r>
        <w:rPr>
          <w:rStyle w:val="None"/>
        </w:rPr>
        <w:t>feeders</w:t>
      </w:r>
      <w:r>
        <w:rPr>
          <w:rStyle w:val="None"/>
          <w:b/>
          <w:bCs/>
        </w:rPr>
        <w:t>.</w:t>
      </w:r>
      <w:r>
        <w:rPr>
          <w:rStyle w:val="Hyperlink1"/>
        </w:rPr>
        <w:t xml:space="preserve"> The home base was never rewarded, but animals had to reach it to trigger/activate the 2 </w:t>
      </w:r>
      <w:r w:rsidRPr="003D0CB7">
        <w:rPr>
          <w:rStyle w:val="None"/>
        </w:rPr>
        <w:t>reward</w:t>
      </w:r>
      <w:r>
        <w:rPr>
          <w:rStyle w:val="None"/>
        </w:rPr>
        <w:t>ed</w:t>
      </w:r>
      <w:r w:rsidRPr="003D0CB7">
        <w:rPr>
          <w:rStyle w:val="None"/>
        </w:rPr>
        <w:t xml:space="preserve"> </w:t>
      </w:r>
      <w:r>
        <w:rPr>
          <w:rStyle w:val="None"/>
        </w:rPr>
        <w:t>feeders</w:t>
      </w:r>
      <w:r>
        <w:rPr>
          <w:rStyle w:val="Hyperlink1"/>
        </w:rPr>
        <w:t xml:space="preserve">. The home base was flanked by two Lego blocks, forcing the animal to start its navigation to the 2 </w:t>
      </w:r>
      <w:r>
        <w:rPr>
          <w:rStyle w:val="None"/>
        </w:rPr>
        <w:t>reward</w:t>
      </w:r>
      <w:r w:rsidRPr="003D0CB7">
        <w:rPr>
          <w:rStyle w:val="None"/>
        </w:rPr>
        <w:t xml:space="preserve"> feeders</w:t>
      </w:r>
      <w:r>
        <w:rPr>
          <w:rStyle w:val="Hyperlink1"/>
        </w:rPr>
        <w:t xml:space="preserve"> without directional </w:t>
      </w:r>
      <w:commentRangeStart w:id="9"/>
      <w:r>
        <w:rPr>
          <w:rStyle w:val="Hyperlink1"/>
        </w:rPr>
        <w:t>bias (Fig 1</w:t>
      </w:r>
      <w:ins w:id="10" w:author="Wang Siyu" w:date="2021-12-30T01:18:00Z">
        <w:r w:rsidR="0095471B">
          <w:rPr>
            <w:rStyle w:val="Hyperlink1"/>
          </w:rPr>
          <w:t>B</w:t>
        </w:r>
      </w:ins>
      <w:del w:id="11" w:author="Wang Siyu" w:date="2021-12-30T01:18:00Z">
        <w:r w:rsidDel="0095471B">
          <w:rPr>
            <w:rStyle w:val="Hyperlink1"/>
          </w:rPr>
          <w:delText>A</w:delText>
        </w:r>
      </w:del>
      <w:r>
        <w:rPr>
          <w:rStyle w:val="Hyperlink1"/>
        </w:rPr>
        <w:t xml:space="preserve">, </w:t>
      </w:r>
      <w:commentRangeEnd w:id="9"/>
      <w:r>
        <w:rPr>
          <w:rStyle w:val="CommentReference"/>
          <w:rFonts w:ascii="Times New Roman" w:hAnsi="Times New Roman" w:cs="Times New Roman"/>
          <w:color w:val="auto"/>
          <w14:textOutline w14:w="0" w14:cap="rnd" w14:cmpd="sng" w14:algn="ctr">
            <w14:noFill/>
            <w14:prstDash w14:val="solid"/>
            <w14:bevel/>
          </w14:textOutline>
        </w:rPr>
        <w:commentReference w:id="9"/>
      </w:r>
      <w:r>
        <w:rPr>
          <w:rStyle w:val="Hyperlink1"/>
        </w:rPr>
        <w:t>blue rectangles).</w:t>
      </w:r>
      <w:r w:rsidRPr="008C6673">
        <w:rPr>
          <w:rStyle w:val="Hyperlink1"/>
        </w:rPr>
        <w:t xml:space="preserve"> </w:t>
      </w:r>
      <w:r>
        <w:rPr>
          <w:rStyle w:val="Hyperlink1"/>
        </w:rPr>
        <w:t xml:space="preserve">At the start of each game, depending on the conditions, the two </w:t>
      </w:r>
      <w:r w:rsidRPr="003D0CB7">
        <w:rPr>
          <w:rStyle w:val="None"/>
        </w:rPr>
        <w:t>reward feeders</w:t>
      </w:r>
      <w:r>
        <w:rPr>
          <w:rStyle w:val="Hyperlink1"/>
        </w:rPr>
        <w:t xml:space="preserve"> were associated with a fixed number of sugar water drops drawn uniformly from 0 to 5 and always gave the same number of drops during that game (Fig 1</w:t>
      </w:r>
      <w:ins w:id="12" w:author="Wang Siyu" w:date="2021-12-30T01:19:00Z">
        <w:r w:rsidR="00825992">
          <w:rPr>
            <w:rStyle w:val="Hyperlink1"/>
          </w:rPr>
          <w:t>B</w:t>
        </w:r>
      </w:ins>
      <w:del w:id="13" w:author="Wang Siyu" w:date="2021-12-30T01:19:00Z">
        <w:r w:rsidDel="00825992">
          <w:rPr>
            <w:rStyle w:val="Hyperlink1"/>
          </w:rPr>
          <w:delText>A</w:delText>
        </w:r>
      </w:del>
      <w:r>
        <w:rPr>
          <w:rStyle w:val="Hyperlink1"/>
        </w:rPr>
        <w:t>).</w:t>
      </w:r>
      <w:r w:rsidRPr="007A4784">
        <w:rPr>
          <w:rStyle w:val="Hyperlink1"/>
        </w:rPr>
        <w:t xml:space="preserve"> </w:t>
      </w:r>
      <w:r>
        <w:rPr>
          <w:rStyle w:val="Hyperlink1"/>
        </w:rPr>
        <w:t xml:space="preserve">Before making their free choices, rats were guided to one of the </w:t>
      </w:r>
      <w:r w:rsidRPr="003D0CB7">
        <w:rPr>
          <w:rStyle w:val="None"/>
        </w:rPr>
        <w:t>reward feeders</w:t>
      </w:r>
      <w:r>
        <w:rPr>
          <w:rStyle w:val="Hyperlink1"/>
        </w:rPr>
        <w:t xml:space="preserve"> in the first N trials (i.e. only one LED was blinking, ‘Trial 1 cue’ to ‘Trial 3 cue’, Fig 1</w:t>
      </w:r>
      <w:ins w:id="14" w:author="Wang Siyu" w:date="2021-12-30T01:19:00Z">
        <w:r w:rsidR="00A37A3C">
          <w:rPr>
            <w:rStyle w:val="Hyperlink1"/>
          </w:rPr>
          <w:t>B</w:t>
        </w:r>
      </w:ins>
      <w:del w:id="15" w:author="Wang Siyu" w:date="2021-12-30T01:19:00Z">
        <w:r w:rsidDel="00A37A3C">
          <w:rPr>
            <w:rStyle w:val="Hyperlink1"/>
          </w:rPr>
          <w:delText>A</w:delText>
        </w:r>
      </w:del>
      <w:r>
        <w:rPr>
          <w:rStyle w:val="Hyperlink1"/>
        </w:rPr>
        <w:t>). Critically, only one of the two rewarded feeders was cued during the N guided trials, leaving the value of the other rewarded feeder unknown to the rat before making free choices. Rats performed versions where N = 0, 1, or 3 (I</w:t>
      </w:r>
      <w:r>
        <w:rPr>
          <w:rStyle w:val="Hyperlink1"/>
          <w:lang w:val="it-IT"/>
        </w:rPr>
        <w:t>n case</w:t>
      </w:r>
      <w:r>
        <w:rPr>
          <w:rStyle w:val="Hyperlink1"/>
        </w:rPr>
        <w:t xml:space="preserve">s of N = 0, rats were not guided to any target feeder and started with a free choice between the 2 </w:t>
      </w:r>
      <w:r>
        <w:rPr>
          <w:rStyle w:val="None"/>
        </w:rPr>
        <w:t>rewarded</w:t>
      </w:r>
      <w:r w:rsidRPr="003D0CB7">
        <w:rPr>
          <w:rStyle w:val="None"/>
        </w:rPr>
        <w:t xml:space="preserve"> feeders</w:t>
      </w:r>
      <w:r>
        <w:rPr>
          <w:rStyle w:val="Hyperlink1"/>
        </w:rPr>
        <w:t xml:space="preserve"> instead.). Fig 1</w:t>
      </w:r>
      <w:ins w:id="16" w:author="Wang Siyu" w:date="2021-12-30T01:19:00Z">
        <w:r w:rsidR="001533EE">
          <w:rPr>
            <w:rStyle w:val="Hyperlink1"/>
          </w:rPr>
          <w:t>B</w:t>
        </w:r>
      </w:ins>
      <w:del w:id="17" w:author="Wang Siyu" w:date="2021-12-30T01:19:00Z">
        <w:r w:rsidDel="001533EE">
          <w:rPr>
            <w:rStyle w:val="Hyperlink1"/>
          </w:rPr>
          <w:delText>A</w:delText>
        </w:r>
      </w:del>
      <w:r>
        <w:rPr>
          <w:rStyle w:val="Hyperlink1"/>
        </w:rPr>
        <w:t xml:space="preserve"> illustrates the version with N = 3. From the N+1</w:t>
      </w:r>
      <w:r>
        <w:rPr>
          <w:rStyle w:val="None"/>
          <w:vertAlign w:val="superscript"/>
        </w:rPr>
        <w:t>st</w:t>
      </w:r>
      <w:r>
        <w:rPr>
          <w:rStyle w:val="Hyperlink1"/>
        </w:rPr>
        <w:t xml:space="preserve"> trial, they were cued to make free choices (the LED of the 2 rewarded feeders blinked simultaneously, ‘</w:t>
      </w:r>
      <w:r>
        <w:rPr>
          <w:rStyle w:val="Hyperlink1"/>
          <w:lang w:val="es-ES_tradnl"/>
        </w:rPr>
        <w:t>Trial 4 cue</w:t>
      </w:r>
      <w:r>
        <w:rPr>
          <w:rStyle w:val="Hyperlink1"/>
        </w:rPr>
        <w:t>’ Fig 1</w:t>
      </w:r>
      <w:ins w:id="18" w:author="Wang Siyu" w:date="2021-12-30T01:19:00Z">
        <w:r w:rsidR="00D42D03">
          <w:rPr>
            <w:rStyle w:val="Hyperlink1"/>
          </w:rPr>
          <w:t>B</w:t>
        </w:r>
      </w:ins>
      <w:del w:id="19" w:author="Wang Siyu" w:date="2021-12-30T01:19:00Z">
        <w:r w:rsidDel="00D42D03">
          <w:rPr>
            <w:rStyle w:val="Hyperlink1"/>
          </w:rPr>
          <w:delText>A</w:delText>
        </w:r>
      </w:del>
      <w:r>
        <w:rPr>
          <w:rStyle w:val="Hyperlink1"/>
        </w:rPr>
        <w:t>). The guided trials were followed by H free choices between the 2 reward feeders. Rats performed versions where H = 1, 6, or 15. Fig 1</w:t>
      </w:r>
      <w:ins w:id="20" w:author="Wang Siyu" w:date="2021-12-30T01:20:00Z">
        <w:r w:rsidR="00966909">
          <w:rPr>
            <w:rStyle w:val="Hyperlink1"/>
          </w:rPr>
          <w:t>B</w:t>
        </w:r>
      </w:ins>
      <w:del w:id="21" w:author="Wang Siyu" w:date="2021-12-30T01:20:00Z">
        <w:r w:rsidDel="00966909">
          <w:rPr>
            <w:rStyle w:val="Hyperlink1"/>
          </w:rPr>
          <w:delText>A</w:delText>
        </w:r>
      </w:del>
      <w:r>
        <w:rPr>
          <w:rStyle w:val="Hyperlink1"/>
        </w:rPr>
        <w:t xml:space="preserve"> illustrates the version with H = 1.</w:t>
      </w:r>
      <w:r w:rsidRPr="00673F10">
        <w:rPr>
          <w:rStyle w:val="Hyperlink1"/>
        </w:rPr>
        <w:t xml:space="preserve"> </w:t>
      </w:r>
      <w:r>
        <w:rPr>
          <w:rStyle w:val="Hyperlink1"/>
        </w:rPr>
        <w:t xml:space="preserve">After the first </w:t>
      </w:r>
      <w:r>
        <w:rPr>
          <w:rStyle w:val="Hyperlink1"/>
        </w:rPr>
        <w:lastRenderedPageBreak/>
        <w:t>game was completed, an 8s increasing sweep tone was played to indicate the start of a new game. The layout was then switched, and the feeder directly opposite to the initial home base was now activated as the new home base and signaled the start of a new game (Game 2 start, Fig 1</w:t>
      </w:r>
      <w:ins w:id="22" w:author="Wang Siyu" w:date="2021-12-30T01:20:00Z">
        <w:r w:rsidR="007D6F65">
          <w:rPr>
            <w:rStyle w:val="Hyperlink1"/>
          </w:rPr>
          <w:t>B</w:t>
        </w:r>
      </w:ins>
      <w:del w:id="23" w:author="Wang Siyu" w:date="2021-12-30T01:20:00Z">
        <w:r w:rsidDel="007D6F65">
          <w:rPr>
            <w:rStyle w:val="Hyperlink1"/>
          </w:rPr>
          <w:delText>A</w:delText>
        </w:r>
      </w:del>
      <w:r>
        <w:rPr>
          <w:rStyle w:val="Hyperlink1"/>
        </w:rPr>
        <w:t>). The new rewarded feeders are the feeders opposite to the new home base (Game 2, Fig 1</w:t>
      </w:r>
      <w:ins w:id="24" w:author="Wang Siyu" w:date="2021-12-30T01:20:00Z">
        <w:r w:rsidR="00247EBF">
          <w:rPr>
            <w:rStyle w:val="Hyperlink1"/>
          </w:rPr>
          <w:t>A</w:t>
        </w:r>
      </w:ins>
      <w:del w:id="25" w:author="Wang Siyu" w:date="2021-12-30T01:20:00Z">
        <w:r w:rsidDel="00247EBF">
          <w:rPr>
            <w:rStyle w:val="Hyperlink1"/>
          </w:rPr>
          <w:delText>C</w:delText>
        </w:r>
      </w:del>
      <w:r>
        <w:rPr>
          <w:rStyle w:val="Hyperlink1"/>
        </w:rPr>
        <w:t>, 2</w:t>
      </w:r>
      <w:ins w:id="26" w:author="Wang Siyu" w:date="2021-12-30T01:20:00Z">
        <w:r w:rsidR="009D5DEF">
          <w:rPr>
            <w:rStyle w:val="Hyperlink1"/>
          </w:rPr>
          <w:t>A</w:t>
        </w:r>
      </w:ins>
      <w:del w:id="27" w:author="Wang Siyu" w:date="2021-12-30T01:20:00Z">
        <w:r w:rsidDel="009D5DEF">
          <w:rPr>
            <w:rStyle w:val="Hyperlink1"/>
          </w:rPr>
          <w:delText>B</w:delText>
        </w:r>
      </w:del>
      <w:r>
        <w:rPr>
          <w:rStyle w:val="Hyperlink1"/>
        </w:rPr>
        <w:t xml:space="preserve">). The number of free choices H is also referred to as the ‘horizon’. </w:t>
      </w:r>
    </w:p>
    <w:p w14:paraId="0CBEBA84" w14:textId="77777777" w:rsidR="00621041" w:rsidRDefault="00621041" w:rsidP="00621041">
      <w:pPr>
        <w:pStyle w:val="Heading2"/>
        <w:rPr>
          <w:rStyle w:val="Hyperlink1"/>
          <w:b/>
          <w:bCs/>
          <w:u w:val="none"/>
          <w:lang w:val="en-US"/>
        </w:rPr>
      </w:pPr>
      <w:r w:rsidRPr="00DD2DFB">
        <w:rPr>
          <w:rStyle w:val="Hyperlink1"/>
          <w:b/>
          <w:bCs/>
          <w:u w:val="none"/>
          <w:lang w:val="en-US"/>
        </w:rPr>
        <w:t>Experiment 1</w:t>
      </w:r>
      <w:r>
        <w:rPr>
          <w:rStyle w:val="Hyperlink1"/>
          <w:b/>
          <w:bCs/>
          <w:u w:val="none"/>
          <w:lang w:val="en-US"/>
        </w:rPr>
        <w:t>:</w:t>
      </w:r>
      <w:r w:rsidRPr="00DD2DFB">
        <w:rPr>
          <w:rStyle w:val="Hyperlink1"/>
          <w:b/>
          <w:bCs/>
          <w:u w:val="none"/>
          <w:lang w:val="en-US"/>
        </w:rPr>
        <w:t xml:space="preserve"> between</w:t>
      </w:r>
      <w:r>
        <w:rPr>
          <w:rStyle w:val="Hyperlink1"/>
          <w:b/>
          <w:bCs/>
          <w:u w:val="none"/>
          <w:lang w:val="en-US"/>
        </w:rPr>
        <w:t xml:space="preserve">-session </w:t>
      </w:r>
      <w:r w:rsidRPr="00DD2DFB">
        <w:rPr>
          <w:rStyle w:val="Hyperlink1"/>
          <w:b/>
          <w:bCs/>
          <w:u w:val="none"/>
          <w:lang w:val="en-US"/>
        </w:rPr>
        <w:t>version</w:t>
      </w:r>
    </w:p>
    <w:p w14:paraId="0C061048" w14:textId="1D21C224" w:rsidR="00621041" w:rsidRDefault="00621041" w:rsidP="00621041">
      <w:pPr>
        <w:pStyle w:val="Body"/>
        <w:rPr>
          <w:rStyle w:val="Hyperlink1"/>
        </w:rPr>
      </w:pPr>
      <w:r>
        <w:rPr>
          <w:rStyle w:val="Hyperlink1"/>
        </w:rPr>
        <w:t>In this version, rats are always guided 3 times before a free choice can be made. There are 3 different horizon conditions, the short condition H = 1 in which only 1 free choice is allowed after the guided trials, the long condition H = 6 in which 6 free choices are allowed and the extra long condition H = 15 in which 15 free choices are allowed (Fig 1</w:t>
      </w:r>
      <w:ins w:id="28" w:author="Wang Siyu" w:date="2021-12-30T01:22:00Z">
        <w:r w:rsidR="00A50C52">
          <w:rPr>
            <w:rStyle w:val="Hyperlink1"/>
          </w:rPr>
          <w:t>C</w:t>
        </w:r>
      </w:ins>
      <w:del w:id="29" w:author="Wang Siyu" w:date="2021-12-30T01:22:00Z">
        <w:r w:rsidDel="00A50C52">
          <w:rPr>
            <w:rStyle w:val="Hyperlink1"/>
          </w:rPr>
          <w:delText>B</w:delText>
        </w:r>
      </w:del>
      <w:r>
        <w:rPr>
          <w:rStyle w:val="Hyperlink1"/>
        </w:rPr>
        <w:t>). In the same session, both home bases are associated with the same horizon condition (Fig 1</w:t>
      </w:r>
      <w:ins w:id="30" w:author="Wang Siyu" w:date="2021-12-30T01:22:00Z">
        <w:r w:rsidR="00B87651">
          <w:rPr>
            <w:rStyle w:val="Hyperlink1"/>
          </w:rPr>
          <w:t>A</w:t>
        </w:r>
      </w:ins>
      <w:del w:id="31" w:author="Wang Siyu" w:date="2021-12-30T01:22:00Z">
        <w:r w:rsidDel="00B87651">
          <w:rPr>
            <w:rStyle w:val="Hyperlink1"/>
          </w:rPr>
          <w:delText>C</w:delText>
        </w:r>
      </w:del>
      <w:r>
        <w:rPr>
          <w:rStyle w:val="Hyperlink1"/>
        </w:rPr>
        <w:t>). Rats performed games of different horizons in blocks of consecutive days before switching to the next horizon condition. H = 1 and H = 6 sessions were run in counterbalanced orders between rats, and H = 15 conditions were run after the H = 1 and H = 6 sessions were complete. Six rats participated in this experiment and completed a total of 292 sessions and 4802 games (36664 trials).</w:t>
      </w:r>
    </w:p>
    <w:p w14:paraId="5FAB41B7" w14:textId="77777777" w:rsidR="00621041" w:rsidRDefault="00621041" w:rsidP="00621041">
      <w:pPr>
        <w:pStyle w:val="Body"/>
        <w:rPr>
          <w:rStyle w:val="Hyperlink1"/>
        </w:rPr>
      </w:pPr>
    </w:p>
    <w:p w14:paraId="48050616" w14:textId="77777777" w:rsidR="00621041" w:rsidRPr="00DD2DFB" w:rsidRDefault="00621041" w:rsidP="00621041">
      <w:pPr>
        <w:pStyle w:val="Body"/>
        <w:rPr>
          <w:b/>
          <w:bCs/>
        </w:rPr>
      </w:pPr>
      <w:r w:rsidRPr="00DD2DFB">
        <w:rPr>
          <w:rStyle w:val="Hyperlink1"/>
          <w:b/>
          <w:bCs/>
        </w:rPr>
        <w:t>Experiment 2: within-session version</w:t>
      </w:r>
    </w:p>
    <w:p w14:paraId="03C75675" w14:textId="72A1E22A" w:rsidR="00621041" w:rsidRDefault="00621041" w:rsidP="00621041">
      <w:pPr>
        <w:pStyle w:val="Body"/>
        <w:rPr>
          <w:rStyle w:val="Hyperlink1"/>
          <w:rFonts w:ascii="Times New Roman" w:hAnsi="Times New Roman" w:cs="Times New Roman"/>
          <w:color w:val="auto"/>
          <w14:textOutline w14:w="0" w14:cap="rnd" w14:cmpd="sng" w14:algn="ctr">
            <w14:noFill/>
            <w14:prstDash w14:val="solid"/>
            <w14:bevel/>
          </w14:textOutline>
        </w:rPr>
      </w:pPr>
      <w:r>
        <w:rPr>
          <w:rStyle w:val="Hyperlink1"/>
        </w:rPr>
        <w:t>In this version, rats performed H = 1 and H = 6 games within the same session. A sound cue was played at each home base visit during each game indicating the corresponding horizon for that game, a low pitch sound was paired with short horizon games (H = 1) and a high pitch sound was paired with long horizon games (H = 6). For 192 out of a total of 218 sessions, one home base was always associated with the short horizon game and sound cue (H = 1), whereas the other home base was always associated with the long horizon game and sound cue (H = 6) (Fig 2</w:t>
      </w:r>
      <w:ins w:id="32" w:author="Wang Siyu" w:date="2021-12-30T01:23:00Z">
        <w:r w:rsidR="000C5828">
          <w:rPr>
            <w:rStyle w:val="Hyperlink1"/>
          </w:rPr>
          <w:t>A</w:t>
        </w:r>
      </w:ins>
      <w:del w:id="33" w:author="Wang Siyu" w:date="2021-12-30T01:23:00Z">
        <w:r w:rsidDel="000C5828">
          <w:rPr>
            <w:rStyle w:val="Hyperlink1"/>
          </w:rPr>
          <w:delText>B</w:delText>
        </w:r>
      </w:del>
      <w:r>
        <w:rPr>
          <w:rStyle w:val="Hyperlink1"/>
        </w:rPr>
        <w:t>). For the other 26 sessions, long and short horizon games could occur at either home bases signaled by the sound cue. Results from these 26 sessions were analyzed separately in the supplementary figure</w:t>
      </w:r>
      <w:ins w:id="34" w:author="Wang Siyu" w:date="2021-12-31T04:10:00Z">
        <w:r w:rsidR="00F566AB">
          <w:rPr>
            <w:rStyle w:val="Hyperlink1"/>
          </w:rPr>
          <w:t>s</w:t>
        </w:r>
        <w:r w:rsidR="00802161">
          <w:rPr>
            <w:rStyle w:val="Hyperlink1"/>
          </w:rPr>
          <w:t xml:space="preserve"> </w:t>
        </w:r>
      </w:ins>
      <w:ins w:id="35" w:author="Wang Siyu" w:date="2021-12-31T04:09:00Z">
        <w:r w:rsidR="00BD730D">
          <w:rPr>
            <w:rStyle w:val="Hyperlink1"/>
          </w:rPr>
          <w:t>S</w:t>
        </w:r>
      </w:ins>
      <w:ins w:id="36" w:author="Wang Siyu" w:date="2021-12-31T04:10:00Z">
        <w:r w:rsidR="00BD730D">
          <w:rPr>
            <w:rStyle w:val="Hyperlink1"/>
          </w:rPr>
          <w:t>2</w:t>
        </w:r>
      </w:ins>
      <w:del w:id="37" w:author="Wang Siyu" w:date="2021-12-31T04:09:00Z">
        <w:r w:rsidDel="00BD730D">
          <w:rPr>
            <w:rStyle w:val="Hyperlink1"/>
          </w:rPr>
          <w:delText>s</w:delText>
        </w:r>
      </w:del>
      <w:r>
        <w:rPr>
          <w:rStyle w:val="Hyperlink1"/>
        </w:rPr>
        <w:t>.</w:t>
      </w:r>
    </w:p>
    <w:p w14:paraId="114C7F87" w14:textId="0031A8C8" w:rsidR="00621041" w:rsidRDefault="00621041" w:rsidP="00621041">
      <w:pPr>
        <w:pStyle w:val="Body"/>
        <w:rPr>
          <w:rStyle w:val="Hyperlink1"/>
        </w:rPr>
      </w:pPr>
      <w:r>
        <w:rPr>
          <w:rStyle w:val="Hyperlink1"/>
        </w:rPr>
        <w:t>In each session, rats are guided nG times before a free choice can be made, nG = 0, 1,</w:t>
      </w:r>
      <w:del w:id="38" w:author="Wang Siyu" w:date="2021-12-30T01:38:00Z">
        <w:r w:rsidDel="00D6029B">
          <w:rPr>
            <w:rStyle w:val="Hyperlink1"/>
          </w:rPr>
          <w:delText xml:space="preserve"> </w:delText>
        </w:r>
      </w:del>
      <w:r>
        <w:rPr>
          <w:rStyle w:val="Hyperlink1"/>
        </w:rPr>
        <w:t xml:space="preserve"> or 3 for different sessions (Fig 2</w:t>
      </w:r>
      <w:ins w:id="39" w:author="Wang Siyu" w:date="2021-12-30T01:23:00Z">
        <w:r w:rsidR="00B06A09">
          <w:rPr>
            <w:rStyle w:val="Hyperlink1"/>
          </w:rPr>
          <w:t>B</w:t>
        </w:r>
      </w:ins>
      <w:del w:id="40" w:author="Wang Siyu" w:date="2021-12-30T01:23:00Z">
        <w:r w:rsidDel="00B06A09">
          <w:rPr>
            <w:rStyle w:val="Hyperlink1"/>
          </w:rPr>
          <w:delText>A</w:delText>
        </w:r>
      </w:del>
      <w:r>
        <w:rPr>
          <w:rStyle w:val="Hyperlink1"/>
        </w:rPr>
        <w:t xml:space="preserve">). For nG = 0, the rat will start each game by making free choices without guided trials. In order to compare nG = 0 with nG = 1 games, rats were asked to make H+1 free choices in nG = 0 games. For instance, for a long horizon game with no guided trials (nG = 0, H = 6), the rat would make 7 free choices. In the analysis, we treated the first free choice as if it was guided in nG = 0 games (in other words, the rats guide themselves in the first trial) to contrast it with nG = 1 games in which in the first trial the rat is actually guided (by the light cue). Four rats participated in this experiment and completed a total of 218 sessions and 5587 games (28436 trials). </w:t>
      </w:r>
    </w:p>
    <w:p w14:paraId="3EC51A49" w14:textId="77777777" w:rsidR="00621041" w:rsidRDefault="00621041" w:rsidP="00621041">
      <w:pPr>
        <w:pStyle w:val="Body"/>
        <w:rPr>
          <w:rStyle w:val="Hyperlink1"/>
        </w:rPr>
      </w:pPr>
    </w:p>
    <w:p w14:paraId="2A8E3DDC" w14:textId="77777777" w:rsidR="00621041" w:rsidRPr="00DD2DFB" w:rsidRDefault="00621041" w:rsidP="00621041">
      <w:pPr>
        <w:pStyle w:val="Body"/>
        <w:rPr>
          <w:rStyle w:val="Hyperlink1"/>
          <w:b/>
          <w:bCs/>
        </w:rPr>
      </w:pPr>
      <w:r w:rsidRPr="00DD2DFB">
        <w:rPr>
          <w:rStyle w:val="Hyperlink1"/>
          <w:b/>
          <w:bCs/>
        </w:rPr>
        <w:t>Experiment 3</w:t>
      </w:r>
      <w:r>
        <w:rPr>
          <w:rStyle w:val="Hyperlink1"/>
          <w:b/>
          <w:bCs/>
        </w:rPr>
        <w:t xml:space="preserve">: </w:t>
      </w:r>
      <w:r w:rsidRPr="00DD2DFB">
        <w:rPr>
          <w:rStyle w:val="Hyperlink1"/>
          <w:b/>
          <w:bCs/>
        </w:rPr>
        <w:t>randomized reward</w:t>
      </w:r>
    </w:p>
    <w:p w14:paraId="2DE7E482" w14:textId="7777777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t>In this experiment, we always used the long horizon condition (H = 6). However, instead of having a fixed reward for each rewarded feeder within a game, all rewarded feeders gave a uniformly random number of drops between 0 to 5 each time. In this case, there is nothing to learn. The reward contingency is completely random. Rats were guided 3 times before a free choice could be made. 4 rats participated in this experiment and completed a total of 20 sessions and 309 games (2781 trials).</w:t>
      </w:r>
    </w:p>
    <w:p w14:paraId="343622EC" w14:textId="7777777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p>
    <w:p w14:paraId="1BE68D74" w14:textId="77777777" w:rsidR="00621041" w:rsidRDefault="00621041" w:rsidP="00621041">
      <w:pPr>
        <w:pStyle w:val="Body"/>
        <w:spacing w:before="100" w:after="100"/>
        <w:rPr>
          <w:rStyle w:val="Hyperlink1"/>
          <w:u w:val="single"/>
        </w:rPr>
      </w:pPr>
      <w:r w:rsidRPr="00DD2DFB">
        <w:rPr>
          <w:rStyle w:val="Hyperlink1"/>
          <w:u w:val="single"/>
        </w:rPr>
        <w:t>Experiment</w:t>
      </w:r>
      <w:r>
        <w:rPr>
          <w:rStyle w:val="Hyperlink1"/>
          <w:u w:val="single"/>
        </w:rPr>
        <w:t>s</w:t>
      </w:r>
      <w:r w:rsidRPr="00DD2DFB">
        <w:rPr>
          <w:rStyle w:val="Hyperlink1"/>
          <w:u w:val="single"/>
        </w:rPr>
        <w:t xml:space="preserve"> </w:t>
      </w:r>
      <w:r>
        <w:rPr>
          <w:rStyle w:val="Hyperlink1"/>
          <w:u w:val="single"/>
        </w:rPr>
        <w:t>–</w:t>
      </w:r>
      <w:r w:rsidRPr="00DD2DFB">
        <w:rPr>
          <w:rStyle w:val="Hyperlink1"/>
          <w:u w:val="single"/>
        </w:rPr>
        <w:t xml:space="preserve"> human</w:t>
      </w:r>
      <w:r>
        <w:rPr>
          <w:rStyle w:val="Hyperlink1"/>
          <w:u w:val="single"/>
        </w:rPr>
        <w:t>s</w:t>
      </w:r>
    </w:p>
    <w:p w14:paraId="76CD6D2F" w14:textId="77777777" w:rsidR="00621041" w:rsidRPr="00DD2DFB" w:rsidRDefault="00621041" w:rsidP="00621041">
      <w:pPr>
        <w:pStyle w:val="Body"/>
        <w:spacing w:before="100" w:after="100"/>
        <w:rPr>
          <w:rStyle w:val="Hyperlink1"/>
          <w:b/>
          <w:bCs/>
        </w:rPr>
      </w:pPr>
      <w:r w:rsidRPr="000A724F">
        <w:rPr>
          <w:rStyle w:val="Hyperlink1"/>
          <w:b/>
          <w:bCs/>
        </w:rPr>
        <w:t xml:space="preserve">Experiment </w:t>
      </w:r>
      <w:r>
        <w:rPr>
          <w:rStyle w:val="Hyperlink1"/>
          <w:b/>
          <w:bCs/>
        </w:rPr>
        <w:t>4</w:t>
      </w:r>
      <w:r w:rsidRPr="000A724F">
        <w:rPr>
          <w:rStyle w:val="Hyperlink1"/>
          <w:b/>
          <w:bCs/>
        </w:rPr>
        <w:t xml:space="preserve"> </w:t>
      </w:r>
      <w:r>
        <w:rPr>
          <w:rStyle w:val="Hyperlink1"/>
          <w:b/>
          <w:bCs/>
        </w:rPr>
        <w:t>–</w:t>
      </w:r>
      <w:r w:rsidRPr="000A724F">
        <w:rPr>
          <w:rStyle w:val="Hyperlink1"/>
          <w:b/>
          <w:bCs/>
        </w:rPr>
        <w:t xml:space="preserve"> </w:t>
      </w:r>
      <w:r>
        <w:rPr>
          <w:rStyle w:val="Hyperlink1"/>
          <w:b/>
          <w:bCs/>
        </w:rPr>
        <w:t>small reward version</w:t>
      </w:r>
    </w:p>
    <w:p w14:paraId="41E2A04E" w14:textId="77777777" w:rsidR="00621041" w:rsidRDefault="00621041" w:rsidP="00621041">
      <w:pPr>
        <w:pStyle w:val="Body"/>
        <w:spacing w:before="100" w:after="100"/>
        <w:rPr>
          <w:rStyle w:val="Hyperlink1"/>
        </w:rPr>
      </w:pPr>
      <w:r>
        <w:rPr>
          <w:rStyle w:val="Hyperlink1"/>
        </w:rPr>
        <w:t>In this experiment, participants were sitting in a booth, in front of a computer screen. They were asked to choose between two slots machines (also referred to as bandits, Fig 3A) that gave out a fixed number of reward points uniformly drawn from 1 to 5. Participants were instructed to maximize the total number of points. The height of the boxes indicated the number of choices allowed in the current game (i.e. the horizon condition, Horizon=2 in Fig 3A) and each row represented a trial. Before participants made their own choices, in the very first trial, they were guided to pick one of the bandits (Trial 1 cue,</w:t>
      </w:r>
      <w:del w:id="41" w:author="Wang Siyu" w:date="2021-12-30T01:38:00Z">
        <w:r w:rsidDel="00BC3925">
          <w:rPr>
            <w:rStyle w:val="Hyperlink1"/>
          </w:rPr>
          <w:delText xml:space="preserve"> </w:delText>
        </w:r>
      </w:del>
      <w:r>
        <w:rPr>
          <w:rStyle w:val="Hyperlink1"/>
        </w:rPr>
        <w:t xml:space="preserve"> Fig 3A). The option available was cued with a green background color. Participants indicated their choices by pressing an arrow key on the keyboard. Their response was followed by an indication of how many rewards they obtained, the reward of the unchosen option was not shown and showed up as ‘XX’ (Trial 1 response, Fig 3A). From the 2nd trial, both bandits were available and participants were free to make their own choices. There were four horizon conditions (H=1, 2, 5, 10 free choices), and games with different horizons were pseudo-randomly interleaved (Fig 3B). 40 human participants completed a total of 6080 games (33440 trials).</w:t>
      </w:r>
    </w:p>
    <w:p w14:paraId="2E2CB078" w14:textId="77777777" w:rsidR="00621041" w:rsidRPr="000A724F" w:rsidRDefault="00621041" w:rsidP="00621041">
      <w:pPr>
        <w:pStyle w:val="Body"/>
        <w:spacing w:before="100" w:after="100"/>
        <w:rPr>
          <w:rStyle w:val="Hyperlink1"/>
          <w:b/>
          <w:bCs/>
        </w:rPr>
      </w:pPr>
      <w:r w:rsidRPr="000A724F">
        <w:rPr>
          <w:rStyle w:val="Hyperlink1"/>
          <w:b/>
          <w:bCs/>
        </w:rPr>
        <w:t xml:space="preserve">Experiment </w:t>
      </w:r>
      <w:r>
        <w:rPr>
          <w:rStyle w:val="Hyperlink1"/>
          <w:b/>
          <w:bCs/>
        </w:rPr>
        <w:t>5</w:t>
      </w:r>
      <w:r w:rsidRPr="000A724F">
        <w:rPr>
          <w:rStyle w:val="Hyperlink1"/>
          <w:b/>
          <w:bCs/>
        </w:rPr>
        <w:t xml:space="preserve"> </w:t>
      </w:r>
      <w:r>
        <w:rPr>
          <w:rStyle w:val="Hyperlink1"/>
          <w:b/>
          <w:bCs/>
        </w:rPr>
        <w:t>–</w:t>
      </w:r>
      <w:r w:rsidRPr="000A724F">
        <w:rPr>
          <w:rStyle w:val="Hyperlink1"/>
          <w:b/>
          <w:bCs/>
        </w:rPr>
        <w:t xml:space="preserve"> </w:t>
      </w:r>
      <w:r>
        <w:rPr>
          <w:rStyle w:val="Hyperlink1"/>
          <w:b/>
          <w:bCs/>
        </w:rPr>
        <w:t>large reward version</w:t>
      </w:r>
    </w:p>
    <w:p w14:paraId="037AC729" w14:textId="41BE0D44" w:rsidR="00621041" w:rsidRPr="00DD2DFB" w:rsidRDefault="00621041" w:rsidP="00621041">
      <w:pPr>
        <w:pStyle w:val="Body"/>
        <w:spacing w:before="100" w:after="100"/>
        <w:rPr>
          <w:rStyle w:val="Hyperlink1"/>
          <w:u w:val="single"/>
        </w:rPr>
      </w:pPr>
      <w:r>
        <w:rPr>
          <w:rStyle w:val="Hyperlink1"/>
        </w:rPr>
        <w:t xml:space="preserve">This experiment was the same as </w:t>
      </w:r>
      <w:commentRangeStart w:id="42"/>
      <w:r>
        <w:rPr>
          <w:rStyle w:val="Hyperlink1"/>
        </w:rPr>
        <w:t xml:space="preserve">experiment </w:t>
      </w:r>
      <w:ins w:id="43" w:author="Wang Siyu" w:date="2021-12-30T01:30:00Z">
        <w:r w:rsidR="007F5D1D">
          <w:rPr>
            <w:rStyle w:val="Hyperlink1"/>
          </w:rPr>
          <w:t>4</w:t>
        </w:r>
      </w:ins>
      <w:del w:id="44" w:author="Wang Siyu" w:date="2021-12-30T01:30:00Z">
        <w:r w:rsidDel="007F5D1D">
          <w:rPr>
            <w:rStyle w:val="Hyperlink1"/>
          </w:rPr>
          <w:delText>1</w:delText>
        </w:r>
      </w:del>
      <w:r>
        <w:rPr>
          <w:rStyle w:val="Hyperlink1"/>
        </w:rPr>
        <w:t xml:space="preserve"> </w:t>
      </w:r>
      <w:commentRangeEnd w:id="42"/>
      <w:r>
        <w:rPr>
          <w:rStyle w:val="CommentReference"/>
          <w:rFonts w:ascii="Times New Roman" w:hAnsi="Times New Roman" w:cs="Times New Roman"/>
          <w:color w:val="auto"/>
          <w14:textOutline w14:w="0" w14:cap="rnd" w14:cmpd="sng" w14:algn="ctr">
            <w14:noFill/>
            <w14:prstDash w14:val="solid"/>
            <w14:bevel/>
          </w14:textOutline>
        </w:rPr>
        <w:commentReference w:id="42"/>
      </w:r>
      <w:r>
        <w:rPr>
          <w:rStyle w:val="Hyperlink1"/>
        </w:rPr>
        <w:t xml:space="preserve">except that the reward points were drawn uniformly from 1 to 100. Results from this version is shown in the supplementary </w:t>
      </w:r>
      <w:del w:id="45" w:author="Wang Siyu" w:date="2021-12-31T04:10:00Z">
        <w:r w:rsidDel="008C03AA">
          <w:rPr>
            <w:rStyle w:val="Hyperlink1"/>
          </w:rPr>
          <w:delText>materials</w:delText>
        </w:r>
      </w:del>
      <w:ins w:id="46" w:author="Wang Siyu" w:date="2021-12-31T04:10:00Z">
        <w:r w:rsidR="008C03AA">
          <w:rPr>
            <w:rStyle w:val="Hyperlink1"/>
          </w:rPr>
          <w:t>figures S1</w:t>
        </w:r>
      </w:ins>
      <w:r w:rsidRPr="00DB60EF">
        <w:rPr>
          <w:rStyle w:val="Hyperlink1"/>
        </w:rPr>
        <w:t>.</w:t>
      </w:r>
      <w:r w:rsidRPr="00DD2DFB">
        <w:rPr>
          <w:rStyle w:val="Hyperlink1"/>
        </w:rPr>
        <w:t xml:space="preserve"> 42 human participants completed a total of 6720 games (</w:t>
      </w:r>
      <w:r>
        <w:rPr>
          <w:rStyle w:val="Hyperlink1"/>
        </w:rPr>
        <w:t>36960 trials).</w:t>
      </w:r>
    </w:p>
    <w:p w14:paraId="18372206" w14:textId="77777777" w:rsidR="00621041" w:rsidRDefault="00621041" w:rsidP="00621041">
      <w:pPr>
        <w:pStyle w:val="Body"/>
      </w:pPr>
    </w:p>
    <w:p w14:paraId="16210784" w14:textId="77777777" w:rsidR="00621041" w:rsidRDefault="00621041" w:rsidP="00621041">
      <w:pPr>
        <w:pStyle w:val="Body"/>
        <w:rPr>
          <w:u w:val="single"/>
        </w:rPr>
      </w:pPr>
      <w:r w:rsidRPr="00DD2DFB">
        <w:rPr>
          <w:u w:val="single"/>
        </w:rPr>
        <w:t>Model-free analysis</w:t>
      </w:r>
    </w:p>
    <w:p w14:paraId="0C2A036F" w14:textId="489D585E" w:rsidR="00621041" w:rsidRPr="00912F41" w:rsidRDefault="00621041" w:rsidP="00621041">
      <w:pPr>
        <w:pStyle w:val="Body"/>
      </w:pPr>
      <w:r>
        <w:t xml:space="preserve">We computed the following model-free measures of exploration. P(high reward) is the probability of choosing objectively the option with a higher deterministic reward. This measure gives some indication of exploitation. P(switch) is the probability of switching from the last chosen option, this gives some indication of exploration. P(explore) is the percentage of choosing the unguided option on the first free choice, i.e. P(switch) on the first free choice.  P(explore) is consistent with directed exploration, akin to p(high info) in previous human studies </w:t>
      </w:r>
      <w:r>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EN.CITE.DATA </w:instrText>
      </w:r>
      <w:r w:rsidR="00C912C7">
        <w:fldChar w:fldCharType="end"/>
      </w:r>
      <w:r>
        <w:fldChar w:fldCharType="separate"/>
      </w:r>
      <w:r>
        <w:rPr>
          <w:noProof/>
        </w:rPr>
        <w:t>(Wilson et al., 2014)</w:t>
      </w:r>
      <w:r>
        <w:fldChar w:fldCharType="end"/>
      </w:r>
      <w:r>
        <w:t>. On later free choices, P(switch) could have both a directed and random component. We computed and compared the above measures between humans and rats (Experiment 1, 4), between different horizon conditions (Experiment 2), and between guided and free choices (nGuided = 0 vs nGuided = 1 in rats, Experiment 2).</w:t>
      </w:r>
    </w:p>
    <w:p w14:paraId="42D280CE" w14:textId="77777777" w:rsidR="00621041" w:rsidRDefault="00621041" w:rsidP="00621041">
      <w:pPr>
        <w:pStyle w:val="Body"/>
        <w:rPr>
          <w:rFonts w:cs="Arial"/>
          <w:u w:val="single"/>
        </w:rPr>
      </w:pPr>
    </w:p>
    <w:p w14:paraId="20A4439E" w14:textId="77777777" w:rsidR="00621041" w:rsidRPr="003D0CB7" w:rsidRDefault="00621041" w:rsidP="00621041">
      <w:pPr>
        <w:pStyle w:val="Body"/>
        <w:rPr>
          <w:rFonts w:cs="Arial"/>
          <w:u w:val="single"/>
        </w:rPr>
      </w:pPr>
      <w:r>
        <w:rPr>
          <w:rFonts w:cs="Arial"/>
          <w:u w:val="single"/>
        </w:rPr>
        <w:t xml:space="preserve">Hierarchical </w:t>
      </w:r>
      <w:commentRangeStart w:id="47"/>
      <w:r w:rsidRPr="003D0CB7">
        <w:rPr>
          <w:rFonts w:cs="Arial"/>
          <w:u w:val="single"/>
        </w:rPr>
        <w:t>Bayesian analysis</w:t>
      </w:r>
      <w:commentRangeEnd w:id="47"/>
      <w:r>
        <w:rPr>
          <w:rStyle w:val="CommentReference"/>
          <w:rFonts w:ascii="Times New Roman" w:hAnsi="Times New Roman" w:cs="Times New Roman"/>
          <w:color w:val="auto"/>
          <w14:textOutline w14:w="0" w14:cap="rnd" w14:cmpd="sng" w14:algn="ctr">
            <w14:noFill/>
            <w14:prstDash w14:val="solid"/>
            <w14:bevel/>
          </w14:textOutline>
        </w:rPr>
        <w:commentReference w:id="47"/>
      </w:r>
    </w:p>
    <w:p w14:paraId="58C2C3A3" w14:textId="77777777" w:rsidR="00621041" w:rsidRDefault="00621041" w:rsidP="00621041">
      <w:pPr>
        <w:pStyle w:val="Body"/>
      </w:pPr>
      <w:r>
        <w:t xml:space="preserve">We used hierarchical Bayesian analysis to quantify directed exploration and random exploration for both humans and rats. We focus on humans’ and rats’ first free choices to be able to compare across horizon conditions. </w:t>
      </w:r>
    </w:p>
    <w:p w14:paraId="42D829BE" w14:textId="77777777" w:rsidR="00621041" w:rsidRDefault="00621041" w:rsidP="00621041">
      <w:pPr>
        <w:pStyle w:val="Body"/>
      </w:pPr>
    </w:p>
    <w:p w14:paraId="79C63C94" w14:textId="77777777" w:rsidR="00621041" w:rsidRDefault="00621041" w:rsidP="00621041">
      <w:pPr>
        <w:pStyle w:val="Body"/>
      </w:pPr>
      <w:r>
        <w:t xml:space="preserve">To model choices on the first free-choice trial, we assumed that subjects made decisions by computing the difference ∆Q between the reward value of the guided option, and an exploration threshold </w:t>
      </w:r>
      <m:oMath>
        <m:r>
          <w:rPr>
            <w:rFonts w:ascii="Cambria Math" w:hAnsi="Cambria Math"/>
          </w:rPr>
          <m:t>θ</m:t>
        </m:r>
      </m:oMath>
      <w:r>
        <w:t xml:space="preserve">, Subjects were more likely to explore the </w:t>
      </w:r>
      <w:r>
        <w:lastRenderedPageBreak/>
        <w:t xml:space="preserve">unknown option when </w:t>
      </w:r>
      <m:oMath>
        <m:r>
          <m:rPr>
            <m:sty m:val="p"/>
          </m:rPr>
          <w:rPr>
            <w:rFonts w:ascii="Cambria Math" w:hAnsi="Cambria Math"/>
          </w:rPr>
          <m:t>Δ</m:t>
        </m:r>
        <m:r>
          <w:rPr>
            <w:rFonts w:ascii="Cambria Math" w:hAnsi="Cambria Math"/>
          </w:rPr>
          <m:t>Q&lt;0</m:t>
        </m:r>
      </m:oMath>
      <w:r>
        <w:t xml:space="preserve">, and more likely to exploit the guided option when </w:t>
      </w:r>
      <m:oMath>
        <m:r>
          <m:rPr>
            <m:sty m:val="p"/>
          </m:rPr>
          <w:rPr>
            <w:rFonts w:ascii="Cambria Math" w:hAnsi="Cambria Math"/>
          </w:rPr>
          <m:t>Δ</m:t>
        </m:r>
        <m:r>
          <w:rPr>
            <w:rFonts w:ascii="Cambria Math" w:hAnsi="Cambria Math"/>
          </w:rPr>
          <m:t>Q&gt;0</m:t>
        </m:r>
      </m:oMath>
      <w:r>
        <w:t xml:space="preserve">. The level of randomness in choices were controlled by a decision noise parameter </w:t>
      </w:r>
      <m:oMath>
        <m:r>
          <w:rPr>
            <w:rFonts w:ascii="Cambria Math" w:hAnsi="Cambria Math"/>
          </w:rPr>
          <m:t>σ</m:t>
        </m:r>
      </m:oMath>
      <w:r>
        <w:t xml:space="preserve">. Both a higher exploration threshold </w:t>
      </w:r>
      <m:oMath>
        <m:r>
          <w:rPr>
            <w:rFonts w:ascii="Cambria Math" w:hAnsi="Cambria Math"/>
          </w:rPr>
          <m:t>θ</m:t>
        </m:r>
      </m:oMath>
      <w:r>
        <w:t xml:space="preserve"> and a higher decision noise </w:t>
      </w:r>
      <m:oMath>
        <m:r>
          <w:rPr>
            <w:rFonts w:ascii="Cambria Math" w:hAnsi="Cambria Math"/>
          </w:rPr>
          <m:t>σ</m:t>
        </m:r>
      </m:oMath>
      <w:r>
        <w:t xml:space="preserve"> could lead to more exploration. </w:t>
      </w:r>
      <m:oMath>
        <m:r>
          <w:rPr>
            <w:rFonts w:ascii="Cambria Math" w:hAnsi="Cambria Math"/>
          </w:rPr>
          <m:t>θ</m:t>
        </m:r>
      </m:oMath>
      <w:r>
        <w:t xml:space="preserve"> is a model-based measure of directed exploration and </w:t>
      </w:r>
      <m:oMath>
        <m:r>
          <w:rPr>
            <w:rFonts w:ascii="Cambria Math" w:hAnsi="Cambria Math"/>
          </w:rPr>
          <m:t>σ</m:t>
        </m:r>
      </m:oMath>
      <w:r>
        <w:t xml:space="preserve"> is a model-based measure of random exploration. Specifically, we write</w:t>
      </w:r>
    </w:p>
    <w:p w14:paraId="450F02CF" w14:textId="77777777" w:rsidR="00621041" w:rsidRDefault="00621041" w:rsidP="00621041">
      <w:pPr>
        <w:pStyle w:val="Body"/>
        <w:ind w:firstLine="720"/>
        <w:jc w:val="center"/>
      </w:pPr>
      <m:oMath>
        <m:r>
          <w:rPr>
            <w:rFonts w:ascii="Cambria Math" w:hAnsi="Cambria Math"/>
          </w:rPr>
          <m:t xml:space="preserve">∆Q = </m:t>
        </m:r>
        <m:sSub>
          <m:sSubPr>
            <m:ctrlPr>
              <w:rPr>
                <w:rFonts w:ascii="Cambria Math" w:hAnsi="Cambria Math"/>
                <w:i/>
              </w:rPr>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(1)</m:t>
        </m:r>
      </m:oMath>
      <w:r>
        <w:t xml:space="preserve">  </w:t>
      </w:r>
    </w:p>
    <w:p w14:paraId="6BEBA194" w14:textId="77777777" w:rsidR="00621041" w:rsidRDefault="00621041" w:rsidP="00621041">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exploit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r>
          <w:rPr>
            <w:rFonts w:ascii="Cambria Math" w:hAnsi="Cambria Math"/>
          </w:rPr>
          <m:t xml:space="preserve"> </m:t>
        </m:r>
        <m:r>
          <m:rPr>
            <m:sty m:val="p"/>
          </m:rPr>
          <w:rPr>
            <w:rFonts w:ascii="Cambria Math" w:hAnsi="Cambria Math"/>
          </w:rPr>
          <m:t>(2)</m:t>
        </m:r>
      </m:oMath>
      <w:r>
        <w:t xml:space="preserve">  </w:t>
      </w:r>
    </w:p>
    <w:p w14:paraId="49A29790" w14:textId="77777777" w:rsidR="00621041" w:rsidRDefault="00621041" w:rsidP="00621041">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t xml:space="preserve"> is the reward value of the guided option, </w:t>
      </w:r>
      <m:oMath>
        <m:r>
          <w:rPr>
            <w:rFonts w:ascii="Cambria Math" w:hAnsi="Cambria Math"/>
          </w:rPr>
          <m:t>θ</m:t>
        </m:r>
      </m:oMath>
      <w:r>
        <w:t xml:space="preserve"> is the exploration threshold, </w:t>
      </w:r>
      <w:commentRangeStart w:id="48"/>
      <w:commentRangeStart w:id="49"/>
      <m:oMath>
        <m:r>
          <w:rPr>
            <w:rFonts w:ascii="Cambria Math" w:hAnsi="Cambria Math"/>
          </w:rPr>
          <m:t>b</m:t>
        </m:r>
      </m:oMath>
      <w:r>
        <w:t xml:space="preserve"> is the spatial bias</w:t>
      </w:r>
      <w:commentRangeStart w:id="50"/>
      <w:r>
        <w:t xml:space="preserve">, </w:t>
      </w:r>
      <m:oMath>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m:t>
        </m:r>
      </m:oMath>
      <w:r>
        <w:t xml:space="preserve">is </w:t>
      </w:r>
      <w:commentRangeEnd w:id="50"/>
      <w:r>
        <w:rPr>
          <w:rStyle w:val="CommentReference"/>
          <w:rFonts w:ascii="Times New Roman" w:hAnsi="Times New Roman" w:cs="Times New Roman"/>
          <w:color w:val="auto"/>
          <w14:textOutline w14:w="0" w14:cap="rnd" w14:cmpd="sng" w14:algn="ctr">
            <w14:noFill/>
            <w14:prstDash w14:val="solid"/>
            <w14:bevel/>
          </w14:textOutline>
        </w:rPr>
        <w:commentReference w:id="50"/>
      </w:r>
      <w:r>
        <w:t xml:space="preserve">1 </w:t>
      </w:r>
      <w:commentRangeEnd w:id="48"/>
      <w:r>
        <w:rPr>
          <w:rStyle w:val="CommentReference"/>
          <w:rFonts w:ascii="Times New Roman" w:hAnsi="Times New Roman" w:cs="Times New Roman"/>
          <w:color w:val="auto"/>
          <w14:textOutline w14:w="0" w14:cap="rnd" w14:cmpd="sng" w14:algn="ctr">
            <w14:noFill/>
            <w14:prstDash w14:val="solid"/>
            <w14:bevel/>
          </w14:textOutline>
        </w:rPr>
        <w:commentReference w:id="48"/>
      </w:r>
      <w:commentRangeEnd w:id="49"/>
      <w:r w:rsidR="00774F68">
        <w:rPr>
          <w:rStyle w:val="CommentReference"/>
          <w:rFonts w:ascii="Times New Roman" w:hAnsi="Times New Roman" w:cs="Times New Roman"/>
          <w:color w:val="auto"/>
          <w14:textOutline w14:w="0" w14:cap="rnd" w14:cmpd="sng" w14:algn="ctr">
            <w14:noFill/>
            <w14:prstDash w14:val="solid"/>
            <w14:bevel/>
          </w14:textOutline>
        </w:rPr>
        <w:commentReference w:id="49"/>
      </w:r>
      <w:r>
        <w:t xml:space="preserve">when the guided side is left and is -1 when the guided side is right, </w:t>
      </w:r>
      <m:oMath>
        <m:r>
          <w:rPr>
            <w:rFonts w:ascii="Cambria Math" w:hAnsi="Cambria Math"/>
          </w:rPr>
          <m:t>σ</m:t>
        </m:r>
      </m:oMath>
      <w:r>
        <w:t xml:space="preserve"> is the decision noise. </w:t>
      </w:r>
    </w:p>
    <w:p w14:paraId="7D9D3F42" w14:textId="77777777" w:rsidR="00621041" w:rsidRDefault="00621041" w:rsidP="00621041">
      <w:pPr>
        <w:pStyle w:val="Body"/>
      </w:pPr>
    </w:p>
    <w:p w14:paraId="1490BFEA" w14:textId="718D2DFC" w:rsidR="00621041" w:rsidRDefault="00621041" w:rsidP="00621041">
      <w:pPr>
        <w:pStyle w:val="Body"/>
      </w:pPr>
      <w:r>
        <w:t xml:space="preserve">Each subject’s behavior in each horizon (H = 1,6 or 15 for rats and H = 1, 2, 5, 10 for humans) and in each nGuided condition (nGuided = 0, 1, or 3 for rats and nGuided = 1 for humans) was controlled by 3 free parameters, namely the exploration threshold </w:t>
      </w:r>
      <m:oMath>
        <m:r>
          <w:rPr>
            <w:rFonts w:ascii="Cambria Math" w:hAnsi="Cambria Math"/>
          </w:rPr>
          <m:t>θ</m:t>
        </m:r>
      </m:oMath>
      <w:r>
        <w:t xml:space="preserve">, spatial bias </w:t>
      </w:r>
      <m:oMath>
        <m:r>
          <w:rPr>
            <w:rFonts w:ascii="Cambria Math" w:hAnsi="Cambria Math"/>
          </w:rPr>
          <m:t>b</m:t>
        </m:r>
      </m:oMath>
      <w:r>
        <w:t xml:space="preserve"> and decision noise </w:t>
      </w:r>
      <m:oMath>
        <m:r>
          <w:rPr>
            <w:rFonts w:ascii="Cambria Math" w:hAnsi="Cambria Math"/>
          </w:rPr>
          <m:t>σ</m:t>
        </m:r>
      </m:oMath>
      <w:r>
        <w:t xml:space="preserve">. Model fitting was done separately for the rat and </w:t>
      </w:r>
      <w:del w:id="51" w:author="Wang Siyu" w:date="2021-12-30T01:33:00Z">
        <w:r w:rsidDel="00F80BDB">
          <w:delText xml:space="preserve"> </w:delText>
        </w:r>
      </w:del>
      <w:r>
        <w:t xml:space="preserve">human experiments. Each of the free parameters was fit to the behavior of each subject using a hierarchical Bayesian approach </w:t>
      </w:r>
      <w:r>
        <w:fldChar w:fldCharType="begin"/>
      </w:r>
      <w:r w:rsidR="00C912C7">
        <w:instrText xml:space="preserve"> ADDIN EN.CITE &lt;EndNote&gt;&lt;Cite&gt;&lt;Author&gt;Allenby&lt;/Author&gt;&lt;Year&gt;2005&lt;/Year&gt;&lt;RecNum&gt;28&lt;/RecNum&gt;&lt;DisplayText&gt;(Allenby, Rossi, &amp;amp; McCulloch, 2005)&lt;/DisplayText&gt;&lt;record&gt;&lt;rec-number&gt;28&lt;/rec-number&gt;&lt;foreign-keys&gt;&lt;key app="EN" db-id="p99ef9zwo2s9x5edex5x2fpn29pa5edwd9wp" timestamp="1640944339"&gt;28&lt;/key&gt;&lt;/foreign-keys&gt;&lt;ref-type name="Journal Article"&gt;17&lt;/ref-type&gt;&lt;contributors&gt;&lt;authors&gt;&lt;author&gt;Allenby, Greg M&lt;/author&gt;&lt;author&gt;Rossi, Peter E&lt;/author&gt;&lt;author&gt;McCulloch, Robert E&lt;/author&gt;&lt;/authors&gt;&lt;/contributors&gt;&lt;titles&gt;&lt;title&gt;Hierarchical bayes models: A practitioners guide. ssrn scholarly paper id 655541&lt;/title&gt;&lt;secondary-title&gt;Social Science Research Network, Rochester, NY&lt;/secondary-title&gt;&lt;/titles&gt;&lt;periodical&gt;&lt;full-title&gt;Social Science Research Network, Rochester, NY&lt;/full-title&gt;&lt;/periodical&gt;&lt;dates&gt;&lt;year&gt;2005&lt;/year&gt;&lt;/dates&gt;&lt;urls&gt;&lt;/urls&gt;&lt;/record&gt;&lt;/Cite&gt;&lt;/EndNote&gt;</w:instrText>
      </w:r>
      <w:r>
        <w:fldChar w:fldCharType="separate"/>
      </w:r>
      <w:r>
        <w:rPr>
          <w:noProof/>
        </w:rPr>
        <w:t>(Allenby, Rossi, &amp; McCulloch, 2005)</w:t>
      </w:r>
      <w:r>
        <w:fldChar w:fldCharType="end"/>
      </w:r>
      <w:r>
        <w:t xml:space="preserve">. The parameters for each subject are assumed to be sampled from group-level prior distributions whose parameters, the so-called ‘hyperparameters’ are estimated using a Markov Chain Monte Carlo sampling procedure. The hyperparameters themselves are assumed to be sampled from ‘hyperprior’ distributions whose parameters are set so that these hyperpriors are broad. The specific priors and hyperpriors for each parameter are shown in table 1. Here, the group-level mean of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hg</m:t>
                </m:r>
              </m:sub>
            </m:sSub>
          </m:num>
          <m:den>
            <m:sSub>
              <m:sSubPr>
                <m:ctrlPr>
                  <w:rPr>
                    <w:rFonts w:ascii="Cambria Math" w:hAnsi="Cambria Math"/>
                    <w:i/>
                  </w:rPr>
                </m:ctrlPr>
              </m:sSubPr>
              <m:e>
                <m:r>
                  <w:rPr>
                    <w:rFonts w:ascii="Cambria Math" w:hAnsi="Cambria Math"/>
                  </w:rPr>
                  <m:t>a</m:t>
                </m:r>
              </m:e>
              <m:sub>
                <m:r>
                  <w:rPr>
                    <w:rFonts w:ascii="Cambria Math" w:hAnsi="Cambria Math"/>
                  </w:rPr>
                  <m:t>hg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hg</m:t>
                </m:r>
              </m:sub>
            </m:sSub>
          </m:den>
        </m:f>
      </m:oMath>
      <w:r>
        <w:t xml:space="preserve"> and the group-level mean of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hg</m:t>
                </m:r>
              </m:sub>
            </m:sSub>
          </m:num>
          <m:den>
            <m:sSub>
              <m:sSubPr>
                <m:ctrlPr>
                  <w:rPr>
                    <w:rFonts w:ascii="Cambria Math" w:hAnsi="Cambria Math"/>
                    <w:i/>
                  </w:rPr>
                </m:ctrlPr>
              </m:sSubPr>
              <m:e>
                <m:r>
                  <w:rPr>
                    <w:rFonts w:ascii="Cambria Math" w:hAnsi="Cambria Math"/>
                  </w:rPr>
                  <m:t>λ</m:t>
                </m:r>
              </m:e>
              <m:sub>
                <m:r>
                  <w:rPr>
                    <w:rFonts w:ascii="Cambria Math" w:hAnsi="Cambria Math"/>
                  </w:rPr>
                  <m:t>hg</m:t>
                </m:r>
              </m:sub>
            </m:sSub>
          </m:den>
        </m:f>
      </m:oMath>
      <w:r>
        <w:t xml:space="preserve">. Posterior distributions over the exploration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oMath>
      <w:r>
        <w:t xml:space="preserve"> and the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oMath>
      <w:r>
        <w:t xml:space="preserve"> are shown for each experiment (Fig 7, 8, 10, 11). </w:t>
      </w:r>
    </w:p>
    <w:p w14:paraId="101F2E15" w14:textId="77777777" w:rsidR="00621041" w:rsidRDefault="00621041" w:rsidP="00621041">
      <w:pPr>
        <w:pStyle w:val="Body"/>
      </w:pPr>
    </w:p>
    <w:p w14:paraId="17378657" w14:textId="77777777" w:rsidR="00621041" w:rsidRDefault="00621041" w:rsidP="00621041">
      <w:pPr>
        <w:pStyle w:val="Caption"/>
        <w:keepNext/>
      </w:pPr>
      <w:r>
        <w:t xml:space="preserve">Table </w:t>
      </w:r>
      <w:fldSimple w:instr=" SEQ Table \* ARABIC ">
        <w:r>
          <w:rPr>
            <w:noProof/>
          </w:rPr>
          <w:t>1</w:t>
        </w:r>
      </w:fldSimple>
      <w:r>
        <w:t xml:space="preserve"> Model parameters, priors and hyperpriors</w:t>
      </w:r>
    </w:p>
    <w:tbl>
      <w:tblPr>
        <w:tblW w:w="9355" w:type="dxa"/>
        <w:tblBorders>
          <w:top w:val="single" w:sz="4" w:space="0" w:color="auto"/>
          <w:insideH w:val="dotted" w:sz="4" w:space="0" w:color="auto"/>
          <w:insideV w:val="dotted" w:sz="4" w:space="0" w:color="auto"/>
        </w:tblBorders>
        <w:tblLook w:val="04A0" w:firstRow="1" w:lastRow="0" w:firstColumn="1" w:lastColumn="0" w:noHBand="0" w:noVBand="1"/>
        <w:tblPrChange w:id="52" w:author="Wang Siyu" w:date="2021-12-30T01:34:00Z">
          <w:tblPr>
            <w:tblW w:w="9355" w:type="dxa"/>
            <w:tblLook w:val="04A0" w:firstRow="1" w:lastRow="0" w:firstColumn="1" w:lastColumn="0" w:noHBand="0" w:noVBand="1"/>
          </w:tblPr>
        </w:tblPrChange>
      </w:tblPr>
      <w:tblGrid>
        <w:gridCol w:w="3229"/>
        <w:gridCol w:w="2812"/>
        <w:gridCol w:w="3314"/>
        <w:tblGridChange w:id="53">
          <w:tblGrid>
            <w:gridCol w:w="3229"/>
            <w:gridCol w:w="2812"/>
            <w:gridCol w:w="3314"/>
          </w:tblGrid>
        </w:tblGridChange>
      </w:tblGrid>
      <w:tr w:rsidR="00621041" w:rsidRPr="00C20D50" w14:paraId="60A192A4" w14:textId="77777777" w:rsidTr="00A9405D">
        <w:tc>
          <w:tcPr>
            <w:tcW w:w="4765" w:type="dxa"/>
            <w:tcPrChange w:id="54" w:author="Wang Siyu" w:date="2021-12-30T01:34:00Z">
              <w:tcPr>
                <w:tcW w:w="4765" w:type="dxa"/>
              </w:tcPr>
            </w:tcPrChange>
          </w:tcPr>
          <w:p w14:paraId="48297F9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Parameter</w:t>
            </w:r>
          </w:p>
        </w:tc>
        <w:tc>
          <w:tcPr>
            <w:tcW w:w="907" w:type="dxa"/>
            <w:tcPrChange w:id="55" w:author="Wang Siyu" w:date="2021-12-30T01:34:00Z">
              <w:tcPr>
                <w:tcW w:w="907" w:type="dxa"/>
              </w:tcPr>
            </w:tcPrChange>
          </w:tcPr>
          <w:p w14:paraId="7B1172D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Prior</w:t>
            </w:r>
          </w:p>
        </w:tc>
        <w:tc>
          <w:tcPr>
            <w:tcW w:w="3683" w:type="dxa"/>
            <w:tcPrChange w:id="56" w:author="Wang Siyu" w:date="2021-12-30T01:34:00Z">
              <w:tcPr>
                <w:tcW w:w="3683" w:type="dxa"/>
              </w:tcPr>
            </w:tcPrChange>
          </w:tcPr>
          <w:p w14:paraId="67707767"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Hyperpriors</w:t>
            </w:r>
          </w:p>
        </w:tc>
      </w:tr>
      <w:tr w:rsidR="00621041" w:rsidRPr="00C20D50" w14:paraId="74EB9037" w14:textId="77777777" w:rsidTr="00A9405D">
        <w:tc>
          <w:tcPr>
            <w:tcW w:w="4765" w:type="dxa"/>
            <w:tcPrChange w:id="57" w:author="Wang Siyu" w:date="2021-12-30T01:34:00Z">
              <w:tcPr>
                <w:tcW w:w="4765" w:type="dxa"/>
              </w:tcPr>
            </w:tcPrChange>
          </w:tcPr>
          <w:p w14:paraId="318390D2" w14:textId="4B2E258D" w:rsidR="00621041" w:rsidRDefault="0062104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Change w:id="58" w:author="Wang Siyu" w:date="2021-12-30T01:35:00Z">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C20D50">
              <w:rPr>
                <w:rFonts w:ascii="Times New Roman" w:hAnsi="Times New Roman" w:cs="Times New Roman"/>
              </w:rPr>
              <w:t xml:space="preserve">Exploration threshold </w:t>
            </w:r>
            <m:oMath>
              <m:sSub>
                <m:sSubPr>
                  <m:ctrlPr>
                    <w:ins w:id="59" w:author="Wang Siyu" w:date="2021-12-30T01:35:00Z">
                      <w:rPr>
                        <w:rFonts w:ascii="Cambria Math" w:hAnsi="Cambria Math" w:cs="Times New Roman"/>
                        <w:i/>
                      </w:rPr>
                    </w:ins>
                  </m:ctrlPr>
                </m:sSubPr>
                <m:e>
                  <m:r>
                    <w:ins w:id="60" w:author="Wang Siyu" w:date="2021-12-30T01:35:00Z">
                      <w:rPr>
                        <w:rFonts w:ascii="Cambria Math" w:hAnsi="Cambria Math" w:cs="Times New Roman"/>
                      </w:rPr>
                      <m:t>θ</m:t>
                    </w:ins>
                  </m:r>
                </m:e>
                <m:sub>
                  <m:r>
                    <w:ins w:id="61" w:author="Wang Siyu" w:date="2021-12-30T01:35:00Z">
                      <w:rPr>
                        <w:rFonts w:ascii="Cambria Math" w:hAnsi="Cambria Math" w:cs="Times New Roman"/>
                      </w:rPr>
                      <m:t>hgs</m:t>
                    </w:ins>
                  </m:r>
                </m:sub>
              </m:sSub>
            </m:oMath>
          </w:p>
          <w:p w14:paraId="1F5789B4" w14:textId="77777777" w:rsidR="00621041" w:rsidRPr="00DD2DFB" w:rsidRDefault="00C912C7"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hgs</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m:oMathPara>
          </w:p>
        </w:tc>
        <w:tc>
          <w:tcPr>
            <w:tcW w:w="907" w:type="dxa"/>
            <w:tcPrChange w:id="62" w:author="Wang Siyu" w:date="2021-12-30T01:34:00Z">
              <w:tcPr>
                <w:tcW w:w="907" w:type="dxa"/>
              </w:tcPr>
            </w:tcPrChange>
          </w:tcPr>
          <w:p w14:paraId="7C4A87D1" w14:textId="77777777" w:rsidR="00621041" w:rsidRPr="00DD2DFB" w:rsidRDefault="00C912C7"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m:t>
                    </m:r>
                  </m:sub>
                </m:sSub>
                <m:r>
                  <w:rPr>
                    <w:rFonts w:ascii="Cambria Math" w:hAnsi="Cambria Math" w:cs="Times New Roman"/>
                  </w:rPr>
                  <m:t>)</m:t>
                </m:r>
              </m:oMath>
            </m:oMathPara>
          </w:p>
        </w:tc>
        <w:tc>
          <w:tcPr>
            <w:tcW w:w="3683" w:type="dxa"/>
            <w:tcPrChange w:id="63" w:author="Wang Siyu" w:date="2021-12-30T01:34:00Z">
              <w:tcPr>
                <w:tcW w:w="3683" w:type="dxa"/>
              </w:tcPr>
            </w:tcPrChange>
          </w:tcPr>
          <w:p w14:paraId="52495D6D" w14:textId="77777777" w:rsidR="00621041" w:rsidRDefault="00C912C7"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hg</m:t>
                    </m:r>
                  </m:sub>
                </m:sSub>
                <m:r>
                  <w:rPr>
                    <w:rFonts w:ascii="Cambria Math" w:hAnsi="Cambria Math" w:cs="Times New Roman"/>
                  </w:rPr>
                  <m:t>~U(0.1, 10)</m:t>
                </m:r>
              </m:oMath>
            </m:oMathPara>
          </w:p>
          <w:p w14:paraId="63920C37" w14:textId="77777777" w:rsidR="00621041" w:rsidRPr="00DD2DFB" w:rsidRDefault="00C912C7"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m:t>
                    </m:r>
                  </m:sub>
                </m:sSub>
                <m:r>
                  <w:rPr>
                    <w:rFonts w:ascii="Cambria Math" w:hAnsi="Cambria Math" w:cs="Times New Roman"/>
                  </w:rPr>
                  <m:t>~U(0.1, 10)</m:t>
                </m:r>
              </m:oMath>
            </m:oMathPara>
          </w:p>
        </w:tc>
      </w:tr>
      <w:tr w:rsidR="00621041" w:rsidRPr="00C20D50" w14:paraId="41D1C42A" w14:textId="77777777" w:rsidTr="00A9405D">
        <w:tc>
          <w:tcPr>
            <w:tcW w:w="4765" w:type="dxa"/>
            <w:tcPrChange w:id="64" w:author="Wang Siyu" w:date="2021-12-30T01:34:00Z">
              <w:tcPr>
                <w:tcW w:w="4765" w:type="dxa"/>
              </w:tcPr>
            </w:tcPrChange>
          </w:tcPr>
          <w:p w14:paraId="0C087FF3"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 xml:space="preserve">Decision noise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oMath>
          </w:p>
        </w:tc>
        <w:tc>
          <w:tcPr>
            <w:tcW w:w="907" w:type="dxa"/>
            <w:tcPrChange w:id="65" w:author="Wang Siyu" w:date="2021-12-30T01:34:00Z">
              <w:tcPr>
                <w:tcW w:w="907" w:type="dxa"/>
              </w:tcPr>
            </w:tcPrChange>
          </w:tcPr>
          <w:p w14:paraId="3D214B65" w14:textId="77777777" w:rsidR="00621041" w:rsidRPr="00DD2DFB" w:rsidRDefault="00C912C7"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r>
                  <w:rPr>
                    <w:rFonts w:ascii="Cambria Math" w:hAnsi="Cambria Math" w:cs="Times New Roman"/>
                  </w:rPr>
                  <m:t>~Gamma(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hg</m:t>
                    </m:r>
                  </m:sub>
                </m:sSub>
                <m:r>
                  <w:rPr>
                    <w:rFonts w:ascii="Cambria Math" w:hAnsi="Cambria Math" w:cs="Times New Roman"/>
                  </w:rPr>
                  <m:t>)</m:t>
                </m:r>
              </m:oMath>
            </m:oMathPara>
          </w:p>
        </w:tc>
        <w:tc>
          <w:tcPr>
            <w:tcW w:w="3683" w:type="dxa"/>
            <w:tcPrChange w:id="66" w:author="Wang Siyu" w:date="2021-12-30T01:34:00Z">
              <w:tcPr>
                <w:tcW w:w="3683" w:type="dxa"/>
              </w:tcPr>
            </w:tcPrChange>
          </w:tcPr>
          <w:p w14:paraId="41562B6C" w14:textId="77777777" w:rsidR="00621041" w:rsidRDefault="00C912C7"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hg</m:t>
                    </m:r>
                  </m:sub>
                </m:sSub>
                <m:r>
                  <w:rPr>
                    <w:rFonts w:ascii="Cambria Math" w:hAnsi="Cambria Math" w:cs="Times New Roman"/>
                  </w:rPr>
                  <m:t>~Exponential(1)</m:t>
                </m:r>
              </m:oMath>
            </m:oMathPara>
          </w:p>
          <w:p w14:paraId="21CC9DE3" w14:textId="77777777" w:rsidR="00621041" w:rsidRPr="00DD2DFB" w:rsidRDefault="00C912C7"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hg</m:t>
                    </m:r>
                  </m:sub>
                </m:sSub>
                <m:r>
                  <w:rPr>
                    <w:rFonts w:ascii="Cambria Math" w:hAnsi="Cambria Math" w:cs="Times New Roman"/>
                  </w:rPr>
                  <m:t>~Exponential(10)</m:t>
                </m:r>
              </m:oMath>
            </m:oMathPara>
          </w:p>
        </w:tc>
      </w:tr>
      <w:tr w:rsidR="00621041" w:rsidRPr="00C20D50" w14:paraId="5437CD18" w14:textId="77777777" w:rsidTr="00A9405D">
        <w:tc>
          <w:tcPr>
            <w:tcW w:w="4765" w:type="dxa"/>
            <w:tcPrChange w:id="67" w:author="Wang Siyu" w:date="2021-12-30T01:34:00Z">
              <w:tcPr>
                <w:tcW w:w="4765" w:type="dxa"/>
              </w:tcPr>
            </w:tcPrChange>
          </w:tcPr>
          <w:p w14:paraId="275F49AA"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 xml:space="preserve">Spatial bias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oMath>
          </w:p>
        </w:tc>
        <w:tc>
          <w:tcPr>
            <w:tcW w:w="907" w:type="dxa"/>
            <w:tcPrChange w:id="68" w:author="Wang Siyu" w:date="2021-12-30T01:34:00Z">
              <w:tcPr>
                <w:tcW w:w="907" w:type="dxa"/>
              </w:tcPr>
            </w:tcPrChange>
          </w:tcPr>
          <w:p w14:paraId="0D99C066" w14:textId="77777777" w:rsidR="00621041" w:rsidRPr="00DD2DFB" w:rsidRDefault="00C912C7"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r>
                  <w:rPr>
                    <w:rFonts w:ascii="Cambria Math" w:hAnsi="Cambria Math" w:cs="Times New Roman"/>
                  </w:rPr>
                  <m:t>~Gaussian(</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hg</m:t>
                    </m:r>
                  </m:sub>
                </m:sSub>
                <m:r>
                  <w:rPr>
                    <w:rFonts w:ascii="Cambria Math" w:hAnsi="Cambria Math" w:cs="Times New Roman"/>
                  </w:rPr>
                  <m:t>)</m:t>
                </m:r>
              </m:oMath>
            </m:oMathPara>
          </w:p>
        </w:tc>
        <w:tc>
          <w:tcPr>
            <w:tcW w:w="3683" w:type="dxa"/>
            <w:tcPrChange w:id="69" w:author="Wang Siyu" w:date="2021-12-30T01:34:00Z">
              <w:tcPr>
                <w:tcW w:w="3683" w:type="dxa"/>
              </w:tcPr>
            </w:tcPrChange>
          </w:tcPr>
          <w:p w14:paraId="5E76C106" w14:textId="77777777" w:rsidR="00621041" w:rsidRDefault="00C912C7"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hg</m:t>
                    </m:r>
                  </m:sub>
                </m:sSub>
                <m:r>
                  <w:rPr>
                    <w:rFonts w:ascii="Cambria Math" w:hAnsi="Cambria Math" w:cs="Times New Roman"/>
                  </w:rPr>
                  <m:t>~Gaussian(0, 0.0001)</m:t>
                </m:r>
              </m:oMath>
            </m:oMathPara>
          </w:p>
          <w:p w14:paraId="0CD7F752" w14:textId="77777777" w:rsidR="00621041" w:rsidRPr="00DD2DFB" w:rsidRDefault="00C912C7"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hg</m:t>
                    </m:r>
                  </m:sub>
                </m:sSub>
                <m:r>
                  <w:rPr>
                    <w:rFonts w:ascii="Cambria Math" w:hAnsi="Cambria Math" w:cs="Times New Roman"/>
                  </w:rPr>
                  <m:t>~Gamma(1, 0.001)</m:t>
                </m:r>
              </m:oMath>
            </m:oMathPara>
          </w:p>
        </w:tc>
      </w:tr>
    </w:tbl>
    <w:p w14:paraId="7BC3F66B" w14:textId="0EEC782A" w:rsidR="00621041" w:rsidRPr="00DD2DFB" w:rsidRDefault="00621041" w:rsidP="00621041">
      <w:pPr>
        <w:pStyle w:val="Body"/>
        <w:rPr>
          <w:sz w:val="16"/>
          <w:szCs w:val="16"/>
        </w:rPr>
      </w:pPr>
      <w:r w:rsidRPr="00DD2DFB">
        <w:rPr>
          <w:sz w:val="16"/>
          <w:szCs w:val="16"/>
        </w:rPr>
        <w:t xml:space="preserve">*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oMath>
      <w:r w:rsidRPr="00DD2DFB">
        <w:rPr>
          <w:sz w:val="16"/>
          <w:szCs w:val="16"/>
        </w:rPr>
        <w:t xml:space="preserve"> is the maximal reward in the experiment.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=5</m:t>
        </m:r>
      </m:oMath>
      <w:r w:rsidRPr="00DD2DFB">
        <w:rPr>
          <w:sz w:val="16"/>
          <w:szCs w:val="16"/>
        </w:rPr>
        <w:t xml:space="preserve"> for all experiments except for human experiment </w:t>
      </w:r>
      <w:ins w:id="70" w:author="Wang Siyu" w:date="2021-12-30T01:36:00Z">
        <w:r w:rsidR="00A26E5D">
          <w:rPr>
            <w:sz w:val="16"/>
            <w:szCs w:val="16"/>
          </w:rPr>
          <w:t>5</w:t>
        </w:r>
      </w:ins>
      <w:del w:id="71" w:author="Wang Siyu" w:date="2021-12-30T01:36:00Z">
        <w:r w:rsidRPr="00DD2DFB" w:rsidDel="00A26E5D">
          <w:rPr>
            <w:sz w:val="16"/>
            <w:szCs w:val="16"/>
          </w:rPr>
          <w:delText>2</w:delText>
        </w:r>
      </w:del>
      <w:r w:rsidRPr="00DD2DFB">
        <w:rPr>
          <w:sz w:val="16"/>
          <w:szCs w:val="16"/>
        </w:rPr>
        <w:t xml:space="preserve">, in which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=100</m:t>
        </m:r>
      </m:oMath>
      <w:r w:rsidRPr="00DD2DFB">
        <w:rPr>
          <w:sz w:val="16"/>
          <w:szCs w:val="16"/>
        </w:rPr>
        <w:t>.</w:t>
      </w:r>
    </w:p>
    <w:p w14:paraId="27D16BDF" w14:textId="77777777" w:rsidR="00621041" w:rsidRPr="00DD2DFB" w:rsidRDefault="00621041" w:rsidP="00621041">
      <w:pPr>
        <w:pStyle w:val="Body"/>
        <w:rPr>
          <w:sz w:val="16"/>
          <w:szCs w:val="16"/>
        </w:rPr>
      </w:pPr>
      <w:r w:rsidRPr="00DD2DFB">
        <w:rPr>
          <w:sz w:val="16"/>
          <w:szCs w:val="16"/>
        </w:rPr>
        <w:t xml:space="preserve">** </w:t>
      </w:r>
      <m:oMath>
        <m:r>
          <w:rPr>
            <w:rFonts w:ascii="Cambria Math" w:hAnsi="Cambria Math"/>
            <w:sz w:val="16"/>
            <w:szCs w:val="16"/>
          </w:rPr>
          <m:t>h</m:t>
        </m:r>
      </m:oMath>
      <w:r w:rsidRPr="00DD2DFB">
        <w:rPr>
          <w:sz w:val="16"/>
          <w:szCs w:val="16"/>
        </w:rPr>
        <w:t xml:space="preserve"> = horizon, </w:t>
      </w:r>
      <m:oMath>
        <m:r>
          <w:rPr>
            <w:rFonts w:ascii="Cambria Math" w:hAnsi="Cambria Math"/>
            <w:sz w:val="16"/>
            <w:szCs w:val="16"/>
          </w:rPr>
          <m:t>g</m:t>
        </m:r>
      </m:oMath>
      <w:r w:rsidRPr="00DD2DFB">
        <w:rPr>
          <w:sz w:val="16"/>
          <w:szCs w:val="16"/>
        </w:rPr>
        <w:t xml:space="preserve"> = nGuided, </w:t>
      </w:r>
      <m:oMath>
        <m:r>
          <w:rPr>
            <w:rFonts w:ascii="Cambria Math" w:hAnsi="Cambria Math"/>
            <w:sz w:val="16"/>
            <w:szCs w:val="16"/>
          </w:rPr>
          <m:t>s</m:t>
        </m:r>
      </m:oMath>
      <w:r w:rsidRPr="00DD2DFB">
        <w:rPr>
          <w:sz w:val="16"/>
          <w:szCs w:val="16"/>
        </w:rPr>
        <w:t xml:space="preserve"> = subject (each rat or each human participant)</w:t>
      </w:r>
    </w:p>
    <w:p w14:paraId="28240D60" w14:textId="77777777" w:rsidR="00621041" w:rsidRDefault="00621041" w:rsidP="00621041">
      <w:pPr>
        <w:pStyle w:val="Body"/>
      </w:pPr>
    </w:p>
    <w:p w14:paraId="0A21DAAB" w14:textId="2B2B9801" w:rsidR="00621041" w:rsidRDefault="00621041" w:rsidP="00621041">
      <w:pPr>
        <w:pStyle w:val="Body"/>
      </w:pPr>
      <w:r>
        <w:t xml:space="preserve">The model fitting was implemented using the JAGS package (Depaoli et al., 2016, Steyvers, 2011) via the MATJAGS interface (psiexp.ss.uci.edu/research/programs data/jags). This package approximates the posterior distribution over model parameters by generating samples from this posterior distribution given the observed behavioral data. We used 4 independent Markov chains to generate </w:t>
      </w:r>
      <w:del w:id="72" w:author="Wang Siyu" w:date="2021-12-30T05:10:00Z">
        <w:r w:rsidDel="004E6032">
          <w:delText xml:space="preserve">40000 </w:delText>
        </w:r>
      </w:del>
      <w:ins w:id="73" w:author="Wang Siyu" w:date="2021-12-31T02:55:00Z">
        <w:r w:rsidR="0020223E">
          <w:t>8</w:t>
        </w:r>
      </w:ins>
      <w:ins w:id="74" w:author="Wang Siyu" w:date="2021-12-30T05:10:00Z">
        <w:r w:rsidR="004E6032">
          <w:t xml:space="preserve">0000 </w:t>
        </w:r>
      </w:ins>
      <w:r>
        <w:t xml:space="preserve">samples from the </w:t>
      </w:r>
      <w:r>
        <w:lastRenderedPageBreak/>
        <w:t>posterior distribution over parameters (</w:t>
      </w:r>
      <w:ins w:id="75" w:author="Wang Siyu" w:date="2021-12-31T02:55:00Z">
        <w:r w:rsidR="005634DF">
          <w:t>2</w:t>
        </w:r>
      </w:ins>
      <w:del w:id="76" w:author="Wang Siyu" w:date="2021-12-30T05:10:00Z">
        <w:r w:rsidDel="00F46912">
          <w:delText>1</w:delText>
        </w:r>
      </w:del>
      <w:r>
        <w:t xml:space="preserve">0000 samples per chain). Each chain had a burn in period of </w:t>
      </w:r>
      <w:ins w:id="77" w:author="Wang Siyu" w:date="2021-12-30T05:09:00Z">
        <w:r w:rsidR="00DA2F07">
          <w:t>10</w:t>
        </w:r>
      </w:ins>
      <w:del w:id="78" w:author="Wang Siyu" w:date="2021-12-30T05:09:00Z">
        <w:r w:rsidDel="00DA2F07">
          <w:delText>5</w:delText>
        </w:r>
      </w:del>
      <w:r>
        <w:t>000 samples, which were discarded to reduce the effects of initial conditions, and posterior samples were acquired at a thin rate of 1.</w:t>
      </w:r>
    </w:p>
    <w:p w14:paraId="4FCE8DD7" w14:textId="77777777" w:rsidR="00621041" w:rsidRDefault="00621041" w:rsidP="00621041">
      <w:pPr>
        <w:pStyle w:val="Body"/>
      </w:pPr>
    </w:p>
    <w:p w14:paraId="42244207" w14:textId="77777777" w:rsidR="00621041" w:rsidRDefault="00621041" w:rsidP="00621041">
      <w:pPr>
        <w:pStyle w:val="Heading"/>
        <w:rPr>
          <w:rStyle w:val="Hyperlink1"/>
          <w:lang w:val="en-US"/>
        </w:rPr>
      </w:pPr>
      <w:r>
        <w:rPr>
          <w:rStyle w:val="Hyperlink1"/>
          <w:lang w:val="en-US"/>
        </w:rPr>
        <w:t>Results</w:t>
      </w:r>
    </w:p>
    <w:p w14:paraId="0405E6FB" w14:textId="77777777" w:rsidR="00621041" w:rsidRPr="003D0CB7" w:rsidRDefault="00621041" w:rsidP="00621041">
      <w:pPr>
        <w:pStyle w:val="Body"/>
        <w:rPr>
          <w:u w:val="single"/>
        </w:rPr>
      </w:pPr>
      <w:r w:rsidRPr="003D0CB7">
        <w:rPr>
          <w:b/>
          <w:bCs/>
          <w:u w:val="single"/>
        </w:rPr>
        <w:t xml:space="preserve">As </w:t>
      </w:r>
      <w:r>
        <w:rPr>
          <w:b/>
          <w:bCs/>
          <w:u w:val="single"/>
        </w:rPr>
        <w:t xml:space="preserve">with </w:t>
      </w:r>
      <w:r w:rsidRPr="003D0CB7">
        <w:rPr>
          <w:b/>
          <w:bCs/>
          <w:u w:val="single"/>
        </w:rPr>
        <w:t>humans, rats transition from exploration to exploitation in the course of a single game.</w:t>
      </w:r>
    </w:p>
    <w:p w14:paraId="717AD5E4" w14:textId="4F40A809" w:rsidR="00621041" w:rsidRDefault="00621041" w:rsidP="00621041">
      <w:pPr>
        <w:pStyle w:val="Body"/>
        <w:spacing w:before="100" w:after="100"/>
        <w:rPr>
          <w:rStyle w:val="Hyperlink1"/>
        </w:rPr>
      </w:pPr>
      <w:r>
        <w:rPr>
          <w:rStyle w:val="Hyperlink1"/>
        </w:rPr>
        <w:t xml:space="preserve">Both humans (Experiment 4) and rats (Experiment 1) were able to choose the objectively best option (P(high reward), the option with a higher reward magnitude between the two available sugar water feeders for rats, or the slot machine with a higher reward point payout for humans) significantly above chance (50%) for all trials and all horizon conditions (Fig 4A, </w:t>
      </w:r>
      <w:ins w:id="79" w:author="Wang Siyu" w:date="2021-12-31T03:23:00Z">
        <w:r w:rsidR="00DE363E">
          <w:rPr>
            <w:rStyle w:val="Hyperlink1"/>
          </w:rPr>
          <w:t>C</w:t>
        </w:r>
      </w:ins>
      <w:del w:id="80" w:author="Wang Siyu" w:date="2021-12-31T03:23:00Z">
        <w:r w:rsidDel="00DE363E">
          <w:rPr>
            <w:rStyle w:val="Hyperlink1"/>
          </w:rPr>
          <w:delText>B</w:delText>
        </w:r>
      </w:del>
      <w:r>
        <w:rPr>
          <w:rStyle w:val="Hyperlink1"/>
        </w:rPr>
        <w:t xml:space="preserve">). Both humans and rats improved their performances with the number of trials given (Fig 4A, </w:t>
      </w:r>
      <w:ins w:id="81" w:author="Wang Siyu" w:date="2021-12-31T03:23:00Z">
        <w:r w:rsidR="009679D1">
          <w:rPr>
            <w:rStyle w:val="Hyperlink1"/>
          </w:rPr>
          <w:t>C</w:t>
        </w:r>
      </w:ins>
      <w:del w:id="82" w:author="Wang Siyu" w:date="2021-12-31T03:23:00Z">
        <w:r w:rsidDel="009679D1">
          <w:rPr>
            <w:rStyle w:val="Hyperlink1"/>
          </w:rPr>
          <w:delText>B</w:delText>
        </w:r>
      </w:del>
      <w:r>
        <w:rPr>
          <w:rStyle w:val="Hyperlink1"/>
        </w:rPr>
        <w:t xml:space="preserve">). Their performances were higher during the last trial of longer horizons compared to shorter horizons (Fig </w:t>
      </w:r>
      <w:ins w:id="83" w:author="Wang Siyu" w:date="2021-12-31T03:33:00Z">
        <w:r w:rsidR="00997486">
          <w:rPr>
            <w:rStyle w:val="Hyperlink1"/>
          </w:rPr>
          <w:t>4</w:t>
        </w:r>
      </w:ins>
      <w:del w:id="84" w:author="Wang Siyu" w:date="2021-12-31T03:24:00Z">
        <w:r w:rsidDel="00AD4A39">
          <w:rPr>
            <w:rStyle w:val="Hyperlink1"/>
          </w:rPr>
          <w:delText>6</w:delText>
        </w:r>
      </w:del>
      <w:ins w:id="85" w:author="Wang Siyu" w:date="2021-12-31T03:24:00Z">
        <w:r w:rsidR="00AD4A39">
          <w:rPr>
            <w:rStyle w:val="Hyperlink1"/>
          </w:rPr>
          <w:t>A</w:t>
        </w:r>
      </w:ins>
      <w:del w:id="86" w:author="Wang Siyu" w:date="2021-12-31T03:24:00Z">
        <w:r w:rsidDel="00AD4A39">
          <w:rPr>
            <w:rStyle w:val="Hyperlink1"/>
          </w:rPr>
          <w:delText>D</w:delText>
        </w:r>
      </w:del>
      <w:r>
        <w:rPr>
          <w:rStyle w:val="Hyperlink1"/>
        </w:rPr>
        <w:t xml:space="preserve">, </w:t>
      </w:r>
      <w:ins w:id="87" w:author="Wang Siyu" w:date="2021-12-31T03:24:00Z">
        <w:r w:rsidR="00AD4A39">
          <w:rPr>
            <w:rStyle w:val="Hyperlink1"/>
          </w:rPr>
          <w:t>C</w:t>
        </w:r>
      </w:ins>
      <w:ins w:id="88" w:author="Wang Siyu" w:date="2021-12-31T03:33:00Z">
        <w:r w:rsidR="00997486">
          <w:rPr>
            <w:rStyle w:val="Hyperlink1"/>
          </w:rPr>
          <w:t xml:space="preserve">, see also Fig </w:t>
        </w:r>
      </w:ins>
      <w:ins w:id="89" w:author="Wang Siyu" w:date="2021-12-31T08:10:00Z">
        <w:r w:rsidR="00E61D13">
          <w:rPr>
            <w:rStyle w:val="Hyperlink1"/>
          </w:rPr>
          <w:t>6</w:t>
        </w:r>
      </w:ins>
      <w:ins w:id="90" w:author="Wang Siyu" w:date="2021-12-31T03:33:00Z">
        <w:r w:rsidR="00997486">
          <w:rPr>
            <w:rStyle w:val="Hyperlink1"/>
          </w:rPr>
          <w:t>A, C</w:t>
        </w:r>
      </w:ins>
      <w:del w:id="91" w:author="Wang Siyu" w:date="2021-12-31T03:24:00Z">
        <w:r w:rsidDel="00AD4A39">
          <w:rPr>
            <w:rStyle w:val="Hyperlink1"/>
          </w:rPr>
          <w:delText>J</w:delText>
        </w:r>
      </w:del>
      <w:r>
        <w:rPr>
          <w:rStyle w:val="Hyperlink1"/>
        </w:rPr>
        <w:t>). At the last trial of the longest horizon condition (H = 10), humans could achieve an accuracy of 98% (Figure 4A) whereas at the last trial of the longest horizon condition (H = 15), rats could achieve an average accuracy of 81% (Fig 4</w:t>
      </w:r>
      <w:ins w:id="92" w:author="Wang Siyu" w:date="2021-12-31T03:24:00Z">
        <w:r w:rsidR="006B0230">
          <w:rPr>
            <w:rStyle w:val="Hyperlink1"/>
          </w:rPr>
          <w:t>C</w:t>
        </w:r>
      </w:ins>
      <w:del w:id="93" w:author="Wang Siyu" w:date="2021-12-31T03:24:00Z">
        <w:r w:rsidDel="006B0230">
          <w:rPr>
            <w:rStyle w:val="Hyperlink1"/>
          </w:rPr>
          <w:delText>B</w:delText>
        </w:r>
      </w:del>
      <w:r>
        <w:rPr>
          <w:rStyle w:val="Hyperlink1"/>
        </w:rPr>
        <w:t xml:space="preserve">). </w:t>
      </w:r>
    </w:p>
    <w:p w14:paraId="106C7A33" w14:textId="1A39E8F2" w:rsidR="00621041" w:rsidRDefault="00621041" w:rsidP="00621041">
      <w:pPr>
        <w:pStyle w:val="Body"/>
        <w:spacing w:before="100" w:after="100"/>
        <w:rPr>
          <w:rStyle w:val="Hyperlink1"/>
        </w:rPr>
      </w:pPr>
      <w:commentRangeStart w:id="94"/>
      <w:r>
        <w:rPr>
          <w:rStyle w:val="Hyperlink1"/>
        </w:rPr>
        <w:t>Rats</w:t>
      </w:r>
      <w:commentRangeStart w:id="95"/>
      <w:r>
        <w:rPr>
          <w:rStyle w:val="Hyperlink1"/>
        </w:rPr>
        <w:t xml:space="preserve"> </w:t>
      </w:r>
      <w:commentRangeEnd w:id="95"/>
      <w:r>
        <w:rPr>
          <w:rStyle w:val="Hyperlink1"/>
        </w:rPr>
        <w:t xml:space="preserve">switched from the last chosen option </w:t>
      </w:r>
      <w:r>
        <w:rPr>
          <w:rStyle w:val="CommentReference"/>
          <w:rFonts w:ascii="Times New Roman" w:hAnsi="Times New Roman" w:cs="Times New Roman"/>
          <w:color w:val="auto"/>
          <w14:textOutline w14:w="0" w14:cap="rnd" w14:cmpd="sng" w14:algn="ctr">
            <w14:noFill/>
            <w14:prstDash w14:val="solid"/>
            <w14:bevel/>
          </w14:textOutline>
        </w:rPr>
        <w:commentReference w:id="95"/>
      </w:r>
      <w:r>
        <w:rPr>
          <w:rStyle w:val="Hyperlink1"/>
        </w:rPr>
        <w:t>at a significantly higher level at trial 1 (59.8% for H = 6</w:t>
      </w:r>
      <w:del w:id="96" w:author="Wang Siyu" w:date="2021-12-31T08:09:00Z">
        <w:r w:rsidDel="00135C02">
          <w:rPr>
            <w:rStyle w:val="Hyperlink1"/>
          </w:rPr>
          <w:delText xml:space="preserve"> </w:delText>
        </w:r>
      </w:del>
      <w:r>
        <w:rPr>
          <w:rStyle w:val="Hyperlink1"/>
        </w:rPr>
        <w:t xml:space="preserve">and 60.7% for H = 15) and then adopted a more constant </w:t>
      </w:r>
      <w:commentRangeEnd w:id="94"/>
      <w:r>
        <w:rPr>
          <w:rStyle w:val="CommentReference"/>
          <w:rFonts w:ascii="Times New Roman" w:hAnsi="Times New Roman" w:cs="Times New Roman"/>
          <w:color w:val="auto"/>
          <w14:textOutline w14:w="0" w14:cap="rnd" w14:cmpd="sng" w14:algn="ctr">
            <w14:noFill/>
            <w14:prstDash w14:val="solid"/>
            <w14:bevel/>
          </w14:textOutline>
        </w:rPr>
        <w:commentReference w:id="94"/>
      </w:r>
      <w:r>
        <w:rPr>
          <w:rStyle w:val="Hyperlink1"/>
        </w:rPr>
        <w:t>and lower rate of switching for later trials (averaged 26.6% for H = 6 and 21.0% for H = 15, Figure 4D), whereas humans switched more at trial 1 (70.2%, 71.7% and 74.1% for H = 2, 5, 10) and trial 2 (27.9%, 33.9% and 37.4% for H = 2,5,10), and eventually stopped switching (4.8% and 4.3% at the last trial of H = 5 and H = 10), possibly due to boredom or motor error, Figure 4</w:t>
      </w:r>
      <w:ins w:id="97" w:author="Wang Siyu" w:date="2021-12-31T03:35:00Z">
        <w:r w:rsidR="00FE13CE">
          <w:rPr>
            <w:rStyle w:val="Hyperlink1"/>
          </w:rPr>
          <w:t>B</w:t>
        </w:r>
      </w:ins>
      <w:del w:id="98" w:author="Wang Siyu" w:date="2021-12-31T03:35:00Z">
        <w:r w:rsidDel="00FE13CE">
          <w:rPr>
            <w:rStyle w:val="Hyperlink1"/>
          </w:rPr>
          <w:delText>D</w:delText>
        </w:r>
      </w:del>
      <w:r>
        <w:rPr>
          <w:rStyle w:val="Hyperlink1"/>
        </w:rPr>
        <w:t>). These results may be partly explained by the deterministic nature of the reward delivery in the experimental design, that in principle it only takes a single switch after the guided trials to learn the value of the unguided option. For humans, when they were guided to a good choice and switched on the 1</w:t>
      </w:r>
      <w:r w:rsidRPr="003D0CB7">
        <w:rPr>
          <w:rStyle w:val="Hyperlink1"/>
          <w:vertAlign w:val="superscript"/>
        </w:rPr>
        <w:t>st</w:t>
      </w:r>
      <w:r>
        <w:rPr>
          <w:rStyle w:val="Hyperlink1"/>
        </w:rPr>
        <w:t xml:space="preserve"> free choice to find out that the alternative was worse, they immediately switched back on the 2</w:t>
      </w:r>
      <w:r w:rsidRPr="003D0CB7">
        <w:rPr>
          <w:rStyle w:val="Hyperlink1"/>
          <w:vertAlign w:val="superscript"/>
        </w:rPr>
        <w:t>nd</w:t>
      </w:r>
      <w:r>
        <w:rPr>
          <w:rStyle w:val="Hyperlink1"/>
        </w:rPr>
        <w:t xml:space="preserve"> choice (Figure </w:t>
      </w:r>
      <w:ins w:id="99" w:author="Wang Siyu" w:date="2021-12-31T03:36:00Z">
        <w:r w:rsidR="00A03A34">
          <w:rPr>
            <w:rStyle w:val="Hyperlink1"/>
          </w:rPr>
          <w:t>5</w:t>
        </w:r>
      </w:ins>
      <w:del w:id="100" w:author="Wang Siyu" w:date="2021-12-31T03:35:00Z">
        <w:r w:rsidDel="00A03A34">
          <w:rPr>
            <w:rStyle w:val="Hyperlink1"/>
          </w:rPr>
          <w:delText>5</w:delText>
        </w:r>
      </w:del>
      <w:r>
        <w:rPr>
          <w:rStyle w:val="Hyperlink1"/>
        </w:rPr>
        <w:t>C). It took longer for rats to switch back. The percentage of switching remained higher when guided to a good choice than to a bad choice for at least until the 4</w:t>
      </w:r>
      <w:r>
        <w:rPr>
          <w:rStyle w:val="Hyperlink1"/>
          <w:vertAlign w:val="superscript"/>
        </w:rPr>
        <w:t>th</w:t>
      </w:r>
      <w:r>
        <w:rPr>
          <w:rStyle w:val="Hyperlink1"/>
        </w:rPr>
        <w:t xml:space="preserve"> trial (Figure 5D). Interestingly, when guided to a good option at first, both rats and humans showed a better accuracy in later trials compared to when guided to a bad option (Fig 5A, B). </w:t>
      </w:r>
    </w:p>
    <w:p w14:paraId="2C98BF6F" w14:textId="77777777" w:rsidR="00621041" w:rsidRDefault="00621041" w:rsidP="00621041">
      <w:pPr>
        <w:pStyle w:val="Body"/>
        <w:spacing w:before="100" w:after="100"/>
        <w:rPr>
          <w:rStyle w:val="Hyperlink1"/>
        </w:rPr>
      </w:pPr>
    </w:p>
    <w:p w14:paraId="7AF4D50B" w14:textId="77777777" w:rsidR="00621041" w:rsidRPr="00722473" w:rsidRDefault="00621041" w:rsidP="00621041">
      <w:pPr>
        <w:pStyle w:val="Body"/>
        <w:rPr>
          <w:b/>
          <w:bCs/>
          <w:u w:val="single"/>
        </w:rPr>
      </w:pPr>
      <w:r w:rsidRPr="00722473">
        <w:rPr>
          <w:b/>
          <w:bCs/>
          <w:u w:val="single"/>
        </w:rPr>
        <w:t xml:space="preserve">As </w:t>
      </w:r>
      <w:r>
        <w:rPr>
          <w:b/>
          <w:bCs/>
          <w:u w:val="single"/>
        </w:rPr>
        <w:t xml:space="preserve">with </w:t>
      </w:r>
      <w:r w:rsidRPr="00722473">
        <w:rPr>
          <w:b/>
          <w:bCs/>
          <w:u w:val="single"/>
        </w:rPr>
        <w:t xml:space="preserve">humans, rats </w:t>
      </w:r>
      <w:r>
        <w:rPr>
          <w:b/>
          <w:bCs/>
          <w:u w:val="single"/>
        </w:rPr>
        <w:t>were able to use prior information to guide exploratory choices.</w:t>
      </w:r>
    </w:p>
    <w:p w14:paraId="1D9E1164" w14:textId="77777777" w:rsidR="00621041" w:rsidRPr="008E6B51" w:rsidRDefault="00621041" w:rsidP="00621041">
      <w:pPr>
        <w:pStyle w:val="Body"/>
        <w:spacing w:before="100" w:after="100"/>
        <w:rPr>
          <w:rStyle w:val="Hyperlink1"/>
        </w:rPr>
      </w:pPr>
      <w:commentRangeStart w:id="101"/>
      <w:r>
        <w:rPr>
          <w:rStyle w:val="Hyperlink1"/>
        </w:rPr>
        <w:t xml:space="preserve">On the first free choice of the game, participants have only sampled one of the options and thus have no information </w:t>
      </w:r>
      <w:r w:rsidRPr="00DD2DFB">
        <w:rPr>
          <w:rStyle w:val="Hyperlink1"/>
          <w:i/>
          <w:iCs/>
        </w:rPr>
        <w:t>from this game</w:t>
      </w:r>
      <w:r>
        <w:rPr>
          <w:rStyle w:val="Hyperlink1"/>
        </w:rPr>
        <w:t xml:space="preserve"> about the payoff of the other option. Thus, if participants were to perform above chance on this first free choice, they </w:t>
      </w:r>
      <w:r>
        <w:rPr>
          <w:rStyle w:val="Hyperlink1"/>
          <w:i/>
          <w:iCs/>
        </w:rPr>
        <w:t>must</w:t>
      </w:r>
      <w:r>
        <w:rPr>
          <w:rStyle w:val="Hyperlink1"/>
        </w:rPr>
        <w:t xml:space="preserve"> have been making use of information from past trials, for example about the prior distribution of possible rewards. </w:t>
      </w:r>
      <w:commentRangeEnd w:id="101"/>
      <w:r>
        <w:rPr>
          <w:rStyle w:val="CommentReference"/>
          <w:rFonts w:ascii="Times New Roman" w:hAnsi="Times New Roman" w:cs="Times New Roman"/>
          <w:color w:val="auto"/>
          <w14:textOutline w14:w="0" w14:cap="rnd" w14:cmpd="sng" w14:algn="ctr">
            <w14:noFill/>
            <w14:prstDash w14:val="solid"/>
            <w14:bevel/>
          </w14:textOutline>
        </w:rPr>
        <w:commentReference w:id="101"/>
      </w:r>
    </w:p>
    <w:p w14:paraId="540DEFAF" w14:textId="7D22E806" w:rsidR="00621041" w:rsidRDefault="00621041" w:rsidP="00621041">
      <w:pPr>
        <w:pStyle w:val="Body"/>
        <w:spacing w:before="100" w:after="100"/>
        <w:rPr>
          <w:rStyle w:val="Hyperlink1"/>
        </w:rPr>
      </w:pPr>
      <w:r>
        <w:rPr>
          <w:rStyle w:val="Hyperlink1"/>
        </w:rPr>
        <w:t>Intriguingly, both humans (Experiment 4) and rats (Experiment 1) performed above chance on the first free-choice trials with both achieving a similar average</w:t>
      </w:r>
      <w:ins w:id="102" w:author="Wang Siyu" w:date="2021-12-31T03:46:00Z">
        <w:r w:rsidR="0002474F">
          <w:rPr>
            <w:rStyle w:val="Hyperlink1"/>
          </w:rPr>
          <w:t xml:space="preserve"> (</w:t>
        </w:r>
      </w:ins>
      <w:ins w:id="103" w:author="Wang Siyu" w:date="2021-12-31T03:47:00Z">
        <w:r w:rsidR="0002474F">
          <w:rPr>
            <w:rStyle w:val="Hyperlink1"/>
          </w:rPr>
          <w:t xml:space="preserve">66.6% for </w:t>
        </w:r>
        <w:r w:rsidR="0002474F">
          <w:rPr>
            <w:rStyle w:val="Hyperlink1"/>
          </w:rPr>
          <w:lastRenderedPageBreak/>
          <w:t>rats and 69.0% for humans</w:t>
        </w:r>
      </w:ins>
      <w:ins w:id="104" w:author="Wang Siyu" w:date="2021-12-31T03:46:00Z">
        <w:r w:rsidR="0002474F">
          <w:rPr>
            <w:rStyle w:val="Hyperlink1"/>
          </w:rPr>
          <w:t>)</w:t>
        </w:r>
      </w:ins>
      <w:del w:id="105" w:author="Wang Siyu" w:date="2021-12-31T03:46:00Z">
        <w:r w:rsidDel="0002474F">
          <w:rPr>
            <w:rStyle w:val="Hyperlink1"/>
          </w:rPr>
          <w:delText xml:space="preserve"> of 65-70%</w:delText>
        </w:r>
      </w:del>
      <w:del w:id="106" w:author="Wang Siyu" w:date="2021-12-31T03:39:00Z">
        <w:r w:rsidDel="002C21E1">
          <w:rPr>
            <w:rStyle w:val="Hyperlink1"/>
          </w:rPr>
          <w:delText xml:space="preserve"> (</w:delText>
        </w:r>
        <w:commentRangeStart w:id="107"/>
        <w:r w:rsidDel="002C21E1">
          <w:rPr>
            <w:rStyle w:val="Hyperlink1"/>
          </w:rPr>
          <w:delText>Fig 6E, K)</w:delText>
        </w:r>
      </w:del>
      <w:r>
        <w:rPr>
          <w:rStyle w:val="Hyperlink1"/>
        </w:rPr>
        <w:t xml:space="preserve">. </w:t>
      </w:r>
      <w:commentRangeEnd w:id="107"/>
      <w:r>
        <w:rPr>
          <w:rStyle w:val="CommentReference"/>
          <w:rFonts w:ascii="Times New Roman" w:hAnsi="Times New Roman" w:cs="Times New Roman"/>
          <w:color w:val="auto"/>
          <w14:textOutline w14:w="0" w14:cap="rnd" w14:cmpd="sng" w14:algn="ctr">
            <w14:noFill/>
            <w14:prstDash w14:val="solid"/>
            <w14:bevel/>
          </w14:textOutline>
        </w:rPr>
        <w:commentReference w:id="107"/>
      </w:r>
      <w:r>
        <w:rPr>
          <w:rStyle w:val="Hyperlink1"/>
        </w:rPr>
        <w:t xml:space="preserve">The fact that the average accuracy was significantly above chance in the first non-guided trial showed that </w:t>
      </w:r>
      <w:r>
        <w:rPr>
          <w:rStyle w:val="Hyperlink1"/>
          <w:lang w:val="pt-PT"/>
        </w:rPr>
        <w:t>human</w:t>
      </w:r>
      <w:r>
        <w:rPr>
          <w:rStyle w:val="Hyperlink1"/>
        </w:rPr>
        <w:t xml:space="preserve">s and rats used prior information to guide subsequent exploration. In this particular experiment with repeated games, humans and animals were able to assess the relative ‘goodness’ of the guided target in the current game based on the reward they obtained in previous games. </w:t>
      </w:r>
    </w:p>
    <w:p w14:paraId="35B0FBEB" w14:textId="4457A0D9" w:rsidR="00621041" w:rsidRDefault="00621041" w:rsidP="00621041">
      <w:pPr>
        <w:pStyle w:val="Body"/>
        <w:spacing w:before="100" w:after="100"/>
        <w:rPr>
          <w:rStyle w:val="Hyperlink1"/>
        </w:rPr>
      </w:pPr>
      <w:r>
        <w:rPr>
          <w:rStyle w:val="Hyperlink1"/>
        </w:rPr>
        <w:t>Their performances in the first free-choice trial were not uniform and displayed a U shape (</w:t>
      </w:r>
      <w:commentRangeStart w:id="108"/>
      <w:r>
        <w:rPr>
          <w:rStyle w:val="Hyperlink1"/>
        </w:rPr>
        <w:t>Fig 6</w:t>
      </w:r>
      <w:ins w:id="109" w:author="Wang Siyu" w:date="2021-12-31T03:49:00Z">
        <w:r w:rsidR="007A0691">
          <w:rPr>
            <w:rStyle w:val="Hyperlink1"/>
          </w:rPr>
          <w:t>A, C)</w:t>
        </w:r>
      </w:ins>
      <w:del w:id="110" w:author="Wang Siyu" w:date="2021-12-31T03:49:00Z">
        <w:r w:rsidDel="007A0691">
          <w:rPr>
            <w:rStyle w:val="Hyperlink1"/>
          </w:rPr>
          <w:delText>B</w:delText>
        </w:r>
      </w:del>
      <w:del w:id="111" w:author="Wang Siyu" w:date="2021-12-31T03:48:00Z">
        <w:r w:rsidDel="007A0691">
          <w:rPr>
            <w:rStyle w:val="Hyperlink1"/>
          </w:rPr>
          <w:delText>, H</w:delText>
        </w:r>
        <w:commentRangeEnd w:id="108"/>
        <w:r w:rsidDel="007A0691">
          <w:rPr>
            <w:rStyle w:val="CommentReference"/>
            <w:rFonts w:ascii="Times New Roman" w:hAnsi="Times New Roman" w:cs="Times New Roman"/>
            <w:color w:val="auto"/>
            <w14:textOutline w14:w="0" w14:cap="rnd" w14:cmpd="sng" w14:algn="ctr">
              <w14:noFill/>
              <w14:prstDash w14:val="solid"/>
              <w14:bevel/>
            </w14:textOutline>
          </w:rPr>
          <w:commentReference w:id="108"/>
        </w:r>
        <w:r w:rsidDel="007A0691">
          <w:rPr>
            <w:rStyle w:val="Hyperlink1"/>
          </w:rPr>
          <w:delText>)</w:delText>
        </w:r>
      </w:del>
      <w:r>
        <w:rPr>
          <w:rStyle w:val="Hyperlink1"/>
        </w:rPr>
        <w:t>. When they were guided to 0 or 5 drops (or 1 and 5 points for humans), the accuracy was maximized whereas the accuracy was lowered when they were guided to more ambiguous reward amounts such as 2 or 3 drops (or 3 or 4 drops for humans). With prior information alone, it is theoretically difficult for humans and rats to choose correctly on the first free-choice trial when guided to intermediate rewards, but through learning in long-horizon games, their performance curves in the last trial were higher and became more uniform (Fig 6</w:t>
      </w:r>
      <w:ins w:id="112" w:author="Wang Siyu" w:date="2021-12-31T03:51:00Z">
        <w:r w:rsidR="001877BB">
          <w:rPr>
            <w:rStyle w:val="Hyperlink1"/>
          </w:rPr>
          <w:t>B, D</w:t>
        </w:r>
      </w:ins>
      <w:del w:id="113" w:author="Wang Siyu" w:date="2021-12-31T03:51:00Z">
        <w:r w:rsidDel="001877BB">
          <w:rPr>
            <w:rStyle w:val="Hyperlink1"/>
          </w:rPr>
          <w:delText>A, G</w:delText>
        </w:r>
      </w:del>
      <w:r>
        <w:rPr>
          <w:rStyle w:val="Hyperlink1"/>
        </w:rPr>
        <w:t xml:space="preserve">).  </w:t>
      </w:r>
    </w:p>
    <w:p w14:paraId="61BD3D10" w14:textId="77777777" w:rsidR="00621041" w:rsidRDefault="00621041" w:rsidP="00621041">
      <w:pPr>
        <w:pStyle w:val="Body"/>
        <w:spacing w:before="100" w:after="100"/>
        <w:rPr>
          <w:rStyle w:val="Hyperlink1"/>
          <w:lang w:val="es-ES_tradnl"/>
        </w:rPr>
      </w:pPr>
    </w:p>
    <w:p w14:paraId="33DC6EB9" w14:textId="77777777" w:rsidR="00621041" w:rsidRDefault="00621041" w:rsidP="00621041">
      <w:pPr>
        <w:pStyle w:val="Body"/>
        <w:spacing w:before="100" w:after="100"/>
        <w:rPr>
          <w:rStyle w:val="Hyperlink1"/>
          <w:u w:val="single"/>
          <w:lang w:eastAsia="zh-TW"/>
        </w:rPr>
      </w:pPr>
      <w:r w:rsidRPr="00DD2DFB">
        <w:rPr>
          <w:rStyle w:val="Hyperlink1"/>
          <w:b/>
          <w:u w:val="single"/>
          <w:lang w:val="es-ES_tradnl" w:eastAsia="zh-TW"/>
        </w:rPr>
        <w:t xml:space="preserve">As with </w:t>
      </w:r>
      <w:r w:rsidRPr="00DD2DFB">
        <w:rPr>
          <w:rStyle w:val="Hyperlink1"/>
          <w:b/>
          <w:u w:val="single"/>
          <w:lang w:eastAsia="zh-TW"/>
        </w:rPr>
        <w:t>humans, rats can adapt the extent to which they explore based on the reward of the guided choice.</w:t>
      </w:r>
      <w:r w:rsidRPr="00DD2DFB">
        <w:rPr>
          <w:rStyle w:val="Hyperlink1"/>
          <w:u w:val="single"/>
          <w:lang w:eastAsia="zh-TW"/>
        </w:rPr>
        <w:t xml:space="preserve"> </w:t>
      </w:r>
    </w:p>
    <w:p w14:paraId="2A9075DE" w14:textId="78BF538C" w:rsidR="00621041" w:rsidRDefault="00621041" w:rsidP="00621041">
      <w:pPr>
        <w:pStyle w:val="Body"/>
        <w:spacing w:before="100" w:after="100"/>
        <w:rPr>
          <w:rStyle w:val="Hyperlink1"/>
          <w:lang w:eastAsia="zh-TW"/>
        </w:rPr>
      </w:pPr>
      <w:r>
        <w:rPr>
          <w:rStyle w:val="Hyperlink1"/>
          <w:lang w:eastAsia="zh-TW"/>
        </w:rPr>
        <w:t>We computed P(explore), the</w:t>
      </w:r>
      <w:r>
        <w:rPr>
          <w:rStyle w:val="Hyperlink1"/>
        </w:rPr>
        <w:t xml:space="preserve"> probability of choosing the option that was not selected during guided trials in the first free-choice trial (i.e. p(switch) at the first free choice) as a function of the reward size during the guided trials (</w:t>
      </w:r>
      <w:commentRangeStart w:id="114"/>
      <w:r>
        <w:rPr>
          <w:rStyle w:val="Hyperlink1"/>
        </w:rPr>
        <w:t xml:space="preserve">Fig </w:t>
      </w:r>
      <w:ins w:id="115" w:author="Wang Siyu" w:date="2021-12-31T03:52:00Z">
        <w:r w:rsidR="009A401C">
          <w:rPr>
            <w:rStyle w:val="Hyperlink1"/>
          </w:rPr>
          <w:t>7</w:t>
        </w:r>
      </w:ins>
      <w:del w:id="116" w:author="Wang Siyu" w:date="2021-12-31T03:52:00Z">
        <w:r w:rsidDel="009A401C">
          <w:rPr>
            <w:rStyle w:val="Hyperlink1"/>
          </w:rPr>
          <w:delText>6C, I</w:delText>
        </w:r>
      </w:del>
      <w:ins w:id="117" w:author="Wang Siyu" w:date="2021-12-31T03:52:00Z">
        <w:r w:rsidR="009A401C">
          <w:rPr>
            <w:rStyle w:val="Hyperlink1"/>
          </w:rPr>
          <w:t xml:space="preserve">A, </w:t>
        </w:r>
      </w:ins>
      <w:ins w:id="118" w:author="Wang Siyu" w:date="2021-12-31T04:05:00Z">
        <w:r w:rsidR="00792CA7">
          <w:rPr>
            <w:rStyle w:val="Hyperlink1"/>
          </w:rPr>
          <w:t>C</w:t>
        </w:r>
      </w:ins>
      <w:r>
        <w:rPr>
          <w:rStyle w:val="Hyperlink1"/>
        </w:rPr>
        <w:t xml:space="preserve">). </w:t>
      </w:r>
      <w:commentRangeEnd w:id="114"/>
      <w:r>
        <w:rPr>
          <w:rStyle w:val="CommentReference"/>
          <w:rFonts w:ascii="Times New Roman" w:hAnsi="Times New Roman" w:cs="Times New Roman"/>
          <w:color w:val="auto"/>
          <w14:textOutline w14:w="0" w14:cap="rnd" w14:cmpd="sng" w14:algn="ctr">
            <w14:noFill/>
            <w14:prstDash w14:val="solid"/>
            <w14:bevel/>
          </w14:textOutline>
        </w:rPr>
        <w:commentReference w:id="114"/>
      </w:r>
      <w:r>
        <w:rPr>
          <w:rStyle w:val="Hyperlink1"/>
        </w:rPr>
        <w:t xml:space="preserve">Like humans (Fig </w:t>
      </w:r>
      <w:ins w:id="119" w:author="Wang Siyu" w:date="2021-12-31T03:52:00Z">
        <w:r w:rsidR="000621A7">
          <w:rPr>
            <w:rStyle w:val="Hyperlink1"/>
          </w:rPr>
          <w:t>7</w:t>
        </w:r>
      </w:ins>
      <w:del w:id="120" w:author="Wang Siyu" w:date="2021-12-31T03:52:00Z">
        <w:r w:rsidDel="000621A7">
          <w:rPr>
            <w:rStyle w:val="Hyperlink1"/>
          </w:rPr>
          <w:delText>6</w:delText>
        </w:r>
      </w:del>
      <w:ins w:id="121" w:author="Wang Siyu" w:date="2021-12-31T03:52:00Z">
        <w:r w:rsidR="000621A7">
          <w:rPr>
            <w:rStyle w:val="Hyperlink1"/>
          </w:rPr>
          <w:t>A</w:t>
        </w:r>
      </w:ins>
      <w:del w:id="122" w:author="Wang Siyu" w:date="2021-12-31T03:52:00Z">
        <w:r w:rsidDel="000621A7">
          <w:rPr>
            <w:rStyle w:val="Hyperlink1"/>
          </w:rPr>
          <w:delText>C</w:delText>
        </w:r>
      </w:del>
      <w:r>
        <w:rPr>
          <w:rStyle w:val="Hyperlink1"/>
        </w:rPr>
        <w:t xml:space="preserve">), we found that rats were very likely to explore if they obtained a low reward during the guided trials (e.g. 0 drops, mean = 94.5% Fig </w:t>
      </w:r>
      <w:ins w:id="123" w:author="Wang Siyu" w:date="2021-12-31T03:52:00Z">
        <w:r w:rsidR="000621A7">
          <w:rPr>
            <w:rStyle w:val="Hyperlink1"/>
          </w:rPr>
          <w:t>7</w:t>
        </w:r>
      </w:ins>
      <w:ins w:id="124" w:author="Wang Siyu" w:date="2021-12-31T04:05:00Z">
        <w:r w:rsidR="00204655">
          <w:rPr>
            <w:rStyle w:val="Hyperlink1"/>
          </w:rPr>
          <w:t>C</w:t>
        </w:r>
      </w:ins>
      <w:del w:id="125" w:author="Wang Siyu" w:date="2021-12-31T03:52:00Z">
        <w:r w:rsidDel="000621A7">
          <w:rPr>
            <w:rStyle w:val="Hyperlink1"/>
          </w:rPr>
          <w:delText>6I</w:delText>
        </w:r>
      </w:del>
      <w:r>
        <w:rPr>
          <w:rStyle w:val="Hyperlink1"/>
        </w:rPr>
        <w:t xml:space="preserve">), and were very unlikely to explore if they obtained a large reward (e.g. 5 drops, mean = 29.1%, Fig </w:t>
      </w:r>
      <w:ins w:id="126" w:author="Wang Siyu" w:date="2021-12-31T03:53:00Z">
        <w:r w:rsidR="00B779FB">
          <w:rPr>
            <w:rStyle w:val="Hyperlink1"/>
          </w:rPr>
          <w:t>7</w:t>
        </w:r>
      </w:ins>
      <w:ins w:id="127" w:author="Wang Siyu" w:date="2021-12-31T04:05:00Z">
        <w:r w:rsidR="00204655">
          <w:rPr>
            <w:rStyle w:val="Hyperlink1"/>
          </w:rPr>
          <w:t>C</w:t>
        </w:r>
      </w:ins>
      <w:del w:id="128" w:author="Wang Siyu" w:date="2021-12-31T03:53:00Z">
        <w:r w:rsidDel="00B779FB">
          <w:rPr>
            <w:rStyle w:val="Hyperlink1"/>
          </w:rPr>
          <w:delText>6I</w:delText>
        </w:r>
      </w:del>
      <w:r>
        <w:rPr>
          <w:rStyle w:val="Hyperlink1"/>
        </w:rPr>
        <w:t>). Overall,</w:t>
      </w:r>
      <w:r w:rsidRPr="00F61721">
        <w:rPr>
          <w:rStyle w:val="Hyperlink1"/>
        </w:rPr>
        <w:t xml:space="preserve"> </w:t>
      </w:r>
      <w:r>
        <w:rPr>
          <w:rStyle w:val="Hyperlink1"/>
        </w:rPr>
        <w:t xml:space="preserve">when guided to the option with an objectively lower reward, rats explored the unguided feeder at around 70% on their first free choices, whereas when guided to the option with an objectively higher reward, rats only explored the unguided feeder at around 40% on their first free choices (Fig 5D, trial 1). Humans explored more than 80% on an objectively lower guided reward, and around 50% on an objectively higher guided reward (Fig 5C, trial 1). Unlike the “win-stay lose-shift” strategy in probabilistic exploration tasks, both </w:t>
      </w:r>
      <w:r>
        <w:rPr>
          <w:rStyle w:val="Hyperlink1"/>
          <w:lang w:eastAsia="zh-TW"/>
        </w:rPr>
        <w:t xml:space="preserve">“stay” and “shift” were outcomes of a comparison between the current reward and estimated prior distribution of rewards, and were not directly associated with a gain of reward vs an absence of reward. Unlike the reversal learning paradigms in which animals update values gradually and switch to the alternative option after experiencing a stream of bad outcomes, rats in this experiment can make exploratory decisions based on guided reward in a single trial (see Fig </w:t>
      </w:r>
      <w:ins w:id="129" w:author="Wang Siyu" w:date="2021-12-31T03:55:00Z">
        <w:r w:rsidR="00C41B66">
          <w:rPr>
            <w:rStyle w:val="Hyperlink1"/>
            <w:lang w:eastAsia="zh-TW"/>
          </w:rPr>
          <w:t>9</w:t>
        </w:r>
      </w:ins>
      <w:del w:id="130" w:author="Wang Siyu" w:date="2021-12-31T03:55:00Z">
        <w:r w:rsidDel="00C41B66">
          <w:rPr>
            <w:rStyle w:val="Hyperlink1"/>
            <w:lang w:eastAsia="zh-TW"/>
          </w:rPr>
          <w:delText>8</w:delText>
        </w:r>
      </w:del>
      <w:r>
        <w:rPr>
          <w:rStyle w:val="Hyperlink1"/>
          <w:lang w:eastAsia="zh-TW"/>
        </w:rPr>
        <w:t xml:space="preserve">A, nGuided = 0 or 1, Experiment 2) or after a small number of guided trials (nGuided = 3, Experiment 1). </w:t>
      </w:r>
    </w:p>
    <w:p w14:paraId="4444DE9D" w14:textId="77777777" w:rsidR="00962FA9" w:rsidRDefault="00962FA9" w:rsidP="00621041">
      <w:pPr>
        <w:pStyle w:val="Body"/>
        <w:spacing w:before="100" w:after="100"/>
        <w:rPr>
          <w:rStyle w:val="Hyperlink1"/>
          <w:lang w:eastAsia="zh-TW"/>
        </w:rPr>
      </w:pPr>
    </w:p>
    <w:p w14:paraId="03068425" w14:textId="77777777" w:rsidR="00621041" w:rsidRPr="00722473" w:rsidRDefault="00621041" w:rsidP="00621041">
      <w:pPr>
        <w:pStyle w:val="Body"/>
        <w:rPr>
          <w:b/>
          <w:bCs/>
          <w:u w:val="single"/>
        </w:rPr>
      </w:pPr>
      <w:r>
        <w:rPr>
          <w:b/>
          <w:bCs/>
          <w:u w:val="single"/>
        </w:rPr>
        <w:t xml:space="preserve">As with humans, rats use directed exploration. However, time horizon has opposite modulation on directed exploration in rats vs humans. </w:t>
      </w:r>
    </w:p>
    <w:p w14:paraId="2C081F4A" w14:textId="754ED279" w:rsidR="00621041" w:rsidRDefault="00621041" w:rsidP="00621041">
      <w:pPr>
        <w:pStyle w:val="Body"/>
        <w:rPr>
          <w:rStyle w:val="Hyperlink1"/>
        </w:rPr>
      </w:pPr>
      <w:r>
        <w:t xml:space="preserve">P(explore) is akin to the P(high info) measure in previous human researches as a model-free way of measuring directed exploration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xml:space="preserve">. In line with previous research, </w:t>
      </w:r>
      <w:r>
        <w:rPr>
          <w:rStyle w:val="Hyperlink1"/>
        </w:rPr>
        <w:t xml:space="preserve">humans explored </w:t>
      </w:r>
      <w:ins w:id="131" w:author="Wang Siyu" w:date="2021-12-31T07:19:00Z">
        <w:r w:rsidR="005B7761">
          <w:rPr>
            <w:rStyle w:val="Hyperlink1"/>
          </w:rPr>
          <w:t xml:space="preserve">significantly </w:t>
        </w:r>
      </w:ins>
      <w:r>
        <w:rPr>
          <w:rStyle w:val="Hyperlink1"/>
        </w:rPr>
        <w:t xml:space="preserve">more in long horizons than in shorter ones (Fig </w:t>
      </w:r>
      <w:ins w:id="132" w:author="Wang Siyu" w:date="2021-12-31T04:06:00Z">
        <w:r w:rsidR="005155AB">
          <w:rPr>
            <w:rStyle w:val="Hyperlink1"/>
          </w:rPr>
          <w:t>7B</w:t>
        </w:r>
      </w:ins>
      <w:del w:id="133" w:author="Wang Siyu" w:date="2021-12-31T04:05:00Z">
        <w:r w:rsidDel="005155AB">
          <w:rPr>
            <w:rStyle w:val="Hyperlink1"/>
          </w:rPr>
          <w:delText>6F</w:delText>
        </w:r>
      </w:del>
      <w:r>
        <w:rPr>
          <w:rStyle w:val="Hyperlink1"/>
        </w:rPr>
        <w:t xml:space="preserve">, Experiment 4, Fig S1G, H, Experiment 5), however for rats, the long horizon condition seemed to yield slightly lower probability of exploring than the short horizon condition (Fig </w:t>
      </w:r>
      <w:ins w:id="134" w:author="Wang Siyu" w:date="2021-12-31T04:06:00Z">
        <w:r w:rsidR="0063511B">
          <w:rPr>
            <w:rStyle w:val="Hyperlink1"/>
          </w:rPr>
          <w:t>7D</w:t>
        </w:r>
      </w:ins>
      <w:del w:id="135" w:author="Wang Siyu" w:date="2021-12-31T04:06:00Z">
        <w:r w:rsidDel="0063511B">
          <w:rPr>
            <w:rStyle w:val="Hyperlink1"/>
          </w:rPr>
          <w:delText>6L</w:delText>
        </w:r>
      </w:del>
      <w:r>
        <w:rPr>
          <w:rStyle w:val="Hyperlink1"/>
        </w:rPr>
        <w:t>, h=15 vs h=1</w:t>
      </w:r>
      <w:ins w:id="136" w:author="Wang Siyu" w:date="2021-12-31T04:07:00Z">
        <w:r w:rsidR="009C4742">
          <w:rPr>
            <w:rStyle w:val="Hyperlink1"/>
          </w:rPr>
          <w:t>, 6</w:t>
        </w:r>
      </w:ins>
      <w:del w:id="137" w:author="Wang Siyu" w:date="2021-12-31T07:50:00Z">
        <w:r w:rsidDel="001B062B">
          <w:rPr>
            <w:rStyle w:val="Hyperlink1"/>
          </w:rPr>
          <w:delText>,</w:delText>
        </w:r>
      </w:del>
      <w:ins w:id="138" w:author="Wang Siyu" w:date="2021-12-31T07:24:00Z">
        <w:r w:rsidR="00A047D9">
          <w:rPr>
            <w:rStyle w:val="Hyperlink1"/>
          </w:rPr>
          <w:t>,</w:t>
        </w:r>
      </w:ins>
      <w:r>
        <w:rPr>
          <w:rStyle w:val="Hyperlink1"/>
        </w:rPr>
        <w:t xml:space="preserve"> Experiment 1). </w:t>
      </w:r>
    </w:p>
    <w:p w14:paraId="4EA514EE" w14:textId="77777777" w:rsidR="00621041" w:rsidRDefault="00621041" w:rsidP="00621041">
      <w:pPr>
        <w:pStyle w:val="Body"/>
        <w:rPr>
          <w:rStyle w:val="Hyperlink1"/>
        </w:rPr>
      </w:pPr>
    </w:p>
    <w:p w14:paraId="2E20BE09" w14:textId="127EC0B8" w:rsidR="00621041" w:rsidRDefault="00621041" w:rsidP="00621041">
      <w:pPr>
        <w:pStyle w:val="Body"/>
      </w:pPr>
      <w:r>
        <w:rPr>
          <w:rStyle w:val="Hyperlink1"/>
        </w:rPr>
        <w:t xml:space="preserve">To better quantify directed vs random exploration, we turned to modeling. </w:t>
      </w:r>
      <w:r>
        <w:t xml:space="preserve">Posterior distributions over the group-level means of exploration threshold </w:t>
      </w:r>
      <m:oMath>
        <m:r>
          <w:rPr>
            <w:rFonts w:ascii="Cambria Math" w:hAnsi="Cambria Math"/>
          </w:rPr>
          <m:t>θ</m:t>
        </m:r>
      </m:oMath>
      <w:r>
        <w:t xml:space="preserve"> and decision noise </w:t>
      </w:r>
      <m:oMath>
        <m:r>
          <w:rPr>
            <w:rFonts w:ascii="Cambria Math" w:hAnsi="Cambria Math"/>
          </w:rPr>
          <m:t>σ</m:t>
        </m:r>
      </m:oMath>
      <w:r>
        <w:t xml:space="preserve"> for both humans and rats are shown in </w:t>
      </w:r>
      <w:commentRangeStart w:id="139"/>
      <w:r>
        <w:t xml:space="preserve">Figure </w:t>
      </w:r>
      <w:ins w:id="140" w:author="Wang Siyu" w:date="2021-12-31T04:11:00Z">
        <w:r w:rsidR="0074348C">
          <w:t>8</w:t>
        </w:r>
      </w:ins>
      <w:ins w:id="141" w:author="Wang Siyu" w:date="2021-12-31T04:12:00Z">
        <w:r w:rsidR="0056789B">
          <w:t>A</w:t>
        </w:r>
      </w:ins>
      <w:ins w:id="142" w:author="Wang Siyu" w:date="2021-12-31T05:46:00Z">
        <w:r w:rsidR="00800E92">
          <w:t xml:space="preserve"> and E</w:t>
        </w:r>
      </w:ins>
      <w:ins w:id="143" w:author="Wang Siyu" w:date="2021-12-31T04:12:00Z">
        <w:r w:rsidR="0056789B">
          <w:t xml:space="preserve">, the subject-level estimates of the parameters </w:t>
        </w:r>
      </w:ins>
      <m:oMath>
        <m:r>
          <w:ins w:id="144" w:author="Wang Siyu" w:date="2021-12-31T04:12:00Z">
            <w:rPr>
              <w:rFonts w:ascii="Cambria Math" w:hAnsi="Cambria Math"/>
            </w:rPr>
            <m:t>θ</m:t>
          </w:ins>
        </m:r>
      </m:oMath>
      <w:ins w:id="145" w:author="Wang Siyu" w:date="2021-12-31T04:12:00Z">
        <w:r w:rsidR="0056789B">
          <w:t xml:space="preserve"> and </w:t>
        </w:r>
      </w:ins>
      <m:oMath>
        <m:r>
          <w:ins w:id="146" w:author="Wang Siyu" w:date="2021-12-31T04:12:00Z">
            <w:rPr>
              <w:rFonts w:ascii="Cambria Math" w:hAnsi="Cambria Math"/>
            </w:rPr>
            <m:t>σ</m:t>
          </w:ins>
        </m:r>
      </m:oMath>
      <w:ins w:id="147" w:author="Wang Siyu" w:date="2021-12-31T04:13:00Z">
        <w:r w:rsidR="0056789B">
          <w:t xml:space="preserve"> are shown in Figure 8B</w:t>
        </w:r>
      </w:ins>
      <w:ins w:id="148" w:author="Wang Siyu" w:date="2021-12-31T05:46:00Z">
        <w:r w:rsidR="00800E92">
          <w:t xml:space="preserve"> and F</w:t>
        </w:r>
      </w:ins>
      <w:del w:id="149" w:author="Wang Siyu" w:date="2021-12-31T04:11:00Z">
        <w:r w:rsidDel="0074348C">
          <w:delText>7</w:delText>
        </w:r>
      </w:del>
      <w:r>
        <w:t xml:space="preserve">. </w:t>
      </w:r>
      <w:commentRangeEnd w:id="139"/>
      <w:r>
        <w:rPr>
          <w:rStyle w:val="CommentReference"/>
          <w:rFonts w:ascii="Times New Roman" w:hAnsi="Times New Roman" w:cs="Times New Roman"/>
          <w:color w:val="auto"/>
          <w14:textOutline w14:w="0" w14:cap="rnd" w14:cmpd="sng" w14:algn="ctr">
            <w14:noFill/>
            <w14:prstDash w14:val="solid"/>
            <w14:bevel/>
          </w14:textOutline>
        </w:rPr>
        <w:commentReference w:id="139"/>
      </w:r>
      <w:r>
        <w:t xml:space="preserve">For humans, we observed an increase of threshold as horizon increases (Fig </w:t>
      </w:r>
      <w:ins w:id="150" w:author="Wang Siyu" w:date="2021-12-31T04:11:00Z">
        <w:r w:rsidR="00556D08">
          <w:t>8A, B</w:t>
        </w:r>
      </w:ins>
      <w:del w:id="151" w:author="Wang Siyu" w:date="2021-12-31T04:11:00Z">
        <w:r w:rsidDel="00556D08">
          <w:delText>7A</w:delText>
        </w:r>
      </w:del>
      <w:r>
        <w:t xml:space="preserve">), compatible with previous findings in the human horizon task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sidDel="009B6708">
        <w:t xml:space="preserve"> </w:t>
      </w:r>
      <w:r>
        <w:t xml:space="preserve">. In other words, in longer horizons, humans use more directed exploration in their first free choices than in shorter horizons. Interestingly, in rats we observe the opposite (model-based differences of H = 1 and H = 6 will be more obvious in Experiment 2, see Fig </w:t>
      </w:r>
      <w:ins w:id="152" w:author="Wang Siyu" w:date="2021-12-31T04:14:00Z">
        <w:r w:rsidR="003448C6">
          <w:t>9</w:t>
        </w:r>
      </w:ins>
      <w:del w:id="153" w:author="Wang Siyu" w:date="2021-12-31T04:14:00Z">
        <w:r w:rsidDel="003448C6">
          <w:delText>8 below</w:delText>
        </w:r>
      </w:del>
      <w:r>
        <w:t>). Rats decrease their thresholds as horizon increases, thus, they use less directed exploration in their first free choice when the horizon is long</w:t>
      </w:r>
      <w:ins w:id="154" w:author="Wang Siyu" w:date="2021-12-31T04:15:00Z">
        <w:r w:rsidR="00476851">
          <w:t xml:space="preserve"> (Fig 8E, F)</w:t>
        </w:r>
      </w:ins>
      <w:r>
        <w:t xml:space="preserve">. </w:t>
      </w:r>
    </w:p>
    <w:p w14:paraId="3927355D" w14:textId="77777777" w:rsidR="00621041" w:rsidRDefault="00621041" w:rsidP="00621041">
      <w:pPr>
        <w:pStyle w:val="Body"/>
      </w:pPr>
    </w:p>
    <w:p w14:paraId="3036FF50" w14:textId="52A909AA" w:rsidR="00621041" w:rsidRDefault="00621041" w:rsidP="00621041">
      <w:pPr>
        <w:pStyle w:val="Body"/>
      </w:pPr>
      <w:r>
        <w:t xml:space="preserve">While exploration threshold </w:t>
      </w:r>
      <m:oMath>
        <m:r>
          <w:rPr>
            <w:rFonts w:ascii="Cambria Math" w:hAnsi="Cambria Math"/>
          </w:rPr>
          <m:t>θ</m:t>
        </m:r>
      </m:oMath>
      <w:r>
        <w:t xml:space="preserve"> is theoretically tied to directed exploration, decision noise </w:t>
      </w:r>
      <m:oMath>
        <m:r>
          <w:rPr>
            <w:rFonts w:ascii="Cambria Math" w:hAnsi="Cambria Math"/>
          </w:rPr>
          <m:t>σ</m:t>
        </m:r>
      </m:oMath>
      <w:r>
        <w:t xml:space="preserve"> is tied to random exploration. It turns out that this task may not be suited to studying the horizon modulation of random exploration. Decision noise is consistently small in all horizon conditions for humans (Fig </w:t>
      </w:r>
      <w:ins w:id="155" w:author="Wang Siyu" w:date="2021-12-31T04:16:00Z">
        <w:r w:rsidR="00F0782F">
          <w:t>8</w:t>
        </w:r>
      </w:ins>
      <w:del w:id="156" w:author="Wang Siyu" w:date="2021-12-31T04:16:00Z">
        <w:r w:rsidDel="00F0782F">
          <w:delText>7</w:delText>
        </w:r>
      </w:del>
      <w:ins w:id="157" w:author="Wang Siyu" w:date="2021-12-31T04:16:00Z">
        <w:r w:rsidR="00F0782F">
          <w:t>C, D</w:t>
        </w:r>
      </w:ins>
      <w:del w:id="158" w:author="Wang Siyu" w:date="2021-12-31T04:16:00Z">
        <w:r w:rsidDel="00F0782F">
          <w:delText>B</w:delText>
        </w:r>
      </w:del>
      <w:r>
        <w:t xml:space="preserve">). This may arise from the fact that reward values only take 5 different values (1 – 5) and are not deterministic, in contrast to the stochastic rewards ranging from 1-100 in the human Horizon Task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w:t>
      </w:r>
      <w:r w:rsidDel="009B6708">
        <w:t xml:space="preserve"> </w:t>
      </w:r>
      <w:r>
        <w:t>In human Experiment 5, the rewards are deterministic but range from 1 to 100. Decision noise in longer horizons (H = 5, 10) are higher than decision noise (H = 1, 2) in shorter horizons (Fig S1K,</w:t>
      </w:r>
      <w:ins w:id="159" w:author="Wang Siyu" w:date="2021-12-31T04:17:00Z">
        <w:r w:rsidR="006D7341">
          <w:t xml:space="preserve"> </w:t>
        </w:r>
      </w:ins>
      <w:r>
        <w:t xml:space="preserve">L), which is in line with the horizon adaptive random exploration reported in human studies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In the 0-5 drops version of the task, we were not able to detect horizon differences in random exploration in either humans</w:t>
      </w:r>
      <w:ins w:id="160" w:author="Wang Siyu" w:date="2021-12-31T04:17:00Z">
        <w:r w:rsidR="00671540">
          <w:t xml:space="preserve"> (Fig 8C, D)</w:t>
        </w:r>
      </w:ins>
      <w:r>
        <w:t xml:space="preserve"> or rats</w:t>
      </w:r>
      <w:ins w:id="161" w:author="Wang Siyu" w:date="2021-12-31T04:17:00Z">
        <w:r w:rsidR="006D7341">
          <w:t xml:space="preserve"> (Fig 8G, H)</w:t>
        </w:r>
      </w:ins>
      <w:r>
        <w:t xml:space="preserve">. </w:t>
      </w:r>
    </w:p>
    <w:p w14:paraId="48ED6153" w14:textId="77777777" w:rsidR="00621041" w:rsidRDefault="00621041" w:rsidP="00621041">
      <w:pPr>
        <w:pStyle w:val="Body"/>
      </w:pPr>
    </w:p>
    <w:p w14:paraId="55BB8F02" w14:textId="77777777" w:rsidR="00621041" w:rsidRDefault="00621041" w:rsidP="00621041">
      <w:pPr>
        <w:pStyle w:val="Body"/>
      </w:pPr>
      <w:r>
        <w:rPr>
          <w:rStyle w:val="Hyperlink1"/>
        </w:rPr>
        <w:t xml:space="preserve">One critical difference between the human Experiment 4 and the rat Experiment 1 is that human performed all horizon conditions within a single session, whereas rats </w:t>
      </w:r>
      <w:r>
        <w:t xml:space="preserve">had to perform the different horizon conditions in chunks of consecutive days. The amount of training a particular rat is exposed to before each condition will influence how they explore across different horizon conditions, plus the within-session version may make the difference between horizon conditions more salient to the rats. As a result, in Experiment 2, we trained rats to do two horizon conditions H = 1 and H = 6 within the same session, where one home base is always associated with short-horizon games (h = 1) and the other home base is always associated with long-horizon games (h = 6). In this design, there is no confound of learning/training effect. </w:t>
      </w:r>
    </w:p>
    <w:p w14:paraId="176A221C" w14:textId="77777777" w:rsidR="00621041" w:rsidRDefault="00621041" w:rsidP="00621041">
      <w:pPr>
        <w:pStyle w:val="Body"/>
      </w:pPr>
    </w:p>
    <w:p w14:paraId="5DAB529A" w14:textId="6D5D7A46" w:rsidR="00621041" w:rsidRDefault="00621041" w:rsidP="00621041">
      <w:pPr>
        <w:pStyle w:val="Body"/>
      </w:pPr>
      <w:r>
        <w:t xml:space="preserve">In Experiment 2, we showed that regardless of the number of guided trials, P(explore) is lower for Horizon 6 compared to Horizon 1 (Fig </w:t>
      </w:r>
      <w:ins w:id="162" w:author="Wang Siyu" w:date="2021-12-31T04:21:00Z">
        <w:r w:rsidR="00A66E8E">
          <w:t>9</w:t>
        </w:r>
      </w:ins>
      <w:del w:id="163" w:author="Wang Siyu" w:date="2021-12-31T04:21:00Z">
        <w:r w:rsidDel="00A66E8E">
          <w:delText>8</w:delText>
        </w:r>
      </w:del>
      <w:r>
        <w:t>A, B).</w:t>
      </w:r>
      <w:ins w:id="164" w:author="Wang Siyu" w:date="2021-12-31T07:01:00Z">
        <w:r w:rsidR="00801F69">
          <w:t xml:space="preserve"> Through a </w:t>
        </w:r>
        <w:r w:rsidR="0035118D">
          <w:t xml:space="preserve">two-way </w:t>
        </w:r>
      </w:ins>
      <w:ins w:id="165" w:author="Wang Siyu" w:date="2021-12-31T06:53:00Z">
        <w:r w:rsidR="00FF1985">
          <w:t>ANOVA</w:t>
        </w:r>
      </w:ins>
      <w:ins w:id="166" w:author="Wang Siyu" w:date="2021-12-31T07:01:00Z">
        <w:r w:rsidR="00801F69">
          <w:t xml:space="preserve"> analysis</w:t>
        </w:r>
      </w:ins>
      <w:ins w:id="167" w:author="Wang Siyu" w:date="2021-12-31T07:02:00Z">
        <w:r w:rsidR="00801F69">
          <w:t xml:space="preserve"> of horizon and the number of guided choices</w:t>
        </w:r>
      </w:ins>
      <w:ins w:id="168" w:author="Wang Siyu" w:date="2021-12-31T06:53:00Z">
        <w:r w:rsidR="00FF1985">
          <w:t xml:space="preserve">, we found a </w:t>
        </w:r>
      </w:ins>
      <w:ins w:id="169" w:author="Wang Siyu" w:date="2021-12-31T06:58:00Z">
        <w:r w:rsidR="00402F9F">
          <w:t xml:space="preserve">significant </w:t>
        </w:r>
      </w:ins>
      <w:ins w:id="170" w:author="Wang Siyu" w:date="2021-12-31T06:53:00Z">
        <w:r w:rsidR="00FF1985">
          <w:t>main effect of horizon on p(explore)</w:t>
        </w:r>
      </w:ins>
      <w:ins w:id="171" w:author="Wang Siyu" w:date="2021-12-31T07:02:00Z">
        <w:r w:rsidR="00DF22F1">
          <w:t xml:space="preserve"> with </w:t>
        </w:r>
      </w:ins>
      <w:ins w:id="172" w:author="Wang Siyu" w:date="2021-12-31T06:53:00Z">
        <w:r w:rsidR="00FF1985">
          <w:t>p</w:t>
        </w:r>
      </w:ins>
      <w:ins w:id="173" w:author="Wang Siyu" w:date="2021-12-31T06:55:00Z">
        <w:r w:rsidR="008F4977">
          <w:t xml:space="preserve"> = 0.0</w:t>
        </w:r>
      </w:ins>
      <w:ins w:id="174" w:author="Wang Siyu" w:date="2021-12-31T06:58:00Z">
        <w:r w:rsidR="00A80D5E">
          <w:t>07</w:t>
        </w:r>
      </w:ins>
      <w:ins w:id="175" w:author="Wang Siyu" w:date="2021-12-31T06:53:00Z">
        <w:r w:rsidR="00FF1985">
          <w:t>.</w:t>
        </w:r>
      </w:ins>
      <w:r>
        <w:t xml:space="preserve"> In model terms, we confirm that regardless of the number of guided trials, exploration threshold </w:t>
      </w:r>
      <m:oMath>
        <m:r>
          <w:rPr>
            <w:rFonts w:ascii="Cambria Math" w:hAnsi="Cambria Math"/>
          </w:rPr>
          <m:t>θ</m:t>
        </m:r>
      </m:oMath>
      <w:r>
        <w:t xml:space="preserve"> for H = 6 is lower than H = 1 (Fig </w:t>
      </w:r>
      <w:ins w:id="176" w:author="Wang Siyu" w:date="2021-12-31T04:22:00Z">
        <w:r w:rsidR="005B060B">
          <w:t>9</w:t>
        </w:r>
      </w:ins>
      <w:del w:id="177" w:author="Wang Siyu" w:date="2021-12-31T04:22:00Z">
        <w:r w:rsidDel="005B060B">
          <w:delText>8</w:delText>
        </w:r>
      </w:del>
      <w:r>
        <w:t>C</w:t>
      </w:r>
      <w:ins w:id="178" w:author="Wang Siyu" w:date="2021-12-31T04:22:00Z">
        <w:r w:rsidR="003A68B1">
          <w:t>, D</w:t>
        </w:r>
      </w:ins>
      <w:r>
        <w:t>).</w:t>
      </w:r>
      <w:ins w:id="179" w:author="Wang Siyu" w:date="2021-12-31T06:49:00Z">
        <w:r w:rsidR="000D463B">
          <w:t xml:space="preserve"> </w:t>
        </w:r>
      </w:ins>
      <w:ins w:id="180" w:author="Wang Siyu" w:date="2021-12-31T06:50:00Z">
        <w:r w:rsidR="00A53DF2">
          <w:t>There i</w:t>
        </w:r>
      </w:ins>
      <w:ins w:id="181" w:author="Wang Siyu" w:date="2021-12-31T06:51:00Z">
        <w:r w:rsidR="00A53DF2">
          <w:t>s</w:t>
        </w:r>
      </w:ins>
      <w:ins w:id="182" w:author="Wang Siyu" w:date="2021-12-31T06:50:00Z">
        <w:r w:rsidR="000D463B">
          <w:t xml:space="preserve"> </w:t>
        </w:r>
      </w:ins>
      <w:ins w:id="183" w:author="Wang Siyu" w:date="2021-12-31T06:48:00Z">
        <w:r w:rsidR="000D463B">
          <w:t xml:space="preserve">a significant </w:t>
        </w:r>
      </w:ins>
      <w:ins w:id="184" w:author="Wang Siyu" w:date="2021-12-31T06:49:00Z">
        <w:r w:rsidR="000D463B">
          <w:t>main effect of horizon</w:t>
        </w:r>
      </w:ins>
      <w:ins w:id="185" w:author="Wang Siyu" w:date="2021-12-31T06:50:00Z">
        <w:r w:rsidR="000D463B">
          <w:t xml:space="preserve"> on </w:t>
        </w:r>
      </w:ins>
      <m:oMath>
        <m:r>
          <w:ins w:id="186" w:author="Wang Siyu" w:date="2021-12-31T06:50:00Z">
            <w:rPr>
              <w:rFonts w:ascii="Cambria Math" w:hAnsi="Cambria Math"/>
            </w:rPr>
            <m:t>θ</m:t>
          </w:ins>
        </m:r>
      </m:oMath>
      <w:ins w:id="187" w:author="Wang Siyu" w:date="2021-12-31T07:02:00Z">
        <w:r w:rsidR="00B34EC4">
          <w:t xml:space="preserve">, </w:t>
        </w:r>
      </w:ins>
      <w:ins w:id="188" w:author="Wang Siyu" w:date="2021-12-31T06:50:00Z">
        <w:r w:rsidR="000D463B">
          <w:t>p = 0.0</w:t>
        </w:r>
      </w:ins>
      <w:ins w:id="189" w:author="Wang Siyu" w:date="2021-12-31T07:02:00Z">
        <w:r w:rsidR="00A73EBE">
          <w:t>0</w:t>
        </w:r>
        <w:r w:rsidR="00C272AD">
          <w:t>3</w:t>
        </w:r>
      </w:ins>
      <w:ins w:id="190" w:author="Wang Siyu" w:date="2021-12-31T06:50:00Z">
        <w:r w:rsidR="000D463B">
          <w:t>.</w:t>
        </w:r>
      </w:ins>
      <w:r>
        <w:t xml:space="preserve"> By computing the posterior distribution over the differences in exploration threshold between horizons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H=6</m:t>
            </m:r>
          </m:e>
        </m:d>
        <m:r>
          <w:rPr>
            <w:rFonts w:ascii="Cambria Math" w:hAnsi="Cambria Math"/>
          </w:rPr>
          <m:t>-θ</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97.9%, 73.5% and 75.2% for nGuided = 0, 1, and 3 respectively</w:t>
      </w:r>
      <w:ins w:id="191" w:author="Wang Siyu" w:date="2021-12-31T04:22:00Z">
        <w:r w:rsidR="001869BC">
          <w:t xml:space="preserve"> (Fig 9G</w:t>
        </w:r>
      </w:ins>
      <w:ins w:id="192" w:author="Wang Siyu" w:date="2021-12-31T04:23:00Z">
        <w:r w:rsidR="001869BC">
          <w:t>)</w:t>
        </w:r>
      </w:ins>
      <w:r>
        <w:t xml:space="preserve">. On the other </w:t>
      </w:r>
      <w:r>
        <w:lastRenderedPageBreak/>
        <w:t xml:space="preserve">hand, decision noise </w:t>
      </w:r>
      <m:oMath>
        <m:r>
          <w:rPr>
            <w:rFonts w:ascii="Cambria Math" w:hAnsi="Cambria Math"/>
          </w:rPr>
          <m:t>σ</m:t>
        </m:r>
      </m:oMath>
      <w:r>
        <w:t xml:space="preserve"> remained unchanged for H = 1 vs H = 6</w:t>
      </w:r>
      <w:ins w:id="193" w:author="Wang Siyu" w:date="2021-12-31T06:52:00Z">
        <w:r w:rsidR="00BD0CB7">
          <w:t xml:space="preserve"> (p &gt; 0.05)</w:t>
        </w:r>
      </w:ins>
      <w:r>
        <w:t xml:space="preserve">, regardless of the number of guided trials (Fig </w:t>
      </w:r>
      <w:ins w:id="194" w:author="Wang Siyu" w:date="2021-12-31T04:22:00Z">
        <w:r w:rsidR="0036020C">
          <w:t>9</w:t>
        </w:r>
      </w:ins>
      <w:del w:id="195" w:author="Wang Siyu" w:date="2021-12-31T04:22:00Z">
        <w:r w:rsidDel="0036020C">
          <w:delText>8</w:delText>
        </w:r>
      </w:del>
      <w:ins w:id="196" w:author="Wang Siyu" w:date="2021-12-31T04:22:00Z">
        <w:r w:rsidR="0036020C">
          <w:t>E, F</w:t>
        </w:r>
      </w:ins>
      <w:del w:id="197" w:author="Wang Siyu" w:date="2021-12-31T04:22:00Z">
        <w:r w:rsidDel="0036020C">
          <w:delText>D</w:delText>
        </w:r>
      </w:del>
      <w:r>
        <w:t xml:space="preserve">). By computing the posterior distribution over the differences in decision noise between horizons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H=6</m:t>
            </m:r>
          </m:e>
        </m:d>
        <m:r>
          <w:rPr>
            <w:rFonts w:ascii="Cambria Math" w:hAnsi="Cambria Math"/>
          </w:rPr>
          <m:t>-σ</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θ&gt;0</m:t>
        </m:r>
      </m:oMath>
      <w:r>
        <w:t xml:space="preserve"> is 50.2%, 54.0% and 56.8% for nGuided = 0, 1 and 3 respectively</w:t>
      </w:r>
      <w:ins w:id="198" w:author="Wang Siyu" w:date="2021-12-31T04:23:00Z">
        <w:r w:rsidR="003E0EE3">
          <w:t xml:space="preserve"> (Fig 9H)</w:t>
        </w:r>
      </w:ins>
      <w:r>
        <w:t>.</w:t>
      </w:r>
    </w:p>
    <w:p w14:paraId="108CD443" w14:textId="77777777" w:rsidR="00621041" w:rsidRDefault="00621041" w:rsidP="00621041">
      <w:pPr>
        <w:pStyle w:val="Body"/>
      </w:pPr>
    </w:p>
    <w:p w14:paraId="05B7BA8D" w14:textId="77777777" w:rsidR="00621041" w:rsidRDefault="00621041" w:rsidP="00621041">
      <w:pPr>
        <w:pStyle w:val="Body"/>
      </w:pPr>
      <w:r>
        <w:t xml:space="preserve">Moreover, we performed a variant of Experiment 2 in which we use low-pitch vs high-pitch sound cues to signal the horizon condition. The sound was played before the start of each game and during the guided trials to cue the rat the horizon condition of the current game. The motivation for doing this was that all horizons are interleaved in the human version whereas they are alternated in Experiment 2 when each home base is tied to a specific horizon condition. With the sound cue, we can interleave the horizon conditions pseudo-randomly in rats. Within a session, each home base can be associated with different horizon conditions. Again, we found that exploration threshold decreases as a function of horizon whereas decision noise remains unchanged (Fig S2). The fact that there is still a behavioral difference between games of different horizon conditions using only sound cues shows that rats can associate sounds with different time horizon conditions, which can be useful for future task development. </w:t>
      </w:r>
    </w:p>
    <w:p w14:paraId="747C6D24" w14:textId="77777777" w:rsidR="00621041" w:rsidRDefault="00621041" w:rsidP="00621041">
      <w:pPr>
        <w:pStyle w:val="Body"/>
      </w:pPr>
    </w:p>
    <w:p w14:paraId="6473E793" w14:textId="37DFBD57" w:rsidR="00621041" w:rsidRDefault="00621041" w:rsidP="00621041">
      <w:pPr>
        <w:pStyle w:val="Body"/>
      </w:pPr>
      <w:r>
        <w:t xml:space="preserve">This opposite dependence of directed exploration on horizon in rats vs humans can arise from several factors. First, the utility of 1 to 5 drops is different for humans and rats. Humans get points, whereas rats get real sugar water proportional to the number of drops. </w:t>
      </w:r>
      <w:r>
        <w:rPr>
          <w:rStyle w:val="Hyperlink1"/>
        </w:rPr>
        <w:t xml:space="preserve"> As a result, P(explore) in human subjects were at ceiling for 1 and 2 points indicating that both reward sizes were equally salient (Fig </w:t>
      </w:r>
      <w:ins w:id="199" w:author="Wang Siyu" w:date="2021-12-31T04:24:00Z">
        <w:r w:rsidR="00170930">
          <w:rPr>
            <w:rStyle w:val="Hyperlink1"/>
          </w:rPr>
          <w:t>7A</w:t>
        </w:r>
      </w:ins>
      <w:del w:id="200" w:author="Wang Siyu" w:date="2021-12-31T04:24:00Z">
        <w:r w:rsidDel="00170930">
          <w:rPr>
            <w:rStyle w:val="Hyperlink1"/>
          </w:rPr>
          <w:delText>6C</w:delText>
        </w:r>
      </w:del>
      <w:r>
        <w:rPr>
          <w:rStyle w:val="Hyperlink1"/>
        </w:rPr>
        <w:t>), whereas P(explore) for 4 and 5 drops are similar in rats likely due to perceptual limitations (</w:t>
      </w:r>
      <w:ins w:id="201" w:author="Wang Siyu" w:date="2021-12-31T04:24:00Z">
        <w:r w:rsidR="00170930">
          <w:rPr>
            <w:rStyle w:val="Hyperlink1"/>
          </w:rPr>
          <w:t>Fig 7C</w:t>
        </w:r>
      </w:ins>
      <w:del w:id="202" w:author="Wang Siyu" w:date="2021-12-31T04:24:00Z">
        <w:r w:rsidDel="00170930">
          <w:rPr>
            <w:rStyle w:val="Hyperlink1"/>
          </w:rPr>
          <w:delText>6I</w:delText>
        </w:r>
      </w:del>
      <w:r>
        <w:rPr>
          <w:rStyle w:val="Hyperlink1"/>
        </w:rPr>
        <w:t xml:space="preserve">). Second, the efforts humans spend in making the decision is </w:t>
      </w:r>
      <w:r w:rsidRPr="00CE4AC7">
        <w:rPr>
          <w:rStyle w:val="Hyperlink1"/>
        </w:rPr>
        <w:t>negligible</w:t>
      </w:r>
      <w:r>
        <w:rPr>
          <w:rStyle w:val="Hyperlink1"/>
        </w:rPr>
        <w:t xml:space="preserve">. As a result, </w:t>
      </w:r>
    </w:p>
    <w:p w14:paraId="4D87E903" w14:textId="10D509FB" w:rsidR="00621041" w:rsidRDefault="00621041" w:rsidP="00621041">
      <w:pPr>
        <w:pStyle w:val="Body"/>
      </w:pPr>
      <w:r>
        <w:rPr>
          <w:rStyle w:val="Hyperlink1"/>
        </w:rPr>
        <w:t xml:space="preserve">they over-explore to find out the best possible action, whereas rats have to physically travel the maze to get sugar water. Rats therefore likely under-explore to secure a satisfiable amount of return for each visit. In our data, rats have lower exploration thresholds compared to humans (Fig </w:t>
      </w:r>
      <w:ins w:id="203" w:author="Wang Siyu" w:date="2021-12-31T04:25:00Z">
        <w:r w:rsidR="003F4DFC">
          <w:rPr>
            <w:rStyle w:val="Hyperlink1"/>
          </w:rPr>
          <w:t>8</w:t>
        </w:r>
      </w:ins>
      <w:del w:id="204" w:author="Wang Siyu" w:date="2021-12-31T04:24:00Z">
        <w:r w:rsidDel="003F4DFC">
          <w:rPr>
            <w:rStyle w:val="Hyperlink1"/>
          </w:rPr>
          <w:delText>7</w:delText>
        </w:r>
      </w:del>
      <w:r>
        <w:rPr>
          <w:rStyle w:val="Hyperlink1"/>
        </w:rPr>
        <w:t>A,</w:t>
      </w:r>
      <w:ins w:id="205" w:author="Wang Siyu" w:date="2021-12-31T04:25:00Z">
        <w:r w:rsidR="003F4DFC">
          <w:rPr>
            <w:rStyle w:val="Hyperlink1"/>
          </w:rPr>
          <w:t xml:space="preserve"> E</w:t>
        </w:r>
      </w:ins>
      <w:del w:id="206" w:author="Wang Siyu" w:date="2021-12-31T04:25:00Z">
        <w:r w:rsidDel="003F4DFC">
          <w:rPr>
            <w:rStyle w:val="Hyperlink1"/>
          </w:rPr>
          <w:delText>C</w:delText>
        </w:r>
      </w:del>
      <w:r>
        <w:rPr>
          <w:rStyle w:val="Hyperlink1"/>
        </w:rPr>
        <w:t>).</w:t>
      </w:r>
    </w:p>
    <w:p w14:paraId="72030688" w14:textId="77777777" w:rsidR="00621041" w:rsidRDefault="00621041" w:rsidP="00621041">
      <w:pPr>
        <w:pStyle w:val="Body"/>
      </w:pPr>
    </w:p>
    <w:p w14:paraId="791E8591" w14:textId="77777777" w:rsidR="00621041" w:rsidRDefault="00621041" w:rsidP="00621041">
      <w:pPr>
        <w:pStyle w:val="Body"/>
        <w:rPr>
          <w:b/>
          <w:bCs/>
          <w:u w:val="single"/>
        </w:rPr>
      </w:pPr>
      <w:r>
        <w:rPr>
          <w:b/>
          <w:bCs/>
          <w:u w:val="single"/>
        </w:rPr>
        <w:t xml:space="preserve">Rats explore more in more volatile environments. </w:t>
      </w:r>
    </w:p>
    <w:p w14:paraId="22F6F6C0" w14:textId="0FB4F2E3" w:rsidR="00621041" w:rsidRDefault="00621041" w:rsidP="00621041">
      <w:pPr>
        <w:pStyle w:val="Body"/>
      </w:pPr>
      <w:r>
        <w:t xml:space="preserve">The </w:t>
      </w:r>
      <w:r w:rsidRPr="000A724F">
        <w:t xml:space="preserve">Horizon </w:t>
      </w:r>
      <w:r>
        <w:t>T</w:t>
      </w:r>
      <w:r w:rsidRPr="000A724F">
        <w:t>ask</w:t>
      </w:r>
      <w:r>
        <w:t xml:space="preserve">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sidDel="00F74461">
        <w:t xml:space="preserve"> </w:t>
      </w:r>
      <w:r>
        <w:t>was originally designed in humans to assess exploratory behavior in terms of planning:</w:t>
      </w:r>
      <w:del w:id="207" w:author="Wang Siyu" w:date="2021-12-31T04:25:00Z">
        <w:r w:rsidDel="00C176CB">
          <w:delText xml:space="preserve"> –</w:delText>
        </w:r>
      </w:del>
      <w:r>
        <w:t xml:space="preserve"> In longer time horizons it is more beneficial to explore because there is a longer time to benefit from the information gained from exploration. In </w:t>
      </w:r>
      <w:del w:id="208" w:author="Wang Siyu" w:date="2021-12-31T04:27:00Z">
        <w:r w:rsidDel="005B1419">
          <w:delText xml:space="preserve">a </w:delText>
        </w:r>
      </w:del>
      <w:r>
        <w:t>longer time horizon</w:t>
      </w:r>
      <w:ins w:id="209" w:author="Wang Siyu" w:date="2021-12-31T04:27:00Z">
        <w:r w:rsidR="005B1419">
          <w:t>s</w:t>
        </w:r>
      </w:ins>
      <w:r>
        <w:t xml:space="preserve">, the environment is more stable and less volatile, meaning the rewards from the two options will remain predictable for a longer time before changes occur. As a result, </w:t>
      </w:r>
      <w:ins w:id="210" w:author="Wang Siyu" w:date="2021-12-31T04:29:00Z">
        <w:r w:rsidR="00F60BE3">
          <w:t>instead of</w:t>
        </w:r>
      </w:ins>
      <w:ins w:id="211" w:author="Wang Siyu" w:date="2021-12-31T04:30:00Z">
        <w:r w:rsidR="00C656C0">
          <w:t xml:space="preserve"> planning</w:t>
        </w:r>
        <w:r w:rsidR="00F2486D">
          <w:t xml:space="preserve"> </w:t>
        </w:r>
      </w:ins>
      <w:ins w:id="212" w:author="Wang Siyu" w:date="2021-12-31T04:31:00Z">
        <w:r w:rsidR="00624439">
          <w:t>rationally</w:t>
        </w:r>
      </w:ins>
      <w:ins w:id="213" w:author="Wang Siyu" w:date="2021-12-31T04:29:00Z">
        <w:r w:rsidR="00F60BE3">
          <w:t xml:space="preserve">, </w:t>
        </w:r>
      </w:ins>
      <w:r>
        <w:t xml:space="preserve">rats may </w:t>
      </w:r>
      <w:ins w:id="214" w:author="Wang Siyu" w:date="2021-12-31T04:31:00Z">
        <w:r w:rsidR="00D968C5">
          <w:t xml:space="preserve">simply </w:t>
        </w:r>
      </w:ins>
      <w:r>
        <w:t>adapt the extent to which they explore based on the volatility of the environment, explore more when the environment is changing more frequently (shorter horizon). This may account for the opposite dependence of directed exploration on the horizon in rats</w:t>
      </w:r>
      <w:ins w:id="215" w:author="Wang Siyu" w:date="2021-12-31T04:31:00Z">
        <w:r w:rsidR="00304725">
          <w:t xml:space="preserve"> compared to humans</w:t>
        </w:r>
      </w:ins>
      <w:r>
        <w:t>.</w:t>
      </w:r>
    </w:p>
    <w:p w14:paraId="7764ECF4" w14:textId="77777777" w:rsidR="00621041" w:rsidRDefault="00621041" w:rsidP="00621041">
      <w:pPr>
        <w:pStyle w:val="Body"/>
      </w:pPr>
    </w:p>
    <w:p w14:paraId="75E3383C" w14:textId="7B964B94" w:rsidR="00621041" w:rsidRDefault="00621041" w:rsidP="00621041">
      <w:pPr>
        <w:pStyle w:val="Body"/>
      </w:pPr>
      <w:r>
        <w:t xml:space="preserve">In order to test this hypothesis, instead of giving deterministic rewards that </w:t>
      </w:r>
      <w:ins w:id="216" w:author="Fellous, Jean-Marc - (fellous)" w:date="2021-12-19T11:20:00Z">
        <w:r w:rsidR="00962FA9">
          <w:t>we</w:t>
        </w:r>
      </w:ins>
      <w:del w:id="217" w:author="Fellous, Jean-Marc - (fellous)" w:date="2021-12-19T11:20:00Z">
        <w:r w:rsidDel="00962FA9">
          <w:delText>a</w:delText>
        </w:r>
      </w:del>
      <w:r>
        <w:t xml:space="preserve">re fixed and learnable for the two reward feeders, in Experiment 3, each feeder gave an independently random reward that was sampled uniformly between 0 and 5 drops each </w:t>
      </w:r>
      <w:r>
        <w:lastRenderedPageBreak/>
        <w:t xml:space="preserve">time. In other words, the rewards of the two feeders were not learnable and changed independently from trial to trial, from game to game. The time horizon was always set to be H = 6 in Experiment 3. In this version, since there was no information that could be learned and the rewards were completely random, the rat’s accuracy was only at chance at 54.4%. Possibly due to overtraining in Experiment 1 and 2, after the guided choices, rats still explored more on the first free choices than on subsequent ones, suggesting that the novelty of the unknown feeder itself in addition to the potential better reward may drive exploration (Fig </w:t>
      </w:r>
      <w:ins w:id="218" w:author="Wang Siyu" w:date="2021-12-31T04:33:00Z">
        <w:r w:rsidR="00904ED7">
          <w:t>10</w:t>
        </w:r>
      </w:ins>
      <w:del w:id="219" w:author="Wang Siyu" w:date="2021-12-31T04:33:00Z">
        <w:r w:rsidDel="00904ED7">
          <w:delText>9</w:delText>
        </w:r>
      </w:del>
      <w:r>
        <w:t xml:space="preserve">A). Critically, the percentage of exploring the unguided feeder was higher compared to P(explore) in the constant reward scenario in Experiment 1, especially when the guided reward </w:t>
      </w:r>
      <w:ins w:id="220" w:author="Fellous, Jean-Marc - (fellous)" w:date="2021-12-19T11:21:00Z">
        <w:r w:rsidR="00962FA9">
          <w:t>wa</w:t>
        </w:r>
      </w:ins>
      <w:del w:id="221" w:author="Fellous, Jean-Marc - (fellous)" w:date="2021-12-19T11:21:00Z">
        <w:r w:rsidDel="00962FA9">
          <w:delText>i</w:delText>
        </w:r>
      </w:del>
      <w:r>
        <w:t xml:space="preserve">s high (Fig </w:t>
      </w:r>
      <w:ins w:id="222" w:author="Wang Siyu" w:date="2021-12-31T04:33:00Z">
        <w:r w:rsidR="00F70129">
          <w:t>10</w:t>
        </w:r>
      </w:ins>
      <w:del w:id="223" w:author="Wang Siyu" w:date="2021-12-31T04:33:00Z">
        <w:r w:rsidDel="00F70129">
          <w:delText>9</w:delText>
        </w:r>
      </w:del>
      <w:r>
        <w:t xml:space="preserve">B). The difference </w:t>
      </w:r>
      <w:ins w:id="224" w:author="Fellous, Jean-Marc - (fellous)" w:date="2021-12-19T11:21:00Z">
        <w:r w:rsidR="00962FA9">
          <w:t>wa</w:t>
        </w:r>
      </w:ins>
      <w:del w:id="225" w:author="Fellous, Jean-Marc - (fellous)" w:date="2021-12-19T11:21:00Z">
        <w:r w:rsidDel="00962FA9">
          <w:delText>i</w:delText>
        </w:r>
      </w:del>
      <w:r>
        <w:t xml:space="preserve">s largest when rats </w:t>
      </w:r>
      <w:ins w:id="226" w:author="Fellous, Jean-Marc - (fellous)" w:date="2021-12-19T11:21:00Z">
        <w:r w:rsidR="00962FA9">
          <w:t>we</w:t>
        </w:r>
      </w:ins>
      <w:del w:id="227" w:author="Fellous, Jean-Marc - (fellous)" w:date="2021-12-19T11:21:00Z">
        <w:r w:rsidDel="00962FA9">
          <w:delText>a</w:delText>
        </w:r>
      </w:del>
      <w:r>
        <w:t xml:space="preserve">re guided to 4 and 5 drops. The rat still </w:t>
      </w:r>
      <w:del w:id="228" w:author="Fellous, Jean-Marc - (fellous)" w:date="2021-12-19T11:21:00Z">
        <w:r w:rsidDel="00962FA9">
          <w:delText xml:space="preserve">switches </w:delText>
        </w:r>
      </w:del>
      <w:ins w:id="229" w:author="Fellous, Jean-Marc - (fellous)" w:date="2021-12-19T11:21:00Z">
        <w:r w:rsidR="00962FA9">
          <w:t xml:space="preserve">switched </w:t>
        </w:r>
      </w:ins>
      <w:r>
        <w:t xml:space="preserve">at over 45%, even when the average guided trial experience </w:t>
      </w:r>
      <w:del w:id="230" w:author="Fellous, Jean-Marc - (fellous)" w:date="2021-12-19T11:22:00Z">
        <w:r w:rsidDel="00962FA9">
          <w:delText xml:space="preserve">includes </w:delText>
        </w:r>
      </w:del>
      <w:ins w:id="231" w:author="Fellous, Jean-Marc - (fellous)" w:date="2021-12-19T11:22:00Z">
        <w:r w:rsidR="00962FA9">
          <w:t xml:space="preserve">included </w:t>
        </w:r>
      </w:ins>
      <w:r>
        <w:t xml:space="preserve">the best reward condition (i.e. 4, 5 drops), significantly higher than the constant reward </w:t>
      </w:r>
      <w:del w:id="232" w:author="Wang Siyu" w:date="2021-12-31T04:39:00Z">
        <w:r w:rsidDel="00B11C38">
          <w:delText>case</w:delText>
        </w:r>
      </w:del>
      <w:ins w:id="233" w:author="Wang Siyu" w:date="2021-12-31T04:39:00Z">
        <w:r w:rsidR="00B11C38">
          <w:t>condition</w:t>
        </w:r>
      </w:ins>
      <w:r>
        <w:t xml:space="preserve">. This could account for the horizon difference </w:t>
      </w:r>
      <w:del w:id="234" w:author="Fellous, Jean-Marc - (fellous)" w:date="2021-12-19T11:23:00Z">
        <w:r w:rsidDel="00962FA9">
          <w:delText xml:space="preserve">in P(explore) </w:delText>
        </w:r>
      </w:del>
      <w:r>
        <w:t xml:space="preserve">in Figure </w:t>
      </w:r>
      <w:ins w:id="235" w:author="Wang Siyu" w:date="2021-12-31T04:39:00Z">
        <w:r w:rsidR="00542149">
          <w:t>7C</w:t>
        </w:r>
      </w:ins>
      <w:del w:id="236" w:author="Wang Siyu" w:date="2021-12-31T04:39:00Z">
        <w:r w:rsidDel="00542149">
          <w:delText>6I</w:delText>
        </w:r>
      </w:del>
      <w:r>
        <w:t xml:space="preserve"> </w:t>
      </w:r>
      <w:ins w:id="237" w:author="Fellous, Jean-Marc - (fellous)" w:date="2021-12-19T11:22:00Z">
        <w:r w:rsidR="00962FA9">
          <w:t xml:space="preserve">showing </w:t>
        </w:r>
      </w:ins>
      <w:r>
        <w:t xml:space="preserve">that when the guided rewards </w:t>
      </w:r>
      <w:ins w:id="238" w:author="Fellous, Jean-Marc - (fellous)" w:date="2021-12-19T11:22:00Z">
        <w:r w:rsidR="00962FA9">
          <w:t>we</w:t>
        </w:r>
      </w:ins>
      <w:del w:id="239" w:author="Fellous, Jean-Marc - (fellous)" w:date="2021-12-19T11:22:00Z">
        <w:r w:rsidDel="00962FA9">
          <w:delText>a</w:delText>
        </w:r>
      </w:del>
      <w:r>
        <w:t xml:space="preserve">re 4 and 5 drops, </w:t>
      </w:r>
      <w:del w:id="240" w:author="Fellous, Jean-Marc - (fellous)" w:date="2021-12-19T11:23:00Z">
        <w:r w:rsidDel="00962FA9">
          <w:delText>p</w:delText>
        </w:r>
      </w:del>
      <w:ins w:id="241" w:author="Fellous, Jean-Marc - (fellous)" w:date="2021-12-19T11:23:00Z">
        <w:r w:rsidR="00962FA9">
          <w:t>P</w:t>
        </w:r>
      </w:ins>
      <w:r>
        <w:t xml:space="preserve">(explore) </w:t>
      </w:r>
      <w:del w:id="242" w:author="Fellous, Jean-Marc - (fellous)" w:date="2021-12-19T11:23:00Z">
        <w:r w:rsidDel="00962FA9">
          <w:delText xml:space="preserve">is </w:delText>
        </w:r>
      </w:del>
      <w:ins w:id="243" w:author="Fellous, Jean-Marc - (fellous)" w:date="2021-12-19T11:23:00Z">
        <w:r w:rsidR="00962FA9">
          <w:t xml:space="preserve">was </w:t>
        </w:r>
      </w:ins>
      <w:r>
        <w:t xml:space="preserve">lower in H = 6 and H = 15 compared to H = 1. For later choices, the overall level of switching </w:t>
      </w:r>
      <w:del w:id="244" w:author="Fellous, Jean-Marc - (fellous)" w:date="2021-12-19T11:23:00Z">
        <w:r w:rsidDel="00962FA9">
          <w:delText xml:space="preserve">is </w:delText>
        </w:r>
      </w:del>
      <w:ins w:id="245" w:author="Fellous, Jean-Marc - (fellous)" w:date="2021-12-19T11:23:00Z">
        <w:r w:rsidR="00962FA9">
          <w:t xml:space="preserve">was </w:t>
        </w:r>
      </w:ins>
      <w:r>
        <w:t xml:space="preserve">also </w:t>
      </w:r>
      <w:ins w:id="246" w:author="Wang Siyu" w:date="2021-12-31T04:40:00Z">
        <w:r w:rsidR="00CD5BAE">
          <w:t xml:space="preserve">slightly </w:t>
        </w:r>
      </w:ins>
      <w:r>
        <w:t xml:space="preserve">higher compared to that of the constant reward </w:t>
      </w:r>
      <w:del w:id="247" w:author="Wang Siyu" w:date="2021-12-31T04:40:00Z">
        <w:r w:rsidDel="00774BA7">
          <w:delText xml:space="preserve">case </w:delText>
        </w:r>
      </w:del>
      <w:ins w:id="248" w:author="Wang Siyu" w:date="2021-12-31T04:40:00Z">
        <w:r w:rsidR="00774BA7">
          <w:t xml:space="preserve">condition </w:t>
        </w:r>
      </w:ins>
      <w:r>
        <w:t xml:space="preserve">in Experiment 1 (Fig </w:t>
      </w:r>
      <w:ins w:id="249" w:author="Wang Siyu" w:date="2021-12-31T04:40:00Z">
        <w:r w:rsidR="00024F66">
          <w:t>10A</w:t>
        </w:r>
      </w:ins>
      <w:del w:id="250" w:author="Wang Siyu" w:date="2021-12-31T04:40:00Z">
        <w:r w:rsidDel="00024F66">
          <w:delText>9A</w:delText>
        </w:r>
      </w:del>
      <w:r>
        <w:t xml:space="preserve">). In a more volatile environment, rats </w:t>
      </w:r>
      <w:del w:id="251" w:author="Fellous, Jean-Marc - (fellous)" w:date="2021-12-19T11:23:00Z">
        <w:r w:rsidDel="00962FA9">
          <w:delText xml:space="preserve">do </w:delText>
        </w:r>
      </w:del>
      <w:r>
        <w:t>increase</w:t>
      </w:r>
      <w:ins w:id="252" w:author="Fellous, Jean-Marc - (fellous)" w:date="2021-12-19T11:23:00Z">
        <w:r w:rsidR="00962FA9">
          <w:t>d</w:t>
        </w:r>
      </w:ins>
      <w:r>
        <w:t xml:space="preserve"> their rate of switching. This can potentially account for the horizon difference in P(switch) in Figure 4D where there </w:t>
      </w:r>
      <w:ins w:id="253" w:author="Fellous, Jean-Marc - (fellous)" w:date="2021-12-19T11:24:00Z">
        <w:r w:rsidR="00962FA9">
          <w:t>wa</w:t>
        </w:r>
      </w:ins>
      <w:del w:id="254" w:author="Fellous, Jean-Marc - (fellous)" w:date="2021-12-19T11:24:00Z">
        <w:r w:rsidDel="00962FA9">
          <w:delText>i</w:delText>
        </w:r>
      </w:del>
      <w:r>
        <w:t xml:space="preserve">s a lower rate of switching in H = 15 compared to H = 6, possibly due to the fact that the environment </w:t>
      </w:r>
      <w:ins w:id="255" w:author="Fellous, Jean-Marc - (fellous)" w:date="2021-12-19T11:24:00Z">
        <w:r w:rsidR="00962FA9">
          <w:t>wa</w:t>
        </w:r>
      </w:ins>
      <w:del w:id="256" w:author="Fellous, Jean-Marc - (fellous)" w:date="2021-12-19T11:24:00Z">
        <w:r w:rsidDel="00962FA9">
          <w:delText>i</w:delText>
        </w:r>
      </w:del>
      <w:r>
        <w:t xml:space="preserve">s less volatile in the H = 15 case. This difference in P(switch) </w:t>
      </w:r>
      <w:del w:id="257" w:author="Fellous, Jean-Marc - (fellous)" w:date="2021-12-19T11:24:00Z">
        <w:r w:rsidDel="00962FA9">
          <w:delText xml:space="preserve">cannot </w:delText>
        </w:r>
      </w:del>
      <w:ins w:id="258" w:author="Fellous, Jean-Marc - (fellous)" w:date="2021-12-19T11:24:00Z">
        <w:r w:rsidR="00962FA9">
          <w:t xml:space="preserve">could not </w:t>
        </w:r>
      </w:ins>
      <w:r>
        <w:t xml:space="preserve">be attributed to directed exploration and </w:t>
      </w:r>
      <w:del w:id="259" w:author="Fellous, Jean-Marc - (fellous)" w:date="2021-12-19T11:24:00Z">
        <w:r w:rsidDel="00962FA9">
          <w:delText xml:space="preserve">can </w:delText>
        </w:r>
      </w:del>
      <w:ins w:id="260" w:author="Fellous, Jean-Marc - (fellous)" w:date="2021-12-19T11:24:00Z">
        <w:r w:rsidR="00962FA9">
          <w:t xml:space="preserve">could </w:t>
        </w:r>
      </w:ins>
      <w:r>
        <w:t>arise from random exploration.</w:t>
      </w:r>
      <w:r w:rsidRPr="003B7656">
        <w:t xml:space="preserve"> </w:t>
      </w:r>
      <w:r>
        <w:t xml:space="preserve">It has been proposed that relative uncertainty correlates with directed exploration whereas total uncertainty correlates with random exploration </w:t>
      </w:r>
      <w:r>
        <w:fldChar w:fldCharType="begin"/>
      </w:r>
      <w:r w:rsidR="00C912C7">
        <w:instrText xml:space="preserve"> ADDIN EN.CITE &lt;EndNote&gt;&lt;Cite&gt;&lt;Author&gt;Gershman&lt;/Author&gt;&lt;Year&gt;2019&lt;/Year&gt;&lt;RecNum&gt;17&lt;/RecNum&gt;&lt;DisplayText&gt;(Gershman, 2019)&lt;/DisplayText&gt;&lt;record&gt;&lt;rec-number&gt;17&lt;/rec-number&gt;&lt;foreign-keys&gt;&lt;key app="EN" db-id="p99ef9zwo2s9x5edex5x2fpn29pa5edwd9wp" timestamp="1640944339"&gt;17&lt;/key&gt;&lt;/foreign-keys&gt;&lt;ref-type name="Journal Article"&gt;17&lt;/ref-type&gt;&lt;contributors&gt;&lt;authors&gt;&lt;author&gt;Gershman, Samuel J&lt;/author&gt;&lt;/authors&gt;&lt;/contributors&gt;&lt;titles&gt;&lt;title&gt;Uncertainty and exploration&lt;/title&gt;&lt;secondary-title&gt;Decision&lt;/secondary-title&gt;&lt;/titles&gt;&lt;periodical&gt;&lt;full-title&gt;Decision&lt;/full-title&gt;&lt;/periodical&gt;&lt;keywords&gt;&lt;keyword&gt;Bayesian inference&lt;/keyword&gt;&lt;keyword&gt;Explore- exploit dilemma&lt;/keyword&gt;&lt;keyword&gt;Reinforcement learning&lt;/keyword&gt;&lt;/keywords&gt;&lt;dates&gt;&lt;year&gt;2019&lt;/year&gt;&lt;/dates&gt;&lt;urls&gt;&lt;/urls&gt;&lt;electronic-resource-num&gt;10.1037/dec0000101&lt;/electronic-resource-num&gt;&lt;/record&gt;&lt;/Cite&gt;&lt;/EndNote&gt;</w:instrText>
      </w:r>
      <w:r>
        <w:fldChar w:fldCharType="separate"/>
      </w:r>
      <w:r>
        <w:rPr>
          <w:noProof/>
        </w:rPr>
        <w:t>(Gershman, 2019)</w:t>
      </w:r>
      <w:r>
        <w:fldChar w:fldCharType="end"/>
      </w:r>
      <w:r>
        <w:t xml:space="preserve">. In a completely random environment, the uncertainty of both the guided and unguided feeder increases, </w:t>
      </w:r>
      <w:del w:id="261" w:author="Fellous, Jean-Marc - (fellous)" w:date="2021-12-19T11:24:00Z">
        <w:r w:rsidDel="00962FA9">
          <w:delText xml:space="preserve"> </w:delText>
        </w:r>
      </w:del>
      <w:r>
        <w:t>so there was an increase in both relative uncertainty and total uncertainty. In line with this theory, through model fitting, we observed an increase in both the exploration threshold</w:t>
      </w:r>
      <w:ins w:id="262" w:author="Wang Siyu" w:date="2021-12-31T04:43:00Z">
        <w:r w:rsidR="00CB3B71">
          <w:t xml:space="preserve"> (Fig 10C, D</w:t>
        </w:r>
      </w:ins>
      <w:ins w:id="263" w:author="Wang Siyu" w:date="2021-12-31T07:59:00Z">
        <w:r w:rsidR="00F62E1A">
          <w:t>, p &lt; 0.001</w:t>
        </w:r>
      </w:ins>
      <w:ins w:id="264" w:author="Wang Siyu" w:date="2021-12-31T04:43:00Z">
        <w:r w:rsidR="00CB3B71">
          <w:t>)</w:t>
        </w:r>
      </w:ins>
      <w:r>
        <w:t xml:space="preserve"> and decision noise </w:t>
      </w:r>
      <w:ins w:id="265" w:author="Wang Siyu" w:date="2021-12-31T04:43:00Z">
        <w:r w:rsidR="00534B30">
          <w:t>(Fig 10E, F</w:t>
        </w:r>
      </w:ins>
      <w:ins w:id="266" w:author="Wang Siyu" w:date="2021-12-31T07:59:00Z">
        <w:r w:rsidR="00457559">
          <w:t xml:space="preserve">, p </w:t>
        </w:r>
        <w:r w:rsidR="00806A4B">
          <w:t>= 0.026</w:t>
        </w:r>
      </w:ins>
      <w:ins w:id="267" w:author="Wang Siyu" w:date="2021-12-31T04:43:00Z">
        <w:r w:rsidR="00534B30">
          <w:t xml:space="preserve">) </w:t>
        </w:r>
      </w:ins>
      <w:r>
        <w:t>in the random reward condition compared to the constant reward condition</w:t>
      </w:r>
      <w:del w:id="268" w:author="Wang Siyu" w:date="2021-12-31T04:43:00Z">
        <w:r w:rsidDel="0095389C">
          <w:delText xml:space="preserve"> (Fig </w:delText>
        </w:r>
      </w:del>
      <w:del w:id="269" w:author="Wang Siyu" w:date="2021-12-31T04:42:00Z">
        <w:r w:rsidDel="00CF0101">
          <w:delText>9</w:delText>
        </w:r>
      </w:del>
      <w:del w:id="270" w:author="Wang Siyu" w:date="2021-12-31T04:43:00Z">
        <w:r w:rsidDel="0095389C">
          <w:delText>C, D)</w:delText>
        </w:r>
      </w:del>
      <w:r>
        <w:t xml:space="preserve">.    </w:t>
      </w:r>
    </w:p>
    <w:p w14:paraId="28F14FB5" w14:textId="77777777" w:rsidR="00621041" w:rsidRDefault="00621041" w:rsidP="00621041">
      <w:pPr>
        <w:pStyle w:val="Body"/>
        <w:rPr>
          <w:rStyle w:val="Hyperlink1"/>
        </w:rPr>
      </w:pPr>
    </w:p>
    <w:p w14:paraId="4C8B9A9C" w14:textId="77777777" w:rsidR="00621041" w:rsidRPr="003D0CB7" w:rsidRDefault="00621041" w:rsidP="00621041">
      <w:pPr>
        <w:pStyle w:val="Body"/>
        <w:spacing w:before="100" w:after="100"/>
        <w:rPr>
          <w:rStyle w:val="Hyperlink1"/>
          <w:b/>
          <w:bCs/>
          <w:u w:val="single"/>
        </w:rPr>
      </w:pPr>
      <w:r>
        <w:rPr>
          <w:b/>
          <w:bCs/>
          <w:u w:val="single"/>
        </w:rPr>
        <w:t xml:space="preserve">Self-guided exploration is treated intrinsically differently than guided choices in rats. </w:t>
      </w:r>
    </w:p>
    <w:p w14:paraId="22B733EE" w14:textId="14273580" w:rsidR="00621041" w:rsidRDefault="00621041" w:rsidP="00621041">
      <w:pPr>
        <w:pStyle w:val="Body"/>
        <w:spacing w:before="100" w:after="100"/>
        <w:rPr>
          <w:rStyle w:val="Hyperlink1"/>
        </w:rPr>
      </w:pPr>
      <w:r>
        <w:rPr>
          <w:rStyle w:val="Hyperlink1"/>
        </w:rPr>
        <w:t xml:space="preserve">Finally, we investigated whether self-driven exploration </w:t>
      </w:r>
      <w:ins w:id="271" w:author="Fellous, Jean-Marc - (fellous)" w:date="2021-12-19T11:25:00Z">
        <w:r w:rsidR="00962FA9">
          <w:rPr>
            <w:rStyle w:val="Hyperlink1"/>
          </w:rPr>
          <w:t>wa</w:t>
        </w:r>
      </w:ins>
      <w:del w:id="272" w:author="Fellous, Jean-Marc - (fellous)" w:date="2021-12-19T11:25:00Z">
        <w:r w:rsidDel="00962FA9">
          <w:rPr>
            <w:rStyle w:val="Hyperlink1"/>
          </w:rPr>
          <w:delText>i</w:delText>
        </w:r>
      </w:del>
      <w:r>
        <w:rPr>
          <w:rStyle w:val="Hyperlink1"/>
        </w:rPr>
        <w:t xml:space="preserve">s any different from guided exploration. </w:t>
      </w:r>
      <w:del w:id="273" w:author="Fellous, Jean-Marc - (fellous)" w:date="2021-12-19T11:25:00Z">
        <w:r w:rsidDel="00962FA9">
          <w:rPr>
            <w:rStyle w:val="Hyperlink1"/>
          </w:rPr>
          <w:delText xml:space="preserve">Do </w:delText>
        </w:r>
      </w:del>
      <w:ins w:id="274" w:author="Fellous, Jean-Marc - (fellous)" w:date="2021-12-19T11:25:00Z">
        <w:r w:rsidR="00962FA9">
          <w:rPr>
            <w:rStyle w:val="Hyperlink1"/>
          </w:rPr>
          <w:t xml:space="preserve">Did </w:t>
        </w:r>
      </w:ins>
      <w:r>
        <w:rPr>
          <w:rStyle w:val="Hyperlink1"/>
        </w:rPr>
        <w:t xml:space="preserve">rats behave </w:t>
      </w:r>
      <w:del w:id="275" w:author="Fellous, Jean-Marc - (fellous)" w:date="2021-12-19T11:25:00Z">
        <w:r w:rsidDel="00962FA9">
          <w:rPr>
            <w:rStyle w:val="Hyperlink1"/>
          </w:rPr>
          <w:delText xml:space="preserve">any </w:delText>
        </w:r>
      </w:del>
      <w:r>
        <w:rPr>
          <w:rStyle w:val="Hyperlink1"/>
        </w:rPr>
        <w:t xml:space="preserve">differently if they </w:t>
      </w:r>
      <w:ins w:id="276" w:author="Fellous, Jean-Marc - (fellous)" w:date="2021-12-19T11:25:00Z">
        <w:r w:rsidR="00962FA9">
          <w:rPr>
            <w:rStyle w:val="Hyperlink1"/>
          </w:rPr>
          <w:t>we</w:t>
        </w:r>
      </w:ins>
      <w:del w:id="277" w:author="Fellous, Jean-Marc - (fellous)" w:date="2021-12-19T11:25:00Z">
        <w:r w:rsidDel="00962FA9">
          <w:rPr>
            <w:rStyle w:val="Hyperlink1"/>
          </w:rPr>
          <w:delText>a</w:delText>
        </w:r>
      </w:del>
      <w:r>
        <w:rPr>
          <w:rStyle w:val="Hyperlink1"/>
        </w:rPr>
        <w:t xml:space="preserve">re guided by </w:t>
      </w:r>
      <w:del w:id="278" w:author="Fellous, Jean-Marc - (fellous)" w:date="2021-12-19T11:25:00Z">
        <w:r w:rsidDel="00962FA9">
          <w:rPr>
            <w:rStyle w:val="Hyperlink1"/>
          </w:rPr>
          <w:delText xml:space="preserve">sensory </w:delText>
        </w:r>
      </w:del>
      <w:r>
        <w:rPr>
          <w:rStyle w:val="Hyperlink1"/>
        </w:rPr>
        <w:t xml:space="preserve">light cues on the first trials, or if they </w:t>
      </w:r>
      <w:ins w:id="279" w:author="Fellous, Jean-Marc - (fellous)" w:date="2021-12-19T11:25:00Z">
        <w:r w:rsidR="00962FA9">
          <w:rPr>
            <w:rStyle w:val="Hyperlink1"/>
          </w:rPr>
          <w:t>we</w:t>
        </w:r>
      </w:ins>
      <w:del w:id="280" w:author="Fellous, Jean-Marc - (fellous)" w:date="2021-12-19T11:25:00Z">
        <w:r w:rsidDel="00962FA9">
          <w:rPr>
            <w:rStyle w:val="Hyperlink1"/>
          </w:rPr>
          <w:delText>a</w:delText>
        </w:r>
      </w:del>
      <w:r>
        <w:rPr>
          <w:rStyle w:val="Hyperlink1"/>
        </w:rPr>
        <w:t>re instead invited to choose freely? Specifically, in separate weeks and between sessions, rats performed both a version in which they were guided to one feeder once before freely choosing between the 2 options (Guided condition, nGuided = 1 in Experiment 2), and a version in which they start</w:t>
      </w:r>
      <w:ins w:id="281" w:author="Fellous, Jean-Marc - (fellous)" w:date="2021-12-19T11:25:00Z">
        <w:r w:rsidR="00962FA9">
          <w:rPr>
            <w:rStyle w:val="Hyperlink1"/>
          </w:rPr>
          <w:t>ed</w:t>
        </w:r>
      </w:ins>
      <w:r>
        <w:rPr>
          <w:rStyle w:val="Hyperlink1"/>
        </w:rPr>
        <w:t xml:space="preserve"> off with 2 options to choose from (Free choice condition, nGuided = 0 in Experiment 2). In the analysis, we treated the 1</w:t>
      </w:r>
      <w:r>
        <w:rPr>
          <w:rStyle w:val="None"/>
          <w:vertAlign w:val="superscript"/>
        </w:rPr>
        <w:t>st</w:t>
      </w:r>
      <w:r>
        <w:rPr>
          <w:rStyle w:val="Hyperlink1"/>
        </w:rPr>
        <w:t xml:space="preserve"> choice in the Free choice condition as if it were guided (i.e. self-guided by the rat itself, instead of by the blinking LED), and treated the 2</w:t>
      </w:r>
      <w:r>
        <w:rPr>
          <w:rStyle w:val="None"/>
          <w:vertAlign w:val="superscript"/>
        </w:rPr>
        <w:t>nd</w:t>
      </w:r>
      <w:r>
        <w:rPr>
          <w:rStyle w:val="Hyperlink1"/>
        </w:rPr>
        <w:t xml:space="preserve"> choice as choice number 1 (Fig 1</w:t>
      </w:r>
      <w:ins w:id="282" w:author="Wang Siyu" w:date="2021-12-31T04:44:00Z">
        <w:r w:rsidR="00A90EE8">
          <w:rPr>
            <w:rStyle w:val="Hyperlink1"/>
          </w:rPr>
          <w:t>1</w:t>
        </w:r>
      </w:ins>
      <w:del w:id="283" w:author="Wang Siyu" w:date="2021-12-31T04:44:00Z">
        <w:r w:rsidDel="00A90EE8">
          <w:rPr>
            <w:rStyle w:val="Hyperlink1"/>
          </w:rPr>
          <w:delText>0</w:delText>
        </w:r>
      </w:del>
      <w:r>
        <w:rPr>
          <w:rStyle w:val="Hyperlink1"/>
        </w:rPr>
        <w:t xml:space="preserve">). </w:t>
      </w:r>
    </w:p>
    <w:p w14:paraId="69500275" w14:textId="77777777" w:rsidR="00621041" w:rsidRDefault="00621041" w:rsidP="00621041">
      <w:pPr>
        <w:pStyle w:val="Body"/>
        <w:spacing w:before="100" w:after="100"/>
        <w:rPr>
          <w:rStyle w:val="Hyperlink1"/>
        </w:rPr>
      </w:pPr>
    </w:p>
    <w:p w14:paraId="3D7B29E8" w14:textId="5E126558" w:rsidR="00621041" w:rsidRDefault="00962FA9" w:rsidP="00621041">
      <w:pPr>
        <w:pStyle w:val="Body"/>
        <w:spacing w:before="100" w:after="100"/>
        <w:rPr>
          <w:rStyle w:val="Hyperlink1"/>
        </w:rPr>
      </w:pPr>
      <w:ins w:id="284" w:author="Fellous, Jean-Marc - (fellous)" w:date="2021-12-19T11:26:00Z">
        <w:r>
          <w:rPr>
            <w:rStyle w:val="Hyperlink1"/>
          </w:rPr>
          <w:t>Perhaps counter-intuitively, w</w:t>
        </w:r>
      </w:ins>
      <w:del w:id="285" w:author="Fellous, Jean-Marc - (fellous)" w:date="2021-12-19T11:26:00Z">
        <w:r w:rsidR="00621041" w:rsidDel="00962FA9">
          <w:rPr>
            <w:rStyle w:val="Hyperlink1"/>
          </w:rPr>
          <w:delText>W</w:delText>
        </w:r>
      </w:del>
      <w:r w:rsidR="00621041">
        <w:rPr>
          <w:rStyle w:val="Hyperlink1"/>
        </w:rPr>
        <w:t>e found that overall, rats performed better if the first trial was a free choice compared to when they were guided (Fig 1</w:t>
      </w:r>
      <w:ins w:id="286" w:author="Wang Siyu" w:date="2021-12-31T04:44:00Z">
        <w:r w:rsidR="00E300D7">
          <w:rPr>
            <w:rStyle w:val="Hyperlink1"/>
          </w:rPr>
          <w:t>1</w:t>
        </w:r>
      </w:ins>
      <w:del w:id="287" w:author="Wang Siyu" w:date="2021-12-31T04:44:00Z">
        <w:r w:rsidR="00621041" w:rsidDel="00E300D7">
          <w:rPr>
            <w:rStyle w:val="Hyperlink1"/>
          </w:rPr>
          <w:delText>0</w:delText>
        </w:r>
      </w:del>
      <w:r w:rsidR="00621041">
        <w:rPr>
          <w:rStyle w:val="Hyperlink1"/>
        </w:rPr>
        <w:t xml:space="preserve">A). Moreover, rats explore differently in the Free condition compared to the Guided condition. When rats </w:t>
      </w:r>
      <w:r w:rsidR="00621041">
        <w:rPr>
          <w:rStyle w:val="Hyperlink1"/>
        </w:rPr>
        <w:lastRenderedPageBreak/>
        <w:t>were guided, they explore</w:t>
      </w:r>
      <w:ins w:id="288" w:author="Fellous, Jean-Marc - (fellous)" w:date="2021-12-19T11:26:00Z">
        <w:r>
          <w:rPr>
            <w:rStyle w:val="Hyperlink1"/>
          </w:rPr>
          <w:t>d</w:t>
        </w:r>
      </w:ins>
      <w:r w:rsidR="00621041">
        <w:rPr>
          <w:rStyle w:val="Hyperlink1"/>
        </w:rPr>
        <w:t xml:space="preserve"> more on the first free choice than in subsequent choices as in other variants of the task. However, when they cho</w:t>
      </w:r>
      <w:del w:id="289" w:author="Fellous, Jean-Marc - (fellous)" w:date="2021-12-19T11:26:00Z">
        <w:r w:rsidR="00621041" w:rsidDel="00962FA9">
          <w:rPr>
            <w:rStyle w:val="Hyperlink1"/>
          </w:rPr>
          <w:delText>o</w:delText>
        </w:r>
      </w:del>
      <w:r w:rsidR="00621041">
        <w:rPr>
          <w:rStyle w:val="Hyperlink1"/>
        </w:rPr>
        <w:t>se freely, the 2</w:t>
      </w:r>
      <w:r w:rsidR="00621041" w:rsidRPr="003D0CB7">
        <w:rPr>
          <w:rStyle w:val="Hyperlink1"/>
          <w:vertAlign w:val="superscript"/>
        </w:rPr>
        <w:t>nd</w:t>
      </w:r>
      <w:r w:rsidR="00621041">
        <w:rPr>
          <w:rStyle w:val="Hyperlink1"/>
        </w:rPr>
        <w:t xml:space="preserve"> choice did not differ from subsequent choices anymore, and rats seemed to have kept a steady rate of switching throughout the game, at a rate higher than the Guided condition (Fig 1</w:t>
      </w:r>
      <w:ins w:id="290" w:author="Wang Siyu" w:date="2021-12-31T04:45:00Z">
        <w:r w:rsidR="00F97F08">
          <w:rPr>
            <w:rStyle w:val="Hyperlink1"/>
          </w:rPr>
          <w:t>1</w:t>
        </w:r>
      </w:ins>
      <w:del w:id="291" w:author="Wang Siyu" w:date="2021-12-31T04:45:00Z">
        <w:r w:rsidR="00621041" w:rsidDel="00F97F08">
          <w:rPr>
            <w:rStyle w:val="Hyperlink1"/>
          </w:rPr>
          <w:delText>0</w:delText>
        </w:r>
      </w:del>
      <w:r w:rsidR="00621041">
        <w:rPr>
          <w:rStyle w:val="Hyperlink1"/>
        </w:rPr>
        <w:t xml:space="preserve">B). Rats switched </w:t>
      </w:r>
      <w:ins w:id="292" w:author="Wang Siyu" w:date="2021-12-31T07:10:00Z">
        <w:r w:rsidR="00A869A0">
          <w:rPr>
            <w:rStyle w:val="Hyperlink1"/>
          </w:rPr>
          <w:t xml:space="preserve">significantly </w:t>
        </w:r>
      </w:ins>
      <w:r w:rsidR="00621041">
        <w:rPr>
          <w:rStyle w:val="Hyperlink1"/>
        </w:rPr>
        <w:t>more on the first free choice in the Guided condition compared to the Free choice condition (</w:t>
      </w:r>
      <w:ins w:id="293" w:author="Wang Siyu" w:date="2021-12-31T07:10:00Z">
        <w:r w:rsidR="00127ADA">
          <w:rPr>
            <w:rStyle w:val="Hyperlink1"/>
          </w:rPr>
          <w:t xml:space="preserve">p &lt; 0.001, </w:t>
        </w:r>
      </w:ins>
      <w:r w:rsidR="00621041">
        <w:rPr>
          <w:rStyle w:val="Hyperlink1"/>
        </w:rPr>
        <w:t>Fig 1</w:t>
      </w:r>
      <w:ins w:id="294" w:author="Wang Siyu" w:date="2021-12-31T04:45:00Z">
        <w:r w:rsidR="002E3041">
          <w:rPr>
            <w:rStyle w:val="Hyperlink1"/>
          </w:rPr>
          <w:t>1</w:t>
        </w:r>
      </w:ins>
      <w:del w:id="295" w:author="Wang Siyu" w:date="2021-12-31T04:45:00Z">
        <w:r w:rsidR="00621041" w:rsidDel="002E3041">
          <w:rPr>
            <w:rStyle w:val="Hyperlink1"/>
          </w:rPr>
          <w:delText>0</w:delText>
        </w:r>
      </w:del>
      <w:r w:rsidR="00621041">
        <w:rPr>
          <w:rStyle w:val="Hyperlink1"/>
        </w:rPr>
        <w:t>D), and they explore more regardless of the guided reward and the horizon condition (Fig 1</w:t>
      </w:r>
      <w:ins w:id="296" w:author="Wang Siyu" w:date="2021-12-31T04:45:00Z">
        <w:r w:rsidR="000632DD">
          <w:rPr>
            <w:rStyle w:val="Hyperlink1"/>
          </w:rPr>
          <w:t>1</w:t>
        </w:r>
      </w:ins>
      <w:del w:id="297" w:author="Wang Siyu" w:date="2021-12-31T04:45:00Z">
        <w:r w:rsidR="00621041" w:rsidDel="000632DD">
          <w:rPr>
            <w:rStyle w:val="Hyperlink1"/>
          </w:rPr>
          <w:delText>0</w:delText>
        </w:r>
      </w:del>
      <w:r w:rsidR="00621041">
        <w:rPr>
          <w:rStyle w:val="Hyperlink1"/>
        </w:rPr>
        <w:t xml:space="preserve">C). </w:t>
      </w:r>
    </w:p>
    <w:p w14:paraId="3903763C" w14:textId="77777777" w:rsidR="00621041" w:rsidRDefault="00621041" w:rsidP="00621041">
      <w:pPr>
        <w:pStyle w:val="Body"/>
        <w:spacing w:before="100" w:after="100"/>
        <w:rPr>
          <w:rStyle w:val="Hyperlink1"/>
        </w:rPr>
      </w:pPr>
    </w:p>
    <w:p w14:paraId="54DBA42D" w14:textId="303F11B2" w:rsidR="00621041" w:rsidRDefault="00621041" w:rsidP="00621041">
      <w:pPr>
        <w:pStyle w:val="Body"/>
        <w:spacing w:before="100" w:after="100"/>
        <w:rPr>
          <w:rStyle w:val="Hyperlink1"/>
        </w:rPr>
      </w:pPr>
      <w:r>
        <w:rPr>
          <w:rStyle w:val="Hyperlink1"/>
        </w:rPr>
        <w:t xml:space="preserve">We have shown earlier that the exploration threshold is lower in H = 6 compared to H = 1, regardless of whether the first trial was guided or not (Fig </w:t>
      </w:r>
      <w:ins w:id="298" w:author="Wang Siyu" w:date="2021-12-31T04:46:00Z">
        <w:r w:rsidR="00BF548C">
          <w:rPr>
            <w:rStyle w:val="Hyperlink1"/>
          </w:rPr>
          <w:t>9C</w:t>
        </w:r>
      </w:ins>
      <w:del w:id="299" w:author="Wang Siyu" w:date="2021-12-31T04:46:00Z">
        <w:r w:rsidDel="00BF548C">
          <w:rPr>
            <w:rStyle w:val="Hyperlink1"/>
          </w:rPr>
          <w:delText>8E</w:delText>
        </w:r>
      </w:del>
      <w:r>
        <w:rPr>
          <w:rStyle w:val="Hyperlink1"/>
        </w:rPr>
        <w:t xml:space="preserve">, </w:t>
      </w:r>
      <w:del w:id="300" w:author="Wang Siyu" w:date="2021-12-31T04:46:00Z">
        <w:r w:rsidDel="00BF548C">
          <w:rPr>
            <w:rStyle w:val="Hyperlink1"/>
          </w:rPr>
          <w:delText>10A</w:delText>
        </w:r>
      </w:del>
      <w:ins w:id="301" w:author="Wang Siyu" w:date="2021-12-31T04:46:00Z">
        <w:r w:rsidR="00BF548C">
          <w:rPr>
            <w:rStyle w:val="Hyperlink1"/>
          </w:rPr>
          <w:t>D</w:t>
        </w:r>
      </w:ins>
      <w:r>
        <w:rPr>
          <w:rStyle w:val="Hyperlink1"/>
        </w:rPr>
        <w:t xml:space="preserve">) and decision noise remains unchanged (Fig </w:t>
      </w:r>
      <w:del w:id="302" w:author="Wang Siyu" w:date="2021-12-31T04:47:00Z">
        <w:r w:rsidDel="00BF548C">
          <w:rPr>
            <w:rStyle w:val="Hyperlink1"/>
          </w:rPr>
          <w:delText>8F, 10C</w:delText>
        </w:r>
      </w:del>
      <w:ins w:id="303" w:author="Wang Siyu" w:date="2021-12-31T04:47:00Z">
        <w:r w:rsidR="00BF548C">
          <w:rPr>
            <w:rStyle w:val="Hyperlink1"/>
          </w:rPr>
          <w:t>9E, F</w:t>
        </w:r>
      </w:ins>
      <w:r>
        <w:rPr>
          <w:rStyle w:val="Hyperlink1"/>
        </w:rPr>
        <w:t xml:space="preserve">). Now we ask, whether exploration threshold and decision noise differ in the Guided vs Free choice condition. For both horizon H = 1 and H = 6, exploration threshold in Free-choice condition </w:t>
      </w:r>
      <w:ins w:id="304" w:author="Fellous, Jean-Marc - (fellous)" w:date="2021-12-19T11:27:00Z">
        <w:r w:rsidR="00962FA9">
          <w:rPr>
            <w:rStyle w:val="Hyperlink1"/>
          </w:rPr>
          <w:t>wa</w:t>
        </w:r>
      </w:ins>
      <w:del w:id="305" w:author="Fellous, Jean-Marc - (fellous)" w:date="2021-12-19T11:27:00Z">
        <w:r w:rsidDel="00962FA9">
          <w:rPr>
            <w:rStyle w:val="Hyperlink1"/>
          </w:rPr>
          <w:delText>i</w:delText>
        </w:r>
      </w:del>
      <w:r>
        <w:rPr>
          <w:rStyle w:val="Hyperlink1"/>
        </w:rPr>
        <w:t>s lower than in Guided condition (Fig 1</w:t>
      </w:r>
      <w:ins w:id="306" w:author="Wang Siyu" w:date="2021-12-31T04:49:00Z">
        <w:r w:rsidR="001A6ED0">
          <w:rPr>
            <w:rStyle w:val="Hyperlink1"/>
          </w:rPr>
          <w:t>2</w:t>
        </w:r>
      </w:ins>
      <w:del w:id="307" w:author="Wang Siyu" w:date="2021-12-31T04:49:00Z">
        <w:r w:rsidDel="001A6ED0">
          <w:rPr>
            <w:rStyle w:val="Hyperlink1"/>
          </w:rPr>
          <w:delText>0</w:delText>
        </w:r>
      </w:del>
      <w:r>
        <w:rPr>
          <w:rStyle w:val="Hyperlink1"/>
        </w:rPr>
        <w:t xml:space="preserve">A). </w:t>
      </w:r>
      <w:r>
        <w:t xml:space="preserve">By computing the posterior distribution over the differences in exploration threshold between conditions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Free</m:t>
            </m:r>
          </m:e>
        </m:d>
        <m:r>
          <w:rPr>
            <w:rFonts w:ascii="Cambria Math" w:hAnsi="Cambria Math"/>
          </w:rPr>
          <m:t>-θ</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99.2%, and 99.7% for H = 1 and H = 6 respectively (Fig 1</w:t>
      </w:r>
      <w:ins w:id="308" w:author="Wang Siyu" w:date="2021-12-31T04:49:00Z">
        <w:r w:rsidR="008D5C02">
          <w:t>2</w:t>
        </w:r>
      </w:ins>
      <w:del w:id="309" w:author="Wang Siyu" w:date="2021-12-31T04:49:00Z">
        <w:r w:rsidDel="008D5C02">
          <w:delText>0</w:delText>
        </w:r>
      </w:del>
      <w:r>
        <w:t>B)</w:t>
      </w:r>
      <w:r>
        <w:rPr>
          <w:rStyle w:val="Hyperlink1"/>
        </w:rPr>
        <w:t>.</w:t>
      </w:r>
      <w:r w:rsidRPr="00464FB6">
        <w:rPr>
          <w:rStyle w:val="Hyperlink1"/>
        </w:rPr>
        <w:t xml:space="preserve"> </w:t>
      </w:r>
      <w:r>
        <w:rPr>
          <w:rStyle w:val="Hyperlink1"/>
        </w:rPr>
        <w:t>In other words, when rats were guided, they explore</w:t>
      </w:r>
      <w:ins w:id="310" w:author="Fellous, Jean-Marc - (fellous)" w:date="2021-12-19T11:27:00Z">
        <w:r w:rsidR="00962FA9">
          <w:rPr>
            <w:rStyle w:val="Hyperlink1"/>
          </w:rPr>
          <w:t>d</w:t>
        </w:r>
      </w:ins>
      <w:r>
        <w:rPr>
          <w:rStyle w:val="Hyperlink1"/>
        </w:rPr>
        <w:t xml:space="preserve"> more in the first free choice. Decision noise </w:t>
      </w:r>
      <w:del w:id="311" w:author="Fellous, Jean-Marc - (fellous)" w:date="2021-12-19T11:27:00Z">
        <w:r w:rsidDel="00962FA9">
          <w:rPr>
            <w:rStyle w:val="Hyperlink1"/>
          </w:rPr>
          <w:delText xml:space="preserve">do </w:delText>
        </w:r>
      </w:del>
      <w:ins w:id="312" w:author="Fellous, Jean-Marc - (fellous)" w:date="2021-12-19T11:27:00Z">
        <w:r w:rsidR="00962FA9">
          <w:rPr>
            <w:rStyle w:val="Hyperlink1"/>
          </w:rPr>
          <w:t xml:space="preserve">did </w:t>
        </w:r>
      </w:ins>
      <w:r>
        <w:rPr>
          <w:rStyle w:val="Hyperlink1"/>
        </w:rPr>
        <w:t xml:space="preserve">not change </w:t>
      </w:r>
      <w:del w:id="313" w:author="Fellous, Jean-Marc - (fellous)" w:date="2021-12-19T11:28:00Z">
        <w:r w:rsidDel="00962FA9">
          <w:rPr>
            <w:rStyle w:val="Hyperlink1"/>
          </w:rPr>
          <w:delText xml:space="preserve">much </w:delText>
        </w:r>
      </w:del>
      <w:ins w:id="314" w:author="Fellous, Jean-Marc - (fellous)" w:date="2021-12-19T11:28:00Z">
        <w:r w:rsidR="00962FA9">
          <w:rPr>
            <w:rStyle w:val="Hyperlink1"/>
          </w:rPr>
          <w:t xml:space="preserve">significantly </w:t>
        </w:r>
      </w:ins>
      <w:r>
        <w:rPr>
          <w:rStyle w:val="Hyperlink1"/>
        </w:rPr>
        <w:t>in the Guided condition vs Free choice condition (Fig 1</w:t>
      </w:r>
      <w:ins w:id="315" w:author="Wang Siyu" w:date="2021-12-31T04:49:00Z">
        <w:r w:rsidR="00841D9D">
          <w:rPr>
            <w:rStyle w:val="Hyperlink1"/>
          </w:rPr>
          <w:t>2</w:t>
        </w:r>
      </w:ins>
      <w:del w:id="316" w:author="Wang Siyu" w:date="2021-12-31T04:49:00Z">
        <w:r w:rsidDel="00841D9D">
          <w:rPr>
            <w:rStyle w:val="Hyperlink1"/>
          </w:rPr>
          <w:delText>0</w:delText>
        </w:r>
      </w:del>
      <w:r>
        <w:rPr>
          <w:rStyle w:val="Hyperlink1"/>
        </w:rPr>
        <w:t xml:space="preserve">C), </w:t>
      </w:r>
      <w:r>
        <w:t xml:space="preserve">by computing the posterior distribution over the differences in decision noise between conditions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Free</m:t>
            </m:r>
          </m:e>
        </m:d>
        <m:r>
          <w:rPr>
            <w:rFonts w:ascii="Cambria Math" w:hAnsi="Cambria Math"/>
          </w:rPr>
          <m:t>-σ</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σ&lt;0</m:t>
        </m:r>
      </m:oMath>
      <w:r>
        <w:t xml:space="preserve"> is 59.7%, and 63.2% for H = 1 and H = 6 respectively (Fig 1</w:t>
      </w:r>
      <w:ins w:id="317" w:author="Wang Siyu" w:date="2021-12-31T04:49:00Z">
        <w:r w:rsidR="00841D9D">
          <w:t>2</w:t>
        </w:r>
      </w:ins>
      <w:del w:id="318" w:author="Wang Siyu" w:date="2021-12-31T04:49:00Z">
        <w:r w:rsidDel="00841D9D">
          <w:delText>0</w:delText>
        </w:r>
      </w:del>
      <w:r>
        <w:t>D)</w:t>
      </w:r>
      <w:r>
        <w:rPr>
          <w:rStyle w:val="Hyperlink1"/>
        </w:rPr>
        <w:t>. When self-guided in the Free choice condition, rats behave slightly more predictably in the first choice (2</w:t>
      </w:r>
      <w:r>
        <w:rPr>
          <w:rStyle w:val="Hyperlink1"/>
          <w:vertAlign w:val="superscript"/>
        </w:rPr>
        <w:t>nd</w:t>
      </w:r>
      <w:r>
        <w:rPr>
          <w:rStyle w:val="Hyperlink1"/>
        </w:rPr>
        <w:t xml:space="preserve"> trial in Free choice condition, 1</w:t>
      </w:r>
      <w:r>
        <w:rPr>
          <w:rStyle w:val="Hyperlink1"/>
          <w:vertAlign w:val="superscript"/>
        </w:rPr>
        <w:t xml:space="preserve">st </w:t>
      </w:r>
      <w:r>
        <w:rPr>
          <w:rStyle w:val="Hyperlink1"/>
        </w:rPr>
        <w:t xml:space="preserve">free choice in Guided condition) by having a lower decision noise term compare to when they are guided. </w:t>
      </w:r>
    </w:p>
    <w:p w14:paraId="09363E06" w14:textId="77777777" w:rsidR="00621041" w:rsidRDefault="00621041" w:rsidP="00621041">
      <w:pPr>
        <w:pStyle w:val="Body"/>
        <w:spacing w:before="100" w:after="100"/>
        <w:rPr>
          <w:rStyle w:val="Hyperlink1"/>
        </w:rPr>
      </w:pPr>
    </w:p>
    <w:p w14:paraId="00F62055" w14:textId="77777777" w:rsidR="00621041" w:rsidRDefault="00621041" w:rsidP="00621041">
      <w:pPr>
        <w:pStyle w:val="Body"/>
        <w:spacing w:before="100" w:after="100"/>
        <w:rPr>
          <w:rStyle w:val="Hyperlink1"/>
        </w:rPr>
      </w:pPr>
      <w:r>
        <w:rPr>
          <w:rStyle w:val="None"/>
          <w:sz w:val="34"/>
          <w:szCs w:val="34"/>
        </w:rPr>
        <w:t xml:space="preserve">Discussion </w:t>
      </w:r>
    </w:p>
    <w:p w14:paraId="7D432089" w14:textId="638B9E35" w:rsidR="00621041" w:rsidDel="00504CB0" w:rsidRDefault="00621041" w:rsidP="00621041">
      <w:pPr>
        <w:pStyle w:val="Body"/>
        <w:spacing w:before="100" w:after="100"/>
        <w:rPr>
          <w:del w:id="319" w:author="Wang Siyu" w:date="2021-12-30T02:56:00Z"/>
          <w:rStyle w:val="Hyperlink1"/>
        </w:rPr>
      </w:pPr>
      <w:r>
        <w:rPr>
          <w:rStyle w:val="Hyperlink1"/>
        </w:rPr>
        <w:t>In this study, we investigated the exploratory behaviors in rats using a new model of the Horizon task</w:t>
      </w:r>
      <w:del w:id="320" w:author="Fellous, Jean-Marc - (fellous)" w:date="2021-12-19T11:28:00Z">
        <w:r w:rsidDel="00C45AFE">
          <w:rPr>
            <w:rStyle w:val="Hyperlink1"/>
          </w:rPr>
          <w:delText xml:space="preserve"> adapted to rats</w:delText>
        </w:r>
      </w:del>
      <w:r>
        <w:rPr>
          <w:rStyle w:val="Hyperlink1"/>
        </w:rPr>
        <w:t xml:space="preserve">. We addressed the limitations of previous rodent studies by designing a novel open-field task in which rodents choose between two locations that offer different amounts of rewards. To dissociate the uncertainty in the estimation of value from the ambiguity of an unknown novel option, we manipulated the magnitudes of rewards rather than the probabilities of their delivery. </w:t>
      </w:r>
      <w:ins w:id="321" w:author="Wang Siyu" w:date="2021-12-30T03:10:00Z">
        <w:r w:rsidR="00647025">
          <w:rPr>
            <w:rStyle w:val="Hyperlink1"/>
          </w:rPr>
          <w:t>Rather than</w:t>
        </w:r>
      </w:ins>
      <w:ins w:id="322" w:author="Wang Siyu" w:date="2021-12-30T03:09:00Z">
        <w:r w:rsidR="003B3A92">
          <w:rPr>
            <w:rStyle w:val="Hyperlink1"/>
          </w:rPr>
          <w:t xml:space="preserve"> reversing the reward conditions at the same set of locations/feeders as in reversal learning paradigms, using an open field task, we were able to use two sets of different locations alternatively as new games start and use independent rewards between games. As a result, we were able to dissociate exploration for information from abandoning a currently bad option (which are confounded in reversal learning paradigms). </w:t>
        </w:r>
      </w:ins>
      <w:r>
        <w:rPr>
          <w:rStyle w:val="Hyperlink1"/>
        </w:rPr>
        <w:t xml:space="preserve">In our design, the rats were guided to one of </w:t>
      </w:r>
      <w:del w:id="323" w:author="Fellous, Jean-Marc - (fellous)" w:date="2021-12-19T11:29:00Z">
        <w:r w:rsidDel="00C45AFE">
          <w:rPr>
            <w:rStyle w:val="Hyperlink1"/>
          </w:rPr>
          <w:delText xml:space="preserve">the </w:delText>
        </w:r>
      </w:del>
      <w:r>
        <w:rPr>
          <w:rStyle w:val="Hyperlink1"/>
        </w:rPr>
        <w:t xml:space="preserve">two feeder locations first, and the extent to which they explored the other unvisited feeder location in their free choices was used as a measure of exploration. This measure is an equivalent of the model-free measure of directed exploration in previous human studies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del w:id="324" w:author="Fellous, Jean-Marc - (fellous)" w:date="2021-12-19T11:29:00Z">
        <w:r w:rsidDel="00C45AFE">
          <w:rPr>
            <w:rStyle w:val="Hyperlink1"/>
          </w:rPr>
          <w:delText xml:space="preserve"> </w:delText>
        </w:r>
      </w:del>
      <w:r>
        <w:rPr>
          <w:rStyle w:val="Hyperlink1"/>
        </w:rPr>
        <w:t xml:space="preserve">. In addition, rats </w:t>
      </w:r>
      <w:del w:id="325" w:author="Fellous, Jean-Marc - (fellous)" w:date="2021-12-19T11:29:00Z">
        <w:r w:rsidDel="00C45AFE">
          <w:rPr>
            <w:rStyle w:val="Hyperlink1"/>
          </w:rPr>
          <w:delText xml:space="preserve">were set to </w:delText>
        </w:r>
      </w:del>
      <w:r>
        <w:rPr>
          <w:rStyle w:val="Hyperlink1"/>
        </w:rPr>
        <w:t>perform</w:t>
      </w:r>
      <w:ins w:id="326" w:author="Fellous, Jean-Marc - (fellous)" w:date="2021-12-19T11:29:00Z">
        <w:r w:rsidR="00C45AFE">
          <w:rPr>
            <w:rStyle w:val="Hyperlink1"/>
          </w:rPr>
          <w:t>ed</w:t>
        </w:r>
      </w:ins>
      <w:r>
        <w:rPr>
          <w:rStyle w:val="Hyperlink1"/>
        </w:rPr>
        <w:t xml:space="preserve"> the task in both a short and a long horizon condition</w:t>
      </w:r>
      <w:ins w:id="327" w:author="Fellous, Jean-Marc - (fellous)" w:date="2021-12-19T11:29:00Z">
        <w:r w:rsidR="00C45AFE">
          <w:rPr>
            <w:rStyle w:val="Hyperlink1"/>
          </w:rPr>
          <w:t>s</w:t>
        </w:r>
      </w:ins>
      <w:r>
        <w:rPr>
          <w:rStyle w:val="Hyperlink1"/>
        </w:rPr>
        <w:t xml:space="preserve"> to assess whether they explored differently in different time horizon contexts</w:t>
      </w:r>
      <w:commentRangeStart w:id="328"/>
      <w:r>
        <w:rPr>
          <w:rStyle w:val="Hyperlink1"/>
        </w:rPr>
        <w:t>.</w:t>
      </w:r>
      <w:ins w:id="329" w:author="Wang Siyu" w:date="2021-12-30T02:38:00Z">
        <w:r w:rsidR="00670C53">
          <w:rPr>
            <w:rStyle w:val="Hyperlink1"/>
          </w:rPr>
          <w:t xml:space="preserve"> </w:t>
        </w:r>
      </w:ins>
      <w:del w:id="330" w:author="Wang Siyu" w:date="2021-12-30T02:37:00Z">
        <w:r w:rsidDel="00586CEC">
          <w:rPr>
            <w:rStyle w:val="Hyperlink1"/>
          </w:rPr>
          <w:delText xml:space="preserve"> Using an open field task, we were able to use two sets of different locations alternatively as new games start as opposed to switching the reward conditions at the same set of locations (as in reversal learning paradigms</w:delText>
        </w:r>
      </w:del>
      <w:commentRangeEnd w:id="328"/>
      <w:del w:id="331" w:author="Wang Siyu" w:date="2021-12-30T02:54:00Z">
        <w:r w:rsidR="00A35604" w:rsidDel="00A24659">
          <w:rPr>
            <w:rStyle w:val="CommentReference"/>
            <w:rFonts w:ascii="Times New Roman" w:hAnsi="Times New Roman" w:cs="Times New Roman"/>
            <w:color w:val="auto"/>
            <w14:textOutline w14:w="0" w14:cap="rnd" w14:cmpd="sng" w14:algn="ctr">
              <w14:noFill/>
              <w14:prstDash w14:val="solid"/>
              <w14:bevel/>
            </w14:textOutline>
          </w:rPr>
          <w:commentReference w:id="328"/>
        </w:r>
      </w:del>
      <w:del w:id="332" w:author="Wang Siyu" w:date="2021-12-30T02:37:00Z">
        <w:r w:rsidDel="00586CEC">
          <w:rPr>
            <w:rStyle w:val="Hyperlink1"/>
          </w:rPr>
          <w:delText>)</w:delText>
        </w:r>
      </w:del>
      <w:del w:id="333" w:author="Wang Siyu" w:date="2021-12-30T02:39:00Z">
        <w:r w:rsidDel="00B01B9C">
          <w:rPr>
            <w:rStyle w:val="Hyperlink1"/>
          </w:rPr>
          <w:delText>.</w:delText>
        </w:r>
      </w:del>
      <w:del w:id="334" w:author="Wang Siyu" w:date="2021-12-30T03:02:00Z">
        <w:r w:rsidDel="004B4BFF">
          <w:rPr>
            <w:rStyle w:val="Hyperlink1"/>
          </w:rPr>
          <w:delText xml:space="preserve"> </w:delText>
        </w:r>
      </w:del>
      <w:del w:id="335" w:author="Fellous, Jean-Marc - (fellous)" w:date="2021-12-19T11:30:00Z">
        <w:r w:rsidDel="00C45AFE">
          <w:rPr>
            <w:rStyle w:val="Hyperlink1"/>
          </w:rPr>
          <w:delText>Moreover</w:delText>
        </w:r>
      </w:del>
      <w:ins w:id="336" w:author="Fellous, Jean-Marc - (fellous)" w:date="2021-12-19T11:30:00Z">
        <w:r w:rsidR="00C45AFE">
          <w:rPr>
            <w:rStyle w:val="Hyperlink1"/>
          </w:rPr>
          <w:t>Finally</w:t>
        </w:r>
      </w:ins>
      <w:r>
        <w:rPr>
          <w:rStyle w:val="Hyperlink1"/>
        </w:rPr>
        <w:t xml:space="preserve">, we recruited human subjects to </w:t>
      </w:r>
      <w:r>
        <w:rPr>
          <w:rStyle w:val="Hyperlink1"/>
        </w:rPr>
        <w:lastRenderedPageBreak/>
        <w:t xml:space="preserve">perform a version that </w:t>
      </w:r>
      <w:ins w:id="337" w:author="Fellous, Jean-Marc - (fellous)" w:date="2021-12-19T11:30:00Z">
        <w:r w:rsidR="00C45AFE">
          <w:rPr>
            <w:rStyle w:val="Hyperlink1"/>
          </w:rPr>
          <w:t>wa</w:t>
        </w:r>
      </w:ins>
      <w:del w:id="338" w:author="Fellous, Jean-Marc - (fellous)" w:date="2021-12-19T11:30:00Z">
        <w:r w:rsidDel="00C45AFE">
          <w:rPr>
            <w:rStyle w:val="Hyperlink1"/>
          </w:rPr>
          <w:delText>i</w:delText>
        </w:r>
      </w:del>
      <w:r>
        <w:rPr>
          <w:rStyle w:val="Hyperlink1"/>
        </w:rPr>
        <w:t xml:space="preserve">s comparable to the rat task, and we compared the performance between humans and rats. </w:t>
      </w:r>
    </w:p>
    <w:p w14:paraId="4BF82D31" w14:textId="77777777" w:rsidR="00504CB0" w:rsidRDefault="00504CB0" w:rsidP="00621041">
      <w:pPr>
        <w:pStyle w:val="Body"/>
        <w:spacing w:before="100" w:after="100"/>
        <w:rPr>
          <w:ins w:id="339" w:author="Wang Siyu" w:date="2021-12-30T02:56:00Z"/>
          <w:rStyle w:val="Hyperlink1"/>
        </w:rPr>
      </w:pPr>
    </w:p>
    <w:p w14:paraId="134428CD" w14:textId="27362AF0" w:rsidR="00621041" w:rsidRDefault="00621041" w:rsidP="00621041">
      <w:pPr>
        <w:pStyle w:val="Body"/>
        <w:spacing w:before="100" w:after="100"/>
        <w:rPr>
          <w:rStyle w:val="Hyperlink1"/>
        </w:rPr>
      </w:pPr>
      <w:r>
        <w:rPr>
          <w:rStyle w:val="Hyperlink1"/>
        </w:rPr>
        <w:t xml:space="preserve">Using our task design, we showed that like humans, rats were able to use prior information about the distribution of rewards to guide future exploration. Rats explored the unguided option more in their first free choice when the guided reward </w:t>
      </w:r>
      <w:ins w:id="340" w:author="Fellous, Jean-Marc - (fellous)" w:date="2021-12-19T11:30:00Z">
        <w:r w:rsidR="00C45AFE">
          <w:rPr>
            <w:rStyle w:val="Hyperlink1"/>
          </w:rPr>
          <w:t>wa</w:t>
        </w:r>
      </w:ins>
      <w:del w:id="341" w:author="Fellous, Jean-Marc - (fellous)" w:date="2021-12-19T11:30:00Z">
        <w:r w:rsidDel="00C45AFE">
          <w:rPr>
            <w:rStyle w:val="Hyperlink1"/>
          </w:rPr>
          <w:delText>i</w:delText>
        </w:r>
      </w:del>
      <w:r>
        <w:rPr>
          <w:rStyle w:val="Hyperlink1"/>
        </w:rPr>
        <w:t xml:space="preserve">s low compared to when the guided reward </w:t>
      </w:r>
      <w:ins w:id="342" w:author="Fellous, Jean-Marc - (fellous)" w:date="2021-12-19T11:30:00Z">
        <w:r w:rsidR="00C45AFE">
          <w:rPr>
            <w:rStyle w:val="Hyperlink1"/>
          </w:rPr>
          <w:t>wa</w:t>
        </w:r>
      </w:ins>
      <w:del w:id="343" w:author="Fellous, Jean-Marc - (fellous)" w:date="2021-12-19T11:30:00Z">
        <w:r w:rsidDel="00C45AFE">
          <w:rPr>
            <w:rStyle w:val="Hyperlink1"/>
          </w:rPr>
          <w:delText>i</w:delText>
        </w:r>
      </w:del>
      <w:r>
        <w:rPr>
          <w:rStyle w:val="Hyperlink1"/>
        </w:rPr>
        <w:t xml:space="preserve">s high. This looks very similar to the win-stay/lose-shift in reversal learning that animals choose to explore more when the exploit value </w:t>
      </w:r>
      <w:ins w:id="344" w:author="Fellous, Jean-Marc - (fellous)" w:date="2021-12-19T11:31:00Z">
        <w:r w:rsidR="00C45AFE">
          <w:rPr>
            <w:rStyle w:val="Hyperlink1"/>
          </w:rPr>
          <w:t>wa</w:t>
        </w:r>
      </w:ins>
      <w:del w:id="345" w:author="Fellous, Jean-Marc - (fellous)" w:date="2021-12-19T11:31:00Z">
        <w:r w:rsidDel="00C45AFE">
          <w:rPr>
            <w:rStyle w:val="Hyperlink1"/>
          </w:rPr>
          <w:delText>i</w:delText>
        </w:r>
      </w:del>
      <w:r>
        <w:rPr>
          <w:rStyle w:val="Hyperlink1"/>
        </w:rPr>
        <w:t>s low and explore</w:t>
      </w:r>
      <w:ins w:id="346" w:author="Fellous, Jean-Marc - (fellous)" w:date="2021-12-19T11:31:00Z">
        <w:r w:rsidR="00C45AFE">
          <w:rPr>
            <w:rStyle w:val="Hyperlink1"/>
          </w:rPr>
          <w:t>d</w:t>
        </w:r>
      </w:ins>
      <w:r>
        <w:rPr>
          <w:rStyle w:val="Hyperlink1"/>
        </w:rPr>
        <w:t xml:space="preserve"> less when the exploit value </w:t>
      </w:r>
      <w:ins w:id="347" w:author="Fellous, Jean-Marc - (fellous)" w:date="2021-12-19T11:31:00Z">
        <w:r w:rsidR="00C45AFE">
          <w:rPr>
            <w:rStyle w:val="Hyperlink1"/>
          </w:rPr>
          <w:t>wa</w:t>
        </w:r>
      </w:ins>
      <w:del w:id="348" w:author="Fellous, Jean-Marc - (fellous)" w:date="2021-12-19T11:31:00Z">
        <w:r w:rsidDel="00C45AFE">
          <w:rPr>
            <w:rStyle w:val="Hyperlink1"/>
          </w:rPr>
          <w:delText>i</w:delText>
        </w:r>
      </w:del>
      <w:r>
        <w:rPr>
          <w:rStyle w:val="Hyperlink1"/>
        </w:rPr>
        <w:t xml:space="preserve">s high. However, unlike in reversal learning </w:t>
      </w:r>
      <w:del w:id="349" w:author="Fellous, Jean-Marc - (fellous)" w:date="2021-12-19T11:31:00Z">
        <w:r w:rsidDel="00C45AFE">
          <w:rPr>
            <w:rStyle w:val="Hyperlink1"/>
          </w:rPr>
          <w:delText xml:space="preserve">that </w:delText>
        </w:r>
      </w:del>
      <w:ins w:id="350" w:author="Fellous, Jean-Marc - (fellous)" w:date="2021-12-19T11:31:00Z">
        <w:r w:rsidR="00C45AFE">
          <w:rPr>
            <w:rStyle w:val="Hyperlink1"/>
          </w:rPr>
          <w:t xml:space="preserve">where </w:t>
        </w:r>
      </w:ins>
      <w:r>
        <w:rPr>
          <w:rStyle w:val="Hyperlink1"/>
        </w:rPr>
        <w:t xml:space="preserve">a “win” or a “loss” is computed by comparing the current reward with the estimated value, in our design, a “win” or a “loss” is computed by comparing the current reward (or estimated value) of the current option with the estimated distribution of rewards using prior information. In order to </w:t>
      </w:r>
      <w:del w:id="351" w:author="Fellous, Jean-Marc - (fellous)" w:date="2021-12-19T11:31:00Z">
        <w:r w:rsidDel="00C45AFE">
          <w:rPr>
            <w:rStyle w:val="Hyperlink1"/>
          </w:rPr>
          <w:delText xml:space="preserve">judge </w:delText>
        </w:r>
      </w:del>
      <w:ins w:id="352" w:author="Fellous, Jean-Marc - (fellous)" w:date="2021-12-19T11:31:00Z">
        <w:r w:rsidR="00C45AFE">
          <w:rPr>
            <w:rStyle w:val="Hyperlink1"/>
          </w:rPr>
          <w:t xml:space="preserve">assess </w:t>
        </w:r>
      </w:ins>
      <w:r>
        <w:rPr>
          <w:rStyle w:val="Hyperlink1"/>
        </w:rPr>
        <w:t xml:space="preserve">whether the exploit value was low or high, instead of using short-term memory to recall the value of the exploit option before reversal within the same game, rats </w:t>
      </w:r>
      <w:ins w:id="353" w:author="Fellous, Jean-Marc - (fellous)" w:date="2021-12-19T11:32:00Z">
        <w:r w:rsidR="00C45AFE">
          <w:rPr>
            <w:rStyle w:val="Hyperlink1"/>
          </w:rPr>
          <w:t xml:space="preserve">in our experiments </w:t>
        </w:r>
      </w:ins>
      <w:r>
        <w:rPr>
          <w:rStyle w:val="Hyperlink1"/>
        </w:rPr>
        <w:t>had to use their long-term memory from previous games and previous sessions in previous days to estimate the distribution of possible rewards. We showed that rats were indeed able to incorporate prior information in guiding exploration.</w:t>
      </w:r>
    </w:p>
    <w:p w14:paraId="38DDF73F" w14:textId="1A166563" w:rsidR="00621041" w:rsidRDefault="00621041" w:rsidP="00621041">
      <w:pPr>
        <w:pStyle w:val="Body"/>
        <w:spacing w:before="100" w:after="100"/>
        <w:rPr>
          <w:rStyle w:val="Hyperlink1"/>
        </w:rPr>
      </w:pPr>
      <w:r>
        <w:rPr>
          <w:rStyle w:val="Hyperlink1"/>
        </w:rPr>
        <w:t xml:space="preserve">In this study, we were able to </w:t>
      </w:r>
      <w:del w:id="354" w:author="Fellous, Jean-Marc - (fellous)" w:date="2021-12-19T11:32:00Z">
        <w:r w:rsidDel="00C45AFE">
          <w:rPr>
            <w:rStyle w:val="Hyperlink1"/>
          </w:rPr>
          <w:delText xml:space="preserve">able to </w:delText>
        </w:r>
      </w:del>
      <w:r>
        <w:rPr>
          <w:rStyle w:val="Hyperlink1"/>
        </w:rPr>
        <w:t xml:space="preserve">separate directed exploration from random exploration. The percentage of </w:t>
      </w:r>
      <w:del w:id="355" w:author="Fellous, Jean-Marc - (fellous)" w:date="2021-12-19T11:32:00Z">
        <w:r w:rsidDel="00C45AFE">
          <w:rPr>
            <w:rStyle w:val="Hyperlink1"/>
          </w:rPr>
          <w:delText xml:space="preserve">choosing </w:delText>
        </w:r>
      </w:del>
      <w:ins w:id="356" w:author="Fellous, Jean-Marc - (fellous)" w:date="2021-12-19T11:32:00Z">
        <w:r w:rsidR="00C45AFE">
          <w:rPr>
            <w:rStyle w:val="Hyperlink1"/>
          </w:rPr>
          <w:t xml:space="preserve">choice of </w:t>
        </w:r>
      </w:ins>
      <w:r>
        <w:rPr>
          <w:rStyle w:val="Hyperlink1"/>
        </w:rPr>
        <w:t xml:space="preserve">the unguided option </w:t>
      </w:r>
      <w:del w:id="357" w:author="Fellous, Jean-Marc - (fellous)" w:date="2021-12-19T11:32:00Z">
        <w:r w:rsidDel="00C45AFE">
          <w:rPr>
            <w:rStyle w:val="Hyperlink1"/>
          </w:rPr>
          <w:delText xml:space="preserve">serves </w:delText>
        </w:r>
      </w:del>
      <w:ins w:id="358" w:author="Fellous, Jean-Marc - (fellous)" w:date="2021-12-19T11:32:00Z">
        <w:r w:rsidR="00C45AFE">
          <w:rPr>
            <w:rStyle w:val="Hyperlink1"/>
          </w:rPr>
          <w:t xml:space="preserve">served </w:t>
        </w:r>
      </w:ins>
      <w:r>
        <w:rPr>
          <w:rStyle w:val="Hyperlink1"/>
        </w:rPr>
        <w:t>as a model-free measure of directed exploration. Both rats and humans switch</w:t>
      </w:r>
      <w:ins w:id="359" w:author="Fellous, Jean-Marc - (fellous)" w:date="2021-12-19T11:32:00Z">
        <w:r w:rsidR="00C45AFE">
          <w:rPr>
            <w:rStyle w:val="Hyperlink1"/>
          </w:rPr>
          <w:t>ed</w:t>
        </w:r>
      </w:ins>
      <w:r>
        <w:rPr>
          <w:rStyle w:val="Hyperlink1"/>
        </w:rPr>
        <w:t xml:space="preserve"> significantly more at the first free choice than </w:t>
      </w:r>
      <w:ins w:id="360" w:author="Fellous, Jean-Marc - (fellous)" w:date="2021-12-19T11:33:00Z">
        <w:r w:rsidR="00C45AFE">
          <w:rPr>
            <w:rStyle w:val="Hyperlink1"/>
          </w:rPr>
          <w:t xml:space="preserve">on </w:t>
        </w:r>
      </w:ins>
      <w:r>
        <w:rPr>
          <w:rStyle w:val="Hyperlink1"/>
        </w:rPr>
        <w:t>subsequent choices. We further quantified directed and random exploration using hierarchical Bayesian model</w:t>
      </w:r>
      <w:ins w:id="361" w:author="Fellous, Jean-Marc - (fellous)" w:date="2021-12-19T11:33:00Z">
        <w:r w:rsidR="00C45AFE">
          <w:rPr>
            <w:rStyle w:val="Hyperlink1"/>
          </w:rPr>
          <w:t>ing</w:t>
        </w:r>
      </w:ins>
      <w:r>
        <w:rPr>
          <w:rStyle w:val="Hyperlink1"/>
        </w:rPr>
        <w:t xml:space="preserve"> in both the rat and the human datasets. In line with previous human studies, humans have an increased exploration threshold (explore more) in longer horizons. Unlike humans</w:t>
      </w:r>
      <w:ins w:id="362" w:author="Fellous, Jean-Marc - (fellous)" w:date="2021-12-19T11:33:00Z">
        <w:r w:rsidR="00C45AFE">
          <w:rPr>
            <w:rStyle w:val="Hyperlink1"/>
          </w:rPr>
          <w:t xml:space="preserve"> however</w:t>
        </w:r>
      </w:ins>
      <w:r>
        <w:rPr>
          <w:rStyle w:val="Hyperlink1"/>
        </w:rPr>
        <w:t>, rats showed an opposite adaptation of directed exploration to the time horizon. For random exploration, with the small range of reward size (0 – 5), we did</w:t>
      </w:r>
      <w:ins w:id="363" w:author="Fellous, Jean-Marc - (fellous)" w:date="2021-12-19T11:33:00Z">
        <w:r w:rsidR="00C45AFE">
          <w:rPr>
            <w:rStyle w:val="Hyperlink1"/>
          </w:rPr>
          <w:t xml:space="preserve"> not</w:t>
        </w:r>
      </w:ins>
      <w:del w:id="364" w:author="Fellous, Jean-Marc - (fellous)" w:date="2021-12-19T11:33:00Z">
        <w:r w:rsidDel="00C45AFE">
          <w:rPr>
            <w:rStyle w:val="Hyperlink1"/>
          </w:rPr>
          <w:delText>n’t</w:delText>
        </w:r>
      </w:del>
      <w:r>
        <w:rPr>
          <w:rStyle w:val="Hyperlink1"/>
        </w:rPr>
        <w:t xml:space="preserve"> observe adaptations of random exploration in either humans or rats in this specific task. However, with a larger reward range (1 – 100), in Experiment 5, we did observe a higher level of random exploration (Fig S1K, L) in longer horizons (H = 5 and 10) compared to shorter </w:t>
      </w:r>
      <w:del w:id="365" w:author="Fellous, Jean-Marc - (fellous)" w:date="2021-12-19T11:34:00Z">
        <w:r w:rsidDel="00C45AFE">
          <w:rPr>
            <w:rStyle w:val="Hyperlink1"/>
          </w:rPr>
          <w:delText xml:space="preserve">horizons </w:delText>
        </w:r>
      </w:del>
      <w:ins w:id="366" w:author="Fellous, Jean-Marc - (fellous)" w:date="2021-12-19T11:34:00Z">
        <w:r w:rsidR="00C45AFE">
          <w:rPr>
            <w:rStyle w:val="Hyperlink1"/>
          </w:rPr>
          <w:t xml:space="preserve">ones </w:t>
        </w:r>
      </w:ins>
      <w:r>
        <w:rPr>
          <w:rStyle w:val="Hyperlink1"/>
        </w:rPr>
        <w:t xml:space="preserve">(H = 1 and 2). This can be considered as a limitation of the current design. Although we are able to separate directed from random exploration, with the deterministic rewards and small reward changes, it </w:t>
      </w:r>
      <w:ins w:id="367" w:author="Fellous, Jean-Marc - (fellous)" w:date="2021-12-19T11:34:00Z">
        <w:r w:rsidR="00C45AFE">
          <w:rPr>
            <w:rStyle w:val="Hyperlink1"/>
          </w:rPr>
          <w:t>wa</w:t>
        </w:r>
      </w:ins>
      <w:del w:id="368" w:author="Fellous, Jean-Marc - (fellous)" w:date="2021-12-19T11:34:00Z">
        <w:r w:rsidDel="00C45AFE">
          <w:rPr>
            <w:rStyle w:val="Hyperlink1"/>
          </w:rPr>
          <w:delText>i</w:delText>
        </w:r>
      </w:del>
      <w:r>
        <w:rPr>
          <w:rStyle w:val="Hyperlink1"/>
        </w:rPr>
        <w:t xml:space="preserve">s </w:t>
      </w:r>
      <w:del w:id="369" w:author="Fellous, Jean-Marc - (fellous)" w:date="2021-12-19T11:34:00Z">
        <w:r w:rsidDel="00C45AFE">
          <w:rPr>
            <w:rStyle w:val="Hyperlink1"/>
          </w:rPr>
          <w:delText xml:space="preserve">hard </w:delText>
        </w:r>
      </w:del>
      <w:ins w:id="370" w:author="Fellous, Jean-Marc - (fellous)" w:date="2021-12-19T11:34:00Z">
        <w:r w:rsidR="00C45AFE">
          <w:rPr>
            <w:rStyle w:val="Hyperlink1"/>
          </w:rPr>
          <w:t xml:space="preserve">difficult </w:t>
        </w:r>
      </w:ins>
      <w:r>
        <w:rPr>
          <w:rStyle w:val="Hyperlink1"/>
        </w:rPr>
        <w:t>to observe random exploration adaptation with horizon</w:t>
      </w:r>
      <w:del w:id="371" w:author="Fellous, Jean-Marc - (fellous)" w:date="2021-12-19T11:34:00Z">
        <w:r w:rsidDel="00C45AFE">
          <w:rPr>
            <w:rStyle w:val="Hyperlink1"/>
          </w:rPr>
          <w:delText xml:space="preserve"> with the current design</w:delText>
        </w:r>
      </w:del>
      <w:r>
        <w:rPr>
          <w:rStyle w:val="Hyperlink1"/>
        </w:rPr>
        <w:t xml:space="preserve">. </w:t>
      </w:r>
    </w:p>
    <w:p w14:paraId="3662FD42" w14:textId="3FE25B08" w:rsidR="00621041" w:rsidRPr="00AC5DBD" w:rsidRDefault="00621041" w:rsidP="00621041">
      <w:pPr>
        <w:pStyle w:val="Body"/>
        <w:spacing w:before="100" w:after="100"/>
        <w:rPr>
          <w:rStyle w:val="Hyperlink1"/>
        </w:rPr>
      </w:pPr>
      <w:r>
        <w:rPr>
          <w:rStyle w:val="Hyperlink1"/>
        </w:rPr>
        <w:t xml:space="preserve">As with optimal agents, human have a higher level of directed exploration in longer time horizons since the value of the information gained through exploration is high if the remaining time horizon is long. </w:t>
      </w:r>
      <w:del w:id="372" w:author="Fellous, Jean-Marc - (fellous)" w:date="2021-12-19T11:35:00Z">
        <w:r w:rsidDel="0053152A">
          <w:rPr>
            <w:rStyle w:val="Hyperlink1"/>
          </w:rPr>
          <w:delText>However</w:delText>
        </w:r>
      </w:del>
      <w:ins w:id="373" w:author="Fellous, Jean-Marc - (fellous)" w:date="2021-12-19T11:35:00Z">
        <w:r w:rsidR="0053152A">
          <w:rPr>
            <w:rStyle w:val="Hyperlink1"/>
          </w:rPr>
          <w:t>Interestingly</w:t>
        </w:r>
      </w:ins>
      <w:r>
        <w:rPr>
          <w:rStyle w:val="Hyperlink1"/>
        </w:rPr>
        <w:t xml:space="preserve">, our rats have instead a lower level of directed exploration. </w:t>
      </w:r>
      <w:del w:id="374" w:author="Fellous, Jean-Marc - (fellous)" w:date="2021-12-19T11:36:00Z">
        <w:r w:rsidDel="0053152A">
          <w:rPr>
            <w:rStyle w:val="Hyperlink1"/>
          </w:rPr>
          <w:delText xml:space="preserve">Here we speculate the possible reasons why rats explore less in longer horizons. </w:delText>
        </w:r>
      </w:del>
      <w:ins w:id="375" w:author="Fellous, Jean-Marc - (fellous)" w:date="2021-12-19T11:37:00Z">
        <w:r w:rsidR="0053152A">
          <w:rPr>
            <w:rStyle w:val="Hyperlink1"/>
          </w:rPr>
          <w:t>Our results do</w:t>
        </w:r>
        <w:del w:id="376" w:author="Wang Siyu" w:date="2021-12-30T02:30:00Z">
          <w:r w:rsidR="0053152A" w:rsidDel="005D756C">
            <w:rPr>
              <w:rStyle w:val="Hyperlink1"/>
            </w:rPr>
            <w:delText>es</w:delText>
          </w:r>
        </w:del>
        <w:r w:rsidR="0053152A">
          <w:rPr>
            <w:rStyle w:val="Hyperlink1"/>
          </w:rPr>
          <w:t xml:space="preserve"> not fully explain this phenomenon, but we speculate that t</w:t>
        </w:r>
      </w:ins>
      <w:del w:id="377" w:author="Fellous, Jean-Marc - (fellous)" w:date="2021-12-19T11:37:00Z">
        <w:r w:rsidDel="0053152A">
          <w:rPr>
            <w:rStyle w:val="Hyperlink1"/>
          </w:rPr>
          <w:delText>T</w:delText>
        </w:r>
      </w:del>
      <w:r>
        <w:rPr>
          <w:rStyle w:val="Hyperlink1"/>
        </w:rPr>
        <w:t xml:space="preserve">here may be an optimize vs satisfice </w:t>
      </w:r>
      <w:r w:rsidRPr="00216C5B">
        <w:rPr>
          <w:rStyle w:val="Hyperlink1"/>
        </w:rPr>
        <w:t>discrepancy</w:t>
      </w:r>
      <w:r>
        <w:rPr>
          <w:rStyle w:val="Hyperlink1"/>
        </w:rPr>
        <w:t xml:space="preserve"> in humans vs rats due to the nature of the rewards received. Humans </w:t>
      </w:r>
      <w:del w:id="378" w:author="Fellous, Jean-Marc - (fellous)" w:date="2021-12-19T11:36:00Z">
        <w:r w:rsidDel="0053152A">
          <w:rPr>
            <w:rStyle w:val="Hyperlink1"/>
          </w:rPr>
          <w:delText>are receiving</w:delText>
        </w:r>
      </w:del>
      <w:ins w:id="379" w:author="Fellous, Jean-Marc - (fellous)" w:date="2021-12-19T11:36:00Z">
        <w:r w:rsidR="0053152A">
          <w:rPr>
            <w:rStyle w:val="Hyperlink1"/>
          </w:rPr>
          <w:t>receive</w:t>
        </w:r>
      </w:ins>
      <w:r>
        <w:rPr>
          <w:rStyle w:val="Hyperlink1"/>
        </w:rPr>
        <w:t xml:space="preserve"> hypothetical points with relatively effortless keypresses on a computer keyboard, whereas rats </w:t>
      </w:r>
      <w:del w:id="380" w:author="Fellous, Jean-Marc - (fellous)" w:date="2021-12-19T11:36:00Z">
        <w:r w:rsidDel="0053152A">
          <w:rPr>
            <w:rStyle w:val="Hyperlink1"/>
          </w:rPr>
          <w:delText>are earning</w:delText>
        </w:r>
      </w:del>
      <w:ins w:id="381" w:author="Fellous, Jean-Marc - (fellous)" w:date="2021-12-19T11:36:00Z">
        <w:r w:rsidR="0053152A">
          <w:rPr>
            <w:rStyle w:val="Hyperlink1"/>
          </w:rPr>
          <w:t>earned</w:t>
        </w:r>
      </w:ins>
      <w:r>
        <w:rPr>
          <w:rStyle w:val="Hyperlink1"/>
        </w:rPr>
        <w:t xml:space="preserve"> their daily portion of water by running back and forth on a meter-long table. It costs little for humans to optimize by testing if the alternative reward is 5 when the guided reward is 3, however </w:t>
      </w:r>
      <w:del w:id="382" w:author="Fellous, Jean-Marc - (fellous)" w:date="2021-12-19T11:37:00Z">
        <w:r w:rsidDel="0053152A">
          <w:rPr>
            <w:rStyle w:val="Hyperlink1"/>
          </w:rPr>
          <w:delText xml:space="preserve">for </w:delText>
        </w:r>
      </w:del>
      <w:r>
        <w:rPr>
          <w:rStyle w:val="Hyperlink1"/>
        </w:rPr>
        <w:t>rats</w:t>
      </w:r>
      <w:del w:id="383" w:author="Fellous, Jean-Marc - (fellous)" w:date="2021-12-19T11:37:00Z">
        <w:r w:rsidDel="0053152A">
          <w:rPr>
            <w:rStyle w:val="Hyperlink1"/>
          </w:rPr>
          <w:delText>,</w:delText>
        </w:r>
      </w:del>
      <w:r>
        <w:rPr>
          <w:rStyle w:val="Hyperlink1"/>
        </w:rPr>
        <w:t xml:space="preserve"> </w:t>
      </w:r>
      <w:del w:id="384" w:author="Fellous, Jean-Marc - (fellous)" w:date="2021-12-19T11:37:00Z">
        <w:r w:rsidDel="0053152A">
          <w:rPr>
            <w:rStyle w:val="Hyperlink1"/>
          </w:rPr>
          <w:delText xml:space="preserve">they </w:delText>
        </w:r>
      </w:del>
      <w:r>
        <w:rPr>
          <w:rStyle w:val="Hyperlink1"/>
        </w:rPr>
        <w:t xml:space="preserve">may risk running for 0 rewards by visiting the unguided feeder when they are guaranteed to have 3 drops of water in the guided feeder. The exploration threshold in our data is overall higher in humans compared to rats (Fig 7A, C). The drive to explore is not to optimize for rats, but to satisfice. Exploring more in longer horizon may be an </w:t>
      </w:r>
      <w:r>
        <w:rPr>
          <w:rStyle w:val="Hyperlink1"/>
        </w:rPr>
        <w:lastRenderedPageBreak/>
        <w:t>optimal way of exploration, but may not be an economic one. Rats may be less motivated in short horizon condition</w:t>
      </w:r>
      <w:ins w:id="385" w:author="Fellous, Jean-Marc - (fellous)" w:date="2021-12-19T11:38:00Z">
        <w:r w:rsidR="0053152A">
          <w:rPr>
            <w:rStyle w:val="Hyperlink1"/>
          </w:rPr>
          <w:t>s</w:t>
        </w:r>
      </w:ins>
      <w:r>
        <w:rPr>
          <w:rStyle w:val="Hyperlink1"/>
        </w:rPr>
        <w:t xml:space="preserve"> because they </w:t>
      </w:r>
      <w:del w:id="386" w:author="Fellous, Jean-Marc - (fellous)" w:date="2021-12-19T11:39:00Z">
        <w:r w:rsidDel="0053152A">
          <w:rPr>
            <w:rStyle w:val="Hyperlink1"/>
          </w:rPr>
          <w:delText xml:space="preserve">overall </w:delText>
        </w:r>
      </w:del>
      <w:r>
        <w:rPr>
          <w:rStyle w:val="Hyperlink1"/>
        </w:rPr>
        <w:t xml:space="preserve">gain </w:t>
      </w:r>
      <w:ins w:id="387" w:author="Fellous, Jean-Marc - (fellous)" w:date="2021-12-19T11:39:00Z">
        <w:r w:rsidR="0053152A">
          <w:rPr>
            <w:rStyle w:val="Hyperlink1"/>
          </w:rPr>
          <w:t xml:space="preserve">overall </w:t>
        </w:r>
      </w:ins>
      <w:r>
        <w:rPr>
          <w:rStyle w:val="Hyperlink1"/>
        </w:rPr>
        <w:t>less reward</w:t>
      </w:r>
      <w:ins w:id="388" w:author="Fellous, Jean-Marc - (fellous)" w:date="2021-12-19T11:39:00Z">
        <w:r w:rsidR="0053152A">
          <w:rPr>
            <w:rStyle w:val="Hyperlink1"/>
          </w:rPr>
          <w:t>s</w:t>
        </w:r>
      </w:ins>
      <w:r>
        <w:rPr>
          <w:rStyle w:val="Hyperlink1"/>
        </w:rPr>
        <w:t xml:space="preserve"> from the short horizon context (at least in Experiment 2 when both horizons are alternated or interleaved within the same session)</w:t>
      </w:r>
      <w:ins w:id="389" w:author="Fellous, Jean-Marc - (fellous)" w:date="2021-12-19T11:39:00Z">
        <w:r w:rsidR="0053152A">
          <w:rPr>
            <w:rStyle w:val="Hyperlink1"/>
          </w:rPr>
          <w:t>.</w:t>
        </w:r>
      </w:ins>
      <w:r>
        <w:rPr>
          <w:rStyle w:val="Hyperlink1"/>
        </w:rPr>
        <w:t xml:space="preserve"> </w:t>
      </w:r>
      <w:del w:id="390" w:author="Fellous, Jean-Marc - (fellous)" w:date="2021-12-19T11:39:00Z">
        <w:r w:rsidDel="0053152A">
          <w:rPr>
            <w:rStyle w:val="Hyperlink1"/>
          </w:rPr>
          <w:delText xml:space="preserve">that </w:delText>
        </w:r>
      </w:del>
      <w:ins w:id="391" w:author="Fellous, Jean-Marc - (fellous)" w:date="2021-12-19T11:39:00Z">
        <w:r w:rsidR="0053152A">
          <w:rPr>
            <w:rStyle w:val="Hyperlink1"/>
          </w:rPr>
          <w:t>Th</w:t>
        </w:r>
      </w:ins>
      <w:ins w:id="392" w:author="Fellous, Jean-Marc - (fellous)" w:date="2021-12-19T11:40:00Z">
        <w:r w:rsidR="0053152A">
          <w:rPr>
            <w:rStyle w:val="Hyperlink1"/>
          </w:rPr>
          <w:t>is would result in an</w:t>
        </w:r>
      </w:ins>
      <w:ins w:id="393" w:author="Fellous, Jean-Marc - (fellous)" w:date="2021-12-19T11:39:00Z">
        <w:r w:rsidR="0053152A">
          <w:rPr>
            <w:rStyle w:val="Hyperlink1"/>
          </w:rPr>
          <w:t xml:space="preserve"> </w:t>
        </w:r>
      </w:ins>
      <w:r>
        <w:rPr>
          <w:rStyle w:val="Hyperlink1"/>
        </w:rPr>
        <w:t>increase novelty seeking and randomness in rat’s behavior which would result in exploration. Also, in short horizon, without fully understanding the structure of the task, the rat may perceive the time horizon in terms of the volatility of the environment, and thus explore more in a more volatile condition (the short horizon condition). Experiment 5 supported this view, that by having random rewards, rats still use</w:t>
      </w:r>
      <w:ins w:id="394" w:author="Fellous, Jean-Marc - (fellous)" w:date="2021-12-19T11:40:00Z">
        <w:r w:rsidR="0053152A">
          <w:rPr>
            <w:rStyle w:val="Hyperlink1"/>
          </w:rPr>
          <w:t>d</w:t>
        </w:r>
      </w:ins>
      <w:r>
        <w:rPr>
          <w:rStyle w:val="Hyperlink1"/>
        </w:rPr>
        <w:t xml:space="preserve"> directed exploration (only significantly higher on the first free choice compared to subsequent choices, Fig 9A) and explore</w:t>
      </w:r>
      <w:ins w:id="395" w:author="Fellous, Jean-Marc - (fellous)" w:date="2021-12-19T11:40:00Z">
        <w:r w:rsidR="0053152A">
          <w:rPr>
            <w:rStyle w:val="Hyperlink1"/>
          </w:rPr>
          <w:t>d</w:t>
        </w:r>
      </w:ins>
      <w:r>
        <w:rPr>
          <w:rStyle w:val="Hyperlink1"/>
        </w:rPr>
        <w:t xml:space="preserve"> more compared to the deterministic reward case in Experiment 1 (Fig 9B). Lastly, a longer horizon means that there </w:t>
      </w:r>
      <w:del w:id="396" w:author="Fellous, Jean-Marc - (fellous)" w:date="2021-12-19T11:40:00Z">
        <w:r w:rsidDel="0053152A">
          <w:rPr>
            <w:rStyle w:val="Hyperlink1"/>
          </w:rPr>
          <w:delText xml:space="preserve">are </w:delText>
        </w:r>
      </w:del>
      <w:ins w:id="397" w:author="Fellous, Jean-Marc - (fellous)" w:date="2021-12-19T11:40:00Z">
        <w:r w:rsidR="0053152A">
          <w:rPr>
            <w:rStyle w:val="Hyperlink1"/>
          </w:rPr>
          <w:t xml:space="preserve">were </w:t>
        </w:r>
      </w:ins>
      <w:del w:id="398" w:author="Fellous, Jean-Marc - (fellous)" w:date="2021-12-19T11:41:00Z">
        <w:r w:rsidDel="0053152A">
          <w:rPr>
            <w:rStyle w:val="Hyperlink1"/>
          </w:rPr>
          <w:delText>plenty of</w:delText>
        </w:r>
      </w:del>
      <w:ins w:id="399" w:author="Fellous, Jean-Marc - (fellous)" w:date="2021-12-19T11:41:00Z">
        <w:r w:rsidR="0053152A">
          <w:rPr>
            <w:rStyle w:val="Hyperlink1"/>
          </w:rPr>
          <w:t>many</w:t>
        </w:r>
      </w:ins>
      <w:r>
        <w:rPr>
          <w:rStyle w:val="Hyperlink1"/>
        </w:rPr>
        <w:t xml:space="preserve"> opportunities to explore the unguided option later on, making it less urgent to explore on the first trial compared to a shorter horizon.</w:t>
      </w:r>
    </w:p>
    <w:p w14:paraId="0E9AB0DC" w14:textId="77777777" w:rsidR="00621041" w:rsidRDefault="00621041" w:rsidP="00621041">
      <w:pPr>
        <w:pStyle w:val="Body"/>
        <w:spacing w:before="100" w:after="100"/>
        <w:rPr>
          <w:rStyle w:val="Hyperlink1"/>
        </w:rPr>
      </w:pPr>
      <w:r>
        <w:rPr>
          <w:rStyle w:val="Hyperlink1"/>
        </w:rPr>
        <w:t>Nevertheless, we note the significance of the fact that rats can modulate the level of directed exploration to the time horizon. The use of horizon context to explore requires (possibly irrational) planning and model-based reasoning (a mental model of the environment that reflects the time horizon).</w:t>
      </w:r>
      <w:r w:rsidRPr="000A724F">
        <w:t xml:space="preserve"> </w:t>
      </w:r>
      <w:r>
        <w:t>W</w:t>
      </w:r>
      <w:r w:rsidRPr="000A724F">
        <w:t>in-stay/lose-shift strategies which are effective in solving reversal learning problems</w:t>
      </w:r>
      <w:r>
        <w:t xml:space="preserve"> do not work in dealing with horizon changes</w:t>
      </w:r>
      <w:r w:rsidRPr="000A724F">
        <w:t>.</w:t>
      </w:r>
      <w:r>
        <w:t xml:space="preserve"> W</w:t>
      </w:r>
      <w:r w:rsidRPr="000A724F">
        <w:t xml:space="preserve">in-stay/lose-shift strategy </w:t>
      </w:r>
      <w:r>
        <w:t xml:space="preserve">is solely dependent on experienced and estimated rewards and does </w:t>
      </w:r>
      <w:r w:rsidRPr="000A724F">
        <w:t>not</w:t>
      </w:r>
      <w:r>
        <w:t xml:space="preserve"> by itself</w:t>
      </w:r>
      <w:r w:rsidRPr="000A724F">
        <w:t xml:space="preserve"> adapt to time horizon changes.</w:t>
      </w:r>
      <w:r>
        <w:t xml:space="preserve"> To the authors’ knowledge, horizon adaption of exploration has only been examined in very limited species (humans, Wilson et al, 2014; great tits, Kacelnik, 1979). It remains an open question how other species can adapt exploration to time horizons. </w:t>
      </w:r>
    </w:p>
    <w:p w14:paraId="5F7FA044" w14:textId="77777777" w:rsidR="00621041" w:rsidRDefault="00621041" w:rsidP="00621041">
      <w:pPr>
        <w:pStyle w:val="Body"/>
        <w:spacing w:before="100" w:after="100"/>
        <w:rPr>
          <w:rStyle w:val="Hyperlink1"/>
        </w:rPr>
      </w:pPr>
      <w:r>
        <w:rPr>
          <w:rStyle w:val="Hyperlink1"/>
        </w:rPr>
        <w:t>In addition, we think our design has advantages in serving as a potential behavioral model in studying the neurophysiological mechanisms underlying real-time explore-exploit decisions and its neural substrate. In the reversal learning paradigm, the level of exploration had to be evaluated on the course of several trials, therefore the exact timing of “</w:t>
      </w:r>
      <w:r>
        <w:rPr>
          <w:rStyle w:val="Hyperlink1"/>
          <w:lang w:val="fr-FR"/>
        </w:rPr>
        <w:t>exploration</w:t>
      </w:r>
      <w:r>
        <w:rPr>
          <w:rStyle w:val="Hyperlink1"/>
        </w:rPr>
        <w:t>” decision was difficult to estimate. In our design, however, exploration can be seen in a single trial (visiting the unknown option), which is advantageous.</w:t>
      </w:r>
    </w:p>
    <w:p w14:paraId="3E344152" w14:textId="711DA90B" w:rsidR="00621041" w:rsidRDefault="00621041" w:rsidP="00621041">
      <w:pPr>
        <w:pStyle w:val="Body"/>
        <w:spacing w:before="100" w:after="100"/>
        <w:rPr>
          <w:rStyle w:val="Hyperlink1"/>
        </w:rPr>
      </w:pPr>
      <w:r>
        <w:rPr>
          <w:rStyle w:val="Hyperlink1"/>
        </w:rPr>
        <w:t xml:space="preserve">Finally, we observed an interesting difference in the exploration strategy between when the first choice was self-driven vs guided (a condition that was not studied in humans in this task). This suggests a different neural mechanism underlying voluntary vs guided learning. Rats explored the alternative feeder more when they were guided first, but this was not observed when the first choice was made freely by themselves. </w:t>
      </w:r>
      <w:commentRangeStart w:id="400"/>
      <w:r>
        <w:rPr>
          <w:rStyle w:val="Hyperlink1"/>
        </w:rPr>
        <w:t xml:space="preserve">A similar phenomenon was recently reported in a human explore-exploit study </w:t>
      </w:r>
      <w:r>
        <w:rPr>
          <w:rStyle w:val="Hyperlink1"/>
        </w:rPr>
        <w:fldChar w:fldCharType="begin"/>
      </w:r>
      <w:r w:rsidR="00C912C7">
        <w:rPr>
          <w:rStyle w:val="Hyperlink1"/>
        </w:rPr>
        <w:instrText xml:space="preserve"> ADDIN EN.CITE &lt;EndNote&gt;&lt;Cite&gt;&lt;Author&gt;Sadeghiyeh&lt;/Author&gt;&lt;Year&gt;2018&lt;/Year&gt;&lt;RecNum&gt;29&lt;/RecNum&gt;&lt;DisplayText&gt;(Sadeghiyeh, Wang, &amp;amp; Wilson, 2018)&lt;/DisplayText&gt;&lt;record&gt;&lt;rec-number&gt;29&lt;/rec-number&gt;&lt;foreign-keys&gt;&lt;key app="EN" db-id="p99ef9zwo2s9x5edex5x2fpn29pa5edwd9wp" timestamp="1640944339"&gt;29&lt;/key&gt;&lt;/foreign-keys&gt;&lt;ref-type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doi&lt;/secondary-title&gt;&lt;/titles&gt;&lt;periodical&gt;&lt;full-title&gt;PsyArXiv. doi&lt;/full-title&gt;&lt;/periodical&gt;&lt;volume&gt;10&lt;/volume&gt;&lt;dates&gt;&lt;year&gt;2018&lt;/year&gt;&lt;/dates&gt;&lt;urls&gt;&lt;/urls&gt;&lt;electronic-resource-num&gt;10.31234/osf.io/ue7dx&lt;/electronic-resource-num&gt;&lt;/record&gt;&lt;/Cite&gt;&lt;/EndNote&gt;</w:instrText>
      </w:r>
      <w:r>
        <w:rPr>
          <w:rStyle w:val="Hyperlink1"/>
        </w:rPr>
        <w:fldChar w:fldCharType="separate"/>
      </w:r>
      <w:r>
        <w:rPr>
          <w:rStyle w:val="Hyperlink1"/>
          <w:noProof/>
        </w:rPr>
        <w:t>(Sadeghiyeh, Wang, &amp; Wilson, 2018)</w:t>
      </w:r>
      <w:r>
        <w:rPr>
          <w:rStyle w:val="Hyperlink1"/>
        </w:rPr>
        <w:fldChar w:fldCharType="end"/>
      </w:r>
      <w:commentRangeEnd w:id="400"/>
      <w:r>
        <w:rPr>
          <w:rStyle w:val="CommentReference"/>
          <w:rFonts w:ascii="Times New Roman" w:hAnsi="Times New Roman" w:cs="Times New Roman"/>
          <w:color w:val="auto"/>
          <w14:textOutline w14:w="0" w14:cap="rnd" w14:cmpd="sng" w14:algn="ctr">
            <w14:noFill/>
            <w14:prstDash w14:val="solid"/>
            <w14:bevel/>
          </w14:textOutline>
        </w:rPr>
        <w:commentReference w:id="400"/>
      </w:r>
      <w:r>
        <w:rPr>
          <w:rStyle w:val="Hyperlink1"/>
        </w:rPr>
        <w:t xml:space="preserve">. More generally, learning differences in active and passive version of the same tasks have been shown in a number of tasks </w:t>
      </w:r>
      <w:r>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 </w:instrText>
      </w:r>
      <w:r w:rsidR="00C912C7">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EN.CITE.DATA </w:instrText>
      </w:r>
      <w:r w:rsidR="00C912C7">
        <w:rPr>
          <w:rStyle w:val="Hyperlink1"/>
        </w:rPr>
      </w:r>
      <w:r w:rsidR="00C912C7">
        <w:rPr>
          <w:rStyle w:val="Hyperlink1"/>
        </w:rPr>
        <w:fldChar w:fldCharType="end"/>
      </w:r>
      <w:r>
        <w:rPr>
          <w:rStyle w:val="Hyperlink1"/>
        </w:rPr>
        <w:fldChar w:fldCharType="separate"/>
      </w:r>
      <w:r>
        <w:rPr>
          <w:rStyle w:val="Hyperlink1"/>
          <w:noProof/>
        </w:rPr>
        <w:t>(Gureckis &amp; Markant, 2012; Markant &amp; Gureckis, 2014; Markant, Settles, &amp; Gureckis, 2016)</w:t>
      </w:r>
      <w:r>
        <w:rPr>
          <w:rStyle w:val="Hyperlink1"/>
        </w:rPr>
        <w:fldChar w:fldCharType="end"/>
      </w:r>
      <w:r w:rsidRPr="00403E97">
        <w:rPr>
          <w:rStyle w:val="Hyperlink1"/>
        </w:rPr>
        <w:t>.</w:t>
      </w:r>
      <w:r>
        <w:rPr>
          <w:rStyle w:val="Hyperlink1"/>
        </w:rPr>
        <w:t xml:space="preserve">This rat model has the potential of probing the differential neural mechanism underlying active vs passive learning. Overall, our novel design provides a fruitful behavioral paradigm to investigate explore-exploit tradeoffs in future electrophysiological studies and suggest new avenues for further comparisons between rats and humans. </w:t>
      </w:r>
    </w:p>
    <w:p w14:paraId="75BAC0DA" w14:textId="77777777" w:rsidR="00621041" w:rsidDel="00684E79" w:rsidRDefault="00621041" w:rsidP="00621041">
      <w:pPr>
        <w:pStyle w:val="Body"/>
        <w:rPr>
          <w:del w:id="401" w:author="Wang Siyu" w:date="2021-12-31T07:13:00Z"/>
        </w:rPr>
      </w:pPr>
    </w:p>
    <w:p w14:paraId="188551C6" w14:textId="77777777" w:rsidR="00621041" w:rsidDel="00684E79" w:rsidRDefault="00621041" w:rsidP="00621041">
      <w:pPr>
        <w:pStyle w:val="Body"/>
        <w:rPr>
          <w:del w:id="402" w:author="Wang Siyu" w:date="2021-12-31T07:13:00Z"/>
          <w:b/>
          <w:bCs/>
          <w:u w:val="single"/>
        </w:rPr>
      </w:pPr>
    </w:p>
    <w:p w14:paraId="4D9EE608" w14:textId="77777777" w:rsidR="00621041" w:rsidRPr="00FF757C" w:rsidRDefault="00621041" w:rsidP="00621041">
      <w:pPr>
        <w:pStyle w:val="Body"/>
      </w:pPr>
      <w:r>
        <w:rPr>
          <w:rStyle w:val="None"/>
          <w:rFonts w:ascii="Arial Unicode MS" w:hAnsi="Arial Unicode MS"/>
          <w:sz w:val="34"/>
          <w:szCs w:val="34"/>
        </w:rPr>
        <w:br w:type="page"/>
      </w:r>
    </w:p>
    <w:p w14:paraId="63EB9739" w14:textId="77777777" w:rsidR="00621041" w:rsidRPr="00DD2DFB" w:rsidRDefault="00621041" w:rsidP="00621041">
      <w:pPr>
        <w:pStyle w:val="EndNoteBibliography"/>
        <w:ind w:left="720" w:hanging="720"/>
        <w:rPr>
          <w:rStyle w:val="Hyperlink1"/>
          <w:b/>
          <w:bCs/>
          <w:color w:val="auto"/>
          <w:lang w:val="fr-FR"/>
          <w14:textOutline w14:w="0" w14:cap="rnd" w14:cmpd="sng" w14:algn="ctr">
            <w14:noFill/>
            <w14:prstDash w14:val="solid"/>
            <w14:bevel/>
          </w14:textOutline>
        </w:rPr>
      </w:pPr>
      <w:r w:rsidRPr="00DD2DFB">
        <w:rPr>
          <w:rStyle w:val="Hyperlink1"/>
          <w:b/>
          <w:bCs/>
          <w:lang w:val="fr-FR"/>
        </w:rPr>
        <w:lastRenderedPageBreak/>
        <w:t>References</w:t>
      </w:r>
    </w:p>
    <w:p w14:paraId="7CF54781" w14:textId="77777777" w:rsidR="00C912C7" w:rsidRPr="00C912C7" w:rsidRDefault="00621041" w:rsidP="00C912C7">
      <w:pPr>
        <w:pStyle w:val="EndNoteBibliography"/>
        <w:ind w:left="720" w:hanging="720"/>
        <w:rPr>
          <w:noProof/>
        </w:rPr>
      </w:pPr>
      <w:r>
        <w:rPr>
          <w:rStyle w:val="Hyperlink1"/>
          <w:b/>
          <w:bCs/>
          <w:sz w:val="28"/>
          <w:szCs w:val="28"/>
          <w:lang w:val="de-DE"/>
        </w:rPr>
        <w:fldChar w:fldCharType="begin"/>
      </w:r>
      <w:r>
        <w:rPr>
          <w:rStyle w:val="Hyperlink1"/>
        </w:rPr>
        <w:instrText xml:space="preserve"> ADDIN EN.REFLIST </w:instrText>
      </w:r>
      <w:r>
        <w:rPr>
          <w:rStyle w:val="Hyperlink1"/>
          <w:b/>
          <w:bCs/>
          <w:sz w:val="28"/>
          <w:szCs w:val="28"/>
          <w:lang w:val="de-DE"/>
        </w:rPr>
        <w:fldChar w:fldCharType="separate"/>
      </w:r>
      <w:r w:rsidR="00C912C7" w:rsidRPr="00C912C7">
        <w:rPr>
          <w:noProof/>
        </w:rPr>
        <w:t xml:space="preserve">Allenby, G. M., Rossi, P. E., &amp; McCulloch, R. E. (2005). Hierarchical bayes models: A practitioners guide. ssrn scholarly paper id 655541. </w:t>
      </w:r>
      <w:r w:rsidR="00C912C7" w:rsidRPr="00C912C7">
        <w:rPr>
          <w:i/>
          <w:noProof/>
        </w:rPr>
        <w:t>Social Science Research Network, Rochester, NY</w:t>
      </w:r>
      <w:r w:rsidR="00C912C7" w:rsidRPr="00C912C7">
        <w:rPr>
          <w:noProof/>
        </w:rPr>
        <w:t xml:space="preserve">. </w:t>
      </w:r>
    </w:p>
    <w:p w14:paraId="0A7855A8" w14:textId="77777777" w:rsidR="00C912C7" w:rsidRPr="00C912C7" w:rsidRDefault="00C912C7" w:rsidP="00C912C7">
      <w:pPr>
        <w:pStyle w:val="EndNoteBibliography"/>
        <w:ind w:left="720" w:hanging="720"/>
        <w:rPr>
          <w:noProof/>
        </w:rPr>
      </w:pPr>
      <w:r w:rsidRPr="00C912C7">
        <w:rPr>
          <w:noProof/>
        </w:rPr>
        <w:t xml:space="preserve">Badre, D., Doll, B. B., Long, N. M., &amp; Frank, M. J. (2012). Rostrolateral prefrontal cortex and individual differences in uncertainty-driven exploration. </w:t>
      </w:r>
      <w:r w:rsidRPr="00C912C7">
        <w:rPr>
          <w:i/>
          <w:noProof/>
        </w:rPr>
        <w:t>Neuron</w:t>
      </w:r>
      <w:r w:rsidRPr="00C912C7">
        <w:rPr>
          <w:noProof/>
        </w:rPr>
        <w:t>. doi:10.1016/j.neuron.2011.12.025</w:t>
      </w:r>
    </w:p>
    <w:p w14:paraId="272B1D82" w14:textId="77777777" w:rsidR="00C912C7" w:rsidRPr="00C912C7" w:rsidRDefault="00C912C7" w:rsidP="00C912C7">
      <w:pPr>
        <w:pStyle w:val="EndNoteBibliography"/>
        <w:ind w:left="720" w:hanging="720"/>
        <w:rPr>
          <w:noProof/>
        </w:rPr>
      </w:pPr>
      <w:r w:rsidRPr="00C912C7">
        <w:rPr>
          <w:noProof/>
        </w:rPr>
        <w:t xml:space="preserve">Banks, J., Olson, M., &amp; Porter, D. (1997). An experimental analysis of the bandit problem. </w:t>
      </w:r>
      <w:r w:rsidRPr="00C912C7">
        <w:rPr>
          <w:i/>
          <w:noProof/>
        </w:rPr>
        <w:t>Economic Theory</w:t>
      </w:r>
      <w:r w:rsidRPr="00C912C7">
        <w:rPr>
          <w:noProof/>
        </w:rPr>
        <w:t>. doi:10.1007/s001990050146</w:t>
      </w:r>
    </w:p>
    <w:p w14:paraId="792AF54E" w14:textId="77777777" w:rsidR="00C912C7" w:rsidRPr="00C912C7" w:rsidRDefault="00C912C7" w:rsidP="00C912C7">
      <w:pPr>
        <w:pStyle w:val="EndNoteBibliography"/>
        <w:ind w:left="720" w:hanging="720"/>
        <w:rPr>
          <w:noProof/>
        </w:rPr>
      </w:pPr>
      <w:r w:rsidRPr="00C912C7">
        <w:rPr>
          <w:noProof/>
        </w:rPr>
        <w:t xml:space="preserve">Beeler, J. A., Daw, N., Frazier, C. R. M., &amp; Zhuang, X. (2010). Tonic dopamine modulates exploitation of reward learning. </w:t>
      </w:r>
      <w:r w:rsidRPr="00C912C7">
        <w:rPr>
          <w:i/>
          <w:noProof/>
        </w:rPr>
        <w:t>Frontiers in Behavioral Neuroscience, 4</w:t>
      </w:r>
      <w:r w:rsidRPr="00C912C7">
        <w:rPr>
          <w:noProof/>
        </w:rPr>
        <w:t>, 1-14. doi:10.3389/fnbeh.2010.00170</w:t>
      </w:r>
    </w:p>
    <w:p w14:paraId="2DFD9E82" w14:textId="77777777" w:rsidR="00C912C7" w:rsidRPr="00C912C7" w:rsidRDefault="00C912C7" w:rsidP="00C912C7">
      <w:pPr>
        <w:pStyle w:val="EndNoteBibliography"/>
        <w:ind w:left="720" w:hanging="720"/>
        <w:rPr>
          <w:noProof/>
        </w:rPr>
      </w:pPr>
      <w:r w:rsidRPr="00C912C7">
        <w:rPr>
          <w:noProof/>
        </w:rPr>
        <w:t xml:space="preserve">Bellman, R. (1954). The Theory of Dynamic Programming. </w:t>
      </w:r>
      <w:r w:rsidRPr="00C912C7">
        <w:rPr>
          <w:i/>
          <w:noProof/>
        </w:rPr>
        <w:t>Bulletin of the American Mathematical Society</w:t>
      </w:r>
      <w:r w:rsidRPr="00C912C7">
        <w:rPr>
          <w:noProof/>
        </w:rPr>
        <w:t>. doi:10.1090/S0002-9904-1954-09848-8</w:t>
      </w:r>
    </w:p>
    <w:p w14:paraId="7A1CFBEB" w14:textId="77777777" w:rsidR="00C912C7" w:rsidRPr="00C912C7" w:rsidRDefault="00C912C7" w:rsidP="00C912C7">
      <w:pPr>
        <w:pStyle w:val="EndNoteBibliography"/>
        <w:ind w:left="720" w:hanging="720"/>
        <w:rPr>
          <w:noProof/>
        </w:rPr>
      </w:pPr>
      <w:r w:rsidRPr="00C912C7">
        <w:rPr>
          <w:noProof/>
        </w:rPr>
        <w:t xml:space="preserve">Chen, C. S., Knep, E., Han, A., Ebitz, R. B., &amp; Grissom, N. (2021). Sex differences in learning from exploration. </w:t>
      </w:r>
      <w:r w:rsidRPr="00C912C7">
        <w:rPr>
          <w:i/>
          <w:noProof/>
        </w:rPr>
        <w:t>Elife, 10</w:t>
      </w:r>
      <w:r w:rsidRPr="00C912C7">
        <w:rPr>
          <w:noProof/>
        </w:rPr>
        <w:t>. doi:10.7554/eLife.69748</w:t>
      </w:r>
    </w:p>
    <w:p w14:paraId="324457EA" w14:textId="77777777" w:rsidR="00C912C7" w:rsidRPr="00C912C7" w:rsidRDefault="00C912C7" w:rsidP="00C912C7">
      <w:pPr>
        <w:pStyle w:val="EndNoteBibliography"/>
        <w:ind w:left="720" w:hanging="720"/>
        <w:rPr>
          <w:noProof/>
        </w:rPr>
      </w:pPr>
      <w:r w:rsidRPr="00C912C7">
        <w:rPr>
          <w:noProof/>
        </w:rPr>
        <w:t xml:space="preserve">Cinotti, F., Fresno, V., Aklil, N., Coutureau, E., Girard, B., Marchand, A. R., &amp; Khamassi, M. (2019). Dopamine blockade impairs the exploration-exploitation trade-off in rats. </w:t>
      </w:r>
      <w:r w:rsidRPr="00C912C7">
        <w:rPr>
          <w:i/>
          <w:noProof/>
        </w:rPr>
        <w:t>Scientific reports, 9</w:t>
      </w:r>
      <w:r w:rsidRPr="00C912C7">
        <w:rPr>
          <w:noProof/>
        </w:rPr>
        <w:t>, 1-14. doi:10.1038/s41598-019-43245-z</w:t>
      </w:r>
    </w:p>
    <w:p w14:paraId="044B41FB" w14:textId="77777777" w:rsidR="00C912C7" w:rsidRPr="00C912C7" w:rsidRDefault="00C912C7" w:rsidP="00C912C7">
      <w:pPr>
        <w:pStyle w:val="EndNoteBibliography"/>
        <w:ind w:left="720" w:hanging="720"/>
        <w:rPr>
          <w:noProof/>
        </w:rPr>
      </w:pPr>
      <w:r w:rsidRPr="00C912C7">
        <w:rPr>
          <w:noProof/>
        </w:rPr>
        <w:t xml:space="preserve">Feng, S. F., Wang, S., Zarnescu, S., &amp; Wilson, R. C. (2021). The dynamics of explore–exploit decisions reveal a signal-to-noise mechanism for random exploration. </w:t>
      </w:r>
      <w:r w:rsidRPr="00C912C7">
        <w:rPr>
          <w:i/>
          <w:noProof/>
        </w:rPr>
        <w:t>Scientific reports, 11</w:t>
      </w:r>
      <w:r w:rsidRPr="00C912C7">
        <w:rPr>
          <w:noProof/>
        </w:rPr>
        <w:t xml:space="preserve">(1), 1-15. </w:t>
      </w:r>
    </w:p>
    <w:p w14:paraId="4E770E87" w14:textId="77777777" w:rsidR="00C912C7" w:rsidRPr="00C912C7" w:rsidRDefault="00C912C7" w:rsidP="00C912C7">
      <w:pPr>
        <w:pStyle w:val="EndNoteBibliography"/>
        <w:ind w:left="720" w:hanging="720"/>
        <w:rPr>
          <w:noProof/>
        </w:rPr>
      </w:pPr>
      <w:r w:rsidRPr="00C912C7">
        <w:rPr>
          <w:noProof/>
        </w:rPr>
        <w:t xml:space="preserve">Frank, M. J., Doll, B. B., Oas-Terpstra, J., &amp; Moreno, F. (2009). Prefrontal and striatal dopaminergic genes predict individual differences in exploration and exploitation. </w:t>
      </w:r>
      <w:r w:rsidRPr="00C912C7">
        <w:rPr>
          <w:i/>
          <w:noProof/>
        </w:rPr>
        <w:t>Nature Neuroscience</w:t>
      </w:r>
      <w:r w:rsidRPr="00C912C7">
        <w:rPr>
          <w:noProof/>
        </w:rPr>
        <w:t>. doi:10.1038/nn.2342</w:t>
      </w:r>
    </w:p>
    <w:p w14:paraId="4FF2A92E" w14:textId="77777777" w:rsidR="00C912C7" w:rsidRPr="00C912C7" w:rsidRDefault="00C912C7" w:rsidP="00C912C7">
      <w:pPr>
        <w:pStyle w:val="EndNoteBibliography"/>
        <w:ind w:left="720" w:hanging="720"/>
        <w:rPr>
          <w:noProof/>
        </w:rPr>
      </w:pPr>
      <w:r w:rsidRPr="00C912C7">
        <w:rPr>
          <w:noProof/>
        </w:rPr>
        <w:t xml:space="preserve">Gershman, S. J. (2018). Deconstructing the human algorithms for exploration. </w:t>
      </w:r>
      <w:r w:rsidRPr="00C912C7">
        <w:rPr>
          <w:i/>
          <w:noProof/>
        </w:rPr>
        <w:t>Cognition, 173</w:t>
      </w:r>
      <w:r w:rsidRPr="00C912C7">
        <w:rPr>
          <w:noProof/>
        </w:rPr>
        <w:t>, 34-42. doi:10.1016/j.cognition.2017.12.014</w:t>
      </w:r>
    </w:p>
    <w:p w14:paraId="6548ED50" w14:textId="77777777" w:rsidR="00C912C7" w:rsidRPr="00C912C7" w:rsidRDefault="00C912C7" w:rsidP="00C912C7">
      <w:pPr>
        <w:pStyle w:val="EndNoteBibliography"/>
        <w:ind w:left="720" w:hanging="720"/>
        <w:rPr>
          <w:noProof/>
        </w:rPr>
      </w:pPr>
      <w:r w:rsidRPr="00C912C7">
        <w:rPr>
          <w:noProof/>
        </w:rPr>
        <w:t xml:space="preserve">Gershman, S. J. (2019). Uncertainty and exploration. </w:t>
      </w:r>
      <w:r w:rsidRPr="00C912C7">
        <w:rPr>
          <w:i/>
          <w:noProof/>
        </w:rPr>
        <w:t>Decision</w:t>
      </w:r>
      <w:r w:rsidRPr="00C912C7">
        <w:rPr>
          <w:noProof/>
        </w:rPr>
        <w:t>. doi:10.1037/dec0000101</w:t>
      </w:r>
    </w:p>
    <w:p w14:paraId="4BD9FC5C" w14:textId="77777777" w:rsidR="00C912C7" w:rsidRPr="00C912C7" w:rsidRDefault="00C912C7" w:rsidP="00C912C7">
      <w:pPr>
        <w:pStyle w:val="EndNoteBibliography"/>
        <w:ind w:left="720" w:hanging="720"/>
        <w:rPr>
          <w:noProof/>
        </w:rPr>
      </w:pPr>
      <w:r w:rsidRPr="00C912C7">
        <w:rPr>
          <w:noProof/>
        </w:rPr>
        <w:t xml:space="preserve">Gureckis, T. M., &amp; Markant, D. B. (2012). Self-Directed Learning: A Cognitive and Computational Perspective. </w:t>
      </w:r>
      <w:r w:rsidRPr="00C912C7">
        <w:rPr>
          <w:i/>
          <w:noProof/>
        </w:rPr>
        <w:t>Perspect Psychol Sci, 7</w:t>
      </w:r>
      <w:r w:rsidRPr="00C912C7">
        <w:rPr>
          <w:noProof/>
        </w:rPr>
        <w:t>(5), 464-481. doi:10.1177/1745691612454304</w:t>
      </w:r>
    </w:p>
    <w:p w14:paraId="68CCF326" w14:textId="77777777" w:rsidR="00C912C7" w:rsidRPr="00C912C7" w:rsidRDefault="00C912C7" w:rsidP="00C912C7">
      <w:pPr>
        <w:pStyle w:val="EndNoteBibliography"/>
        <w:ind w:left="720" w:hanging="720"/>
        <w:rPr>
          <w:noProof/>
        </w:rPr>
      </w:pPr>
      <w:r w:rsidRPr="00C912C7">
        <w:rPr>
          <w:noProof/>
        </w:rPr>
        <w:t xml:space="preserve">Jones, B., Bukoski, E., Nadel, L., &amp; Fellous, J. M. (2012). Remaking memories: reconsolidation updates positively motivated spatial memory in rats. </w:t>
      </w:r>
      <w:r w:rsidRPr="00C912C7">
        <w:rPr>
          <w:i/>
          <w:noProof/>
        </w:rPr>
        <w:t>Learn Mem, 19</w:t>
      </w:r>
      <w:r w:rsidRPr="00C912C7">
        <w:rPr>
          <w:noProof/>
        </w:rPr>
        <w:t>(3), 91-98. doi:10.1101/lm.023408.111</w:t>
      </w:r>
    </w:p>
    <w:p w14:paraId="0C66ED98" w14:textId="77777777" w:rsidR="00C912C7" w:rsidRPr="00C912C7" w:rsidRDefault="00C912C7" w:rsidP="00C912C7">
      <w:pPr>
        <w:pStyle w:val="EndNoteBibliography"/>
        <w:ind w:left="720" w:hanging="720"/>
        <w:rPr>
          <w:noProof/>
        </w:rPr>
      </w:pPr>
      <w:r w:rsidRPr="00C912C7">
        <w:rPr>
          <w:noProof/>
        </w:rPr>
        <w:t xml:space="preserve">Jones, B. J., Pest, S. M., Vargas, I. M., Glisky, E. L., &amp; Fellous, J. M. (2015). Contextual reminders fail to trigger memory reconsolidation in aged rats and aged humans. </w:t>
      </w:r>
      <w:r w:rsidRPr="00C912C7">
        <w:rPr>
          <w:i/>
          <w:noProof/>
        </w:rPr>
        <w:t>Neurobiol Learn Mem, 120</w:t>
      </w:r>
      <w:r w:rsidRPr="00C912C7">
        <w:rPr>
          <w:noProof/>
        </w:rPr>
        <w:t>, 7-15. doi:10.1016/j.nlm.2015.02.003</w:t>
      </w:r>
    </w:p>
    <w:p w14:paraId="02C31D5E" w14:textId="77777777" w:rsidR="00C912C7" w:rsidRPr="00C912C7" w:rsidRDefault="00C912C7" w:rsidP="00C912C7">
      <w:pPr>
        <w:pStyle w:val="EndNoteBibliography"/>
        <w:ind w:left="720" w:hanging="720"/>
        <w:rPr>
          <w:noProof/>
        </w:rPr>
      </w:pPr>
      <w:r w:rsidRPr="00C912C7">
        <w:rPr>
          <w:noProof/>
        </w:rPr>
        <w:t xml:space="preserve">Kacelnik, A. (1979). </w:t>
      </w:r>
      <w:r w:rsidRPr="00C912C7">
        <w:rPr>
          <w:i/>
          <w:noProof/>
        </w:rPr>
        <w:t xml:space="preserve">Studies of foraging behaviour and time budgeting in great tits (parus major) </w:t>
      </w:r>
      <w:r w:rsidRPr="00C912C7">
        <w:rPr>
          <w:noProof/>
        </w:rPr>
        <w:t xml:space="preserve">([PhD thesis]. ). University of Oxford., </w:t>
      </w:r>
    </w:p>
    <w:p w14:paraId="4753A12E" w14:textId="77777777" w:rsidR="00C912C7" w:rsidRPr="00C912C7" w:rsidRDefault="00C912C7" w:rsidP="00C912C7">
      <w:pPr>
        <w:pStyle w:val="EndNoteBibliography"/>
        <w:ind w:left="720" w:hanging="720"/>
        <w:rPr>
          <w:noProof/>
        </w:rPr>
      </w:pPr>
      <w:r w:rsidRPr="00C912C7">
        <w:rPr>
          <w:noProof/>
        </w:rPr>
        <w:t xml:space="preserve">Kao, M. H., Doupe, A. J., &amp; Brainard, M. S. (2005). {C}ontributions of an avian basal ganglia-forebrain circuit to real-time modulation of song. </w:t>
      </w:r>
      <w:r w:rsidRPr="00C912C7">
        <w:rPr>
          <w:i/>
          <w:noProof/>
        </w:rPr>
        <w:t>Nature, 433</w:t>
      </w:r>
      <w:r w:rsidRPr="00C912C7">
        <w:rPr>
          <w:noProof/>
        </w:rPr>
        <w:t xml:space="preserve">, 638-643. </w:t>
      </w:r>
    </w:p>
    <w:p w14:paraId="1167175D" w14:textId="77777777" w:rsidR="00C912C7" w:rsidRPr="00C912C7" w:rsidRDefault="00C912C7" w:rsidP="00C912C7">
      <w:pPr>
        <w:pStyle w:val="EndNoteBibliography"/>
        <w:ind w:left="720" w:hanging="720"/>
        <w:rPr>
          <w:noProof/>
        </w:rPr>
      </w:pPr>
      <w:r w:rsidRPr="00C912C7">
        <w:rPr>
          <w:noProof/>
        </w:rPr>
        <w:t xml:space="preserve">Krebs, J. R., Kacelnik, A., &amp; Taylor, P. (1978). Test of optimal sampling by foraging great tits. </w:t>
      </w:r>
      <w:r w:rsidRPr="00C912C7">
        <w:rPr>
          <w:i/>
          <w:noProof/>
        </w:rPr>
        <w:t>Nature, 275</w:t>
      </w:r>
      <w:r w:rsidRPr="00C912C7">
        <w:rPr>
          <w:noProof/>
        </w:rPr>
        <w:t>, 27-31. doi:10.1038/275027a0</w:t>
      </w:r>
    </w:p>
    <w:p w14:paraId="42136FC7" w14:textId="77777777" w:rsidR="00C912C7" w:rsidRPr="00C912C7" w:rsidRDefault="00C912C7" w:rsidP="00C912C7">
      <w:pPr>
        <w:pStyle w:val="EndNoteBibliography"/>
        <w:ind w:left="720" w:hanging="720"/>
        <w:rPr>
          <w:noProof/>
        </w:rPr>
      </w:pPr>
      <w:r w:rsidRPr="00C912C7">
        <w:rPr>
          <w:noProof/>
        </w:rPr>
        <w:t xml:space="preserve">Laskowski, C. S., Williams, R. J., Martens, K. M., Gruber, A. J., Fisher, K. G., &amp; Euston, D. R. (2016). The role of the medial prefrontal cortex in updating reward value and avoiding perseveration. </w:t>
      </w:r>
      <w:r w:rsidRPr="00C912C7">
        <w:rPr>
          <w:i/>
          <w:noProof/>
        </w:rPr>
        <w:t>Behavioural Brain Research, 306</w:t>
      </w:r>
      <w:r w:rsidRPr="00C912C7">
        <w:rPr>
          <w:noProof/>
        </w:rPr>
        <w:t>, 52-63. doi:10.1016/j.bbr.2016.03.007</w:t>
      </w:r>
    </w:p>
    <w:p w14:paraId="1162CA29" w14:textId="77777777" w:rsidR="00C912C7" w:rsidRPr="00C912C7" w:rsidRDefault="00C912C7" w:rsidP="00C912C7">
      <w:pPr>
        <w:pStyle w:val="EndNoteBibliography"/>
        <w:ind w:left="720" w:hanging="720"/>
        <w:rPr>
          <w:noProof/>
        </w:rPr>
      </w:pPr>
      <w:r w:rsidRPr="00C912C7">
        <w:rPr>
          <w:noProof/>
        </w:rPr>
        <w:lastRenderedPageBreak/>
        <w:t xml:space="preserve">Lee, M. D., Zhang, S., Munro, M., &amp; Steyvers, M. (2011). Psychological models of human and optimal performance in bandit problems. </w:t>
      </w:r>
      <w:r w:rsidRPr="00C912C7">
        <w:rPr>
          <w:i/>
          <w:noProof/>
        </w:rPr>
        <w:t>Cognitive Systems Research</w:t>
      </w:r>
      <w:r w:rsidRPr="00C912C7">
        <w:rPr>
          <w:noProof/>
        </w:rPr>
        <w:t>. doi:10.1016/j.cogsys.2010.07.007</w:t>
      </w:r>
    </w:p>
    <w:p w14:paraId="63086E45" w14:textId="77777777" w:rsidR="00C912C7" w:rsidRPr="00C912C7" w:rsidRDefault="00C912C7" w:rsidP="00C912C7">
      <w:pPr>
        <w:pStyle w:val="EndNoteBibliography"/>
        <w:ind w:left="720" w:hanging="720"/>
        <w:rPr>
          <w:noProof/>
        </w:rPr>
      </w:pPr>
      <w:r w:rsidRPr="00C912C7">
        <w:rPr>
          <w:noProof/>
        </w:rPr>
        <w:t xml:space="preserve">Markant, D. B., &amp; Gureckis, T. M. (2014). Is it better to select or to receive? Learning via active and passive hypothesis testing. </w:t>
      </w:r>
      <w:r w:rsidRPr="00C912C7">
        <w:rPr>
          <w:i/>
          <w:noProof/>
        </w:rPr>
        <w:t>J Exp Psychol Gen, 143</w:t>
      </w:r>
      <w:r w:rsidRPr="00C912C7">
        <w:rPr>
          <w:noProof/>
        </w:rPr>
        <w:t>(1), 94-122. doi:10.1037/a0032108</w:t>
      </w:r>
    </w:p>
    <w:p w14:paraId="75E8A664" w14:textId="77777777" w:rsidR="00C912C7" w:rsidRPr="00C912C7" w:rsidRDefault="00C912C7" w:rsidP="00C912C7">
      <w:pPr>
        <w:pStyle w:val="EndNoteBibliography"/>
        <w:ind w:left="720" w:hanging="720"/>
        <w:rPr>
          <w:noProof/>
        </w:rPr>
      </w:pPr>
      <w:r w:rsidRPr="00C912C7">
        <w:rPr>
          <w:noProof/>
        </w:rPr>
        <w:t xml:space="preserve">Markant, D. B., Settles, B., &amp; Gureckis, T. M. (2016). Self-Directed Learning Favors Local, Rather Than Global, Uncertainty. </w:t>
      </w:r>
      <w:r w:rsidRPr="00C912C7">
        <w:rPr>
          <w:i/>
          <w:noProof/>
        </w:rPr>
        <w:t>Cogn Sci, 40</w:t>
      </w:r>
      <w:r w:rsidRPr="00C912C7">
        <w:rPr>
          <w:noProof/>
        </w:rPr>
        <w:t>(1), 100-120. doi:10.1111/cogs.12220</w:t>
      </w:r>
    </w:p>
    <w:p w14:paraId="5A99BDB1" w14:textId="77777777" w:rsidR="00C912C7" w:rsidRPr="00C912C7" w:rsidRDefault="00C912C7" w:rsidP="00C912C7">
      <w:pPr>
        <w:pStyle w:val="EndNoteBibliography"/>
        <w:ind w:left="720" w:hanging="720"/>
        <w:rPr>
          <w:noProof/>
        </w:rPr>
      </w:pPr>
      <w:r w:rsidRPr="00C912C7">
        <w:rPr>
          <w:noProof/>
        </w:rPr>
        <w:t xml:space="preserve">Mehlhorn, K., Newell, B. R., Todd, P. M., Lee, M. D., Morgan, K., Braithwaite, V. A., . . . Gonzalez, C. (2015). Unpacking the exploration-exploitation tradeoff: A synthesis of human and animal literatures. </w:t>
      </w:r>
      <w:r w:rsidRPr="00C912C7">
        <w:rPr>
          <w:i/>
          <w:noProof/>
        </w:rPr>
        <w:t>Decision</w:t>
      </w:r>
      <w:r w:rsidRPr="00C912C7">
        <w:rPr>
          <w:noProof/>
        </w:rPr>
        <w:t>. doi:10.1037/dec0000033</w:t>
      </w:r>
    </w:p>
    <w:p w14:paraId="151EA569" w14:textId="77777777" w:rsidR="00C912C7" w:rsidRPr="00C912C7" w:rsidRDefault="00C912C7" w:rsidP="00C912C7">
      <w:pPr>
        <w:pStyle w:val="EndNoteBibliography"/>
        <w:ind w:left="720" w:hanging="720"/>
        <w:rPr>
          <w:noProof/>
        </w:rPr>
      </w:pPr>
      <w:r w:rsidRPr="00C912C7">
        <w:rPr>
          <w:noProof/>
        </w:rPr>
        <w:t xml:space="preserve">Meyer, R. J., &amp; Shi, Y. (1995). Sequential Choice Under Ambiguity: Intuitive Solutions to the Armed-Bandit Problem. </w:t>
      </w:r>
      <w:r w:rsidRPr="00C912C7">
        <w:rPr>
          <w:i/>
          <w:noProof/>
        </w:rPr>
        <w:t>Management Science</w:t>
      </w:r>
      <w:r w:rsidRPr="00C912C7">
        <w:rPr>
          <w:noProof/>
        </w:rPr>
        <w:t>. doi:10.1287/mnsc.41.5.817</w:t>
      </w:r>
    </w:p>
    <w:p w14:paraId="49FF37C6" w14:textId="77777777" w:rsidR="00C912C7" w:rsidRPr="00C912C7" w:rsidRDefault="00C912C7" w:rsidP="00C912C7">
      <w:pPr>
        <w:pStyle w:val="EndNoteBibliography"/>
        <w:ind w:left="720" w:hanging="720"/>
        <w:rPr>
          <w:noProof/>
        </w:rPr>
      </w:pPr>
      <w:r w:rsidRPr="00C912C7">
        <w:rPr>
          <w:noProof/>
        </w:rPr>
        <w:t xml:space="preserve">Parker, N. F., Cameron, C. M., Taliaferro, J. P., Lee, J., Choi, J. Y., Davidson, T. J., . . . Witten, I. B. (2016). Reward and choice encoding in terminals of midbrain dopamine neurons depends on striatal target. </w:t>
      </w:r>
      <w:r w:rsidRPr="00C912C7">
        <w:rPr>
          <w:i/>
          <w:noProof/>
        </w:rPr>
        <w:t>Nature Neuroscience, 19</w:t>
      </w:r>
      <w:r w:rsidRPr="00C912C7">
        <w:rPr>
          <w:noProof/>
        </w:rPr>
        <w:t>, 845-854. doi:10.1038/nn.4287</w:t>
      </w:r>
    </w:p>
    <w:p w14:paraId="47DF44B7" w14:textId="77777777" w:rsidR="00C912C7" w:rsidRPr="00C912C7" w:rsidRDefault="00C912C7" w:rsidP="00C912C7">
      <w:pPr>
        <w:pStyle w:val="EndNoteBibliography"/>
        <w:ind w:left="720" w:hanging="720"/>
        <w:rPr>
          <w:noProof/>
        </w:rPr>
      </w:pPr>
      <w:r w:rsidRPr="00C912C7">
        <w:rPr>
          <w:noProof/>
        </w:rPr>
        <w:t xml:space="preserve">Payzan-LeNestour, É., &amp; Bossaerts, P. (2012). Do not bet on the unknown versus try to find out more: Estimation uncertainty and "unexpected uncertainty" both modulate exploration. </w:t>
      </w:r>
      <w:r w:rsidRPr="00C912C7">
        <w:rPr>
          <w:i/>
          <w:noProof/>
        </w:rPr>
        <w:t>Frontiers in Neuroscience</w:t>
      </w:r>
      <w:r w:rsidRPr="00C912C7">
        <w:rPr>
          <w:noProof/>
        </w:rPr>
        <w:t>. doi:10.3389/fnins.2012.00150</w:t>
      </w:r>
    </w:p>
    <w:p w14:paraId="719F18F8" w14:textId="77777777" w:rsidR="00C912C7" w:rsidRPr="00C912C7" w:rsidRDefault="00C912C7" w:rsidP="00C912C7">
      <w:pPr>
        <w:pStyle w:val="EndNoteBibliography"/>
        <w:ind w:left="720" w:hanging="720"/>
        <w:rPr>
          <w:noProof/>
        </w:rPr>
      </w:pPr>
      <w:r w:rsidRPr="00C912C7">
        <w:rPr>
          <w:noProof/>
        </w:rPr>
        <w:t xml:space="preserve">Sadeghiyeh, H., Wang, S., &amp; Wilson, R. C. (2018). Lessons from a “failed” replication: The importance of taking action in exploration. </w:t>
      </w:r>
      <w:r w:rsidRPr="00C912C7">
        <w:rPr>
          <w:i/>
          <w:noProof/>
        </w:rPr>
        <w:t>PsyArXiv. doi, 10</w:t>
      </w:r>
      <w:r w:rsidRPr="00C912C7">
        <w:rPr>
          <w:noProof/>
        </w:rPr>
        <w:t>. doi:10.31234/osf.io/ue7dx</w:t>
      </w:r>
    </w:p>
    <w:p w14:paraId="0D77C9E2" w14:textId="77777777" w:rsidR="00C912C7" w:rsidRPr="00C912C7" w:rsidRDefault="00C912C7" w:rsidP="00C912C7">
      <w:pPr>
        <w:pStyle w:val="EndNoteBibliography"/>
        <w:ind w:left="720" w:hanging="720"/>
        <w:rPr>
          <w:noProof/>
        </w:rPr>
      </w:pPr>
      <w:r w:rsidRPr="00C912C7">
        <w:rPr>
          <w:noProof/>
        </w:rPr>
        <w:t xml:space="preserve">Schulz, E., &amp; Gershman, S. J. (2019). The algorithmic architecture of exploration in the human brain. </w:t>
      </w:r>
      <w:r w:rsidRPr="00C912C7">
        <w:rPr>
          <w:i/>
          <w:noProof/>
        </w:rPr>
        <w:t>Curr Opin Neurobiol, 55</w:t>
      </w:r>
      <w:r w:rsidRPr="00C912C7">
        <w:rPr>
          <w:noProof/>
        </w:rPr>
        <w:t>, 7-14. doi:10.1016/j.conb.2018.11.003</w:t>
      </w:r>
    </w:p>
    <w:p w14:paraId="5EDAA011" w14:textId="77777777" w:rsidR="00C912C7" w:rsidRPr="00C912C7" w:rsidRDefault="00C912C7" w:rsidP="00C912C7">
      <w:pPr>
        <w:pStyle w:val="EndNoteBibliography"/>
        <w:ind w:left="720" w:hanging="720"/>
        <w:rPr>
          <w:noProof/>
        </w:rPr>
      </w:pPr>
      <w:r w:rsidRPr="00C912C7">
        <w:rPr>
          <w:noProof/>
        </w:rPr>
        <w:t xml:space="preserve">Steyvers, M., Lee, M. D., &amp; Wagenmakers, E. J. (2009). A Bayesian analysis of human decision-making on bandit problems. </w:t>
      </w:r>
      <w:r w:rsidRPr="00C912C7">
        <w:rPr>
          <w:i/>
          <w:noProof/>
        </w:rPr>
        <w:t>Journal of Mathematical Psychology</w:t>
      </w:r>
      <w:r w:rsidRPr="00C912C7">
        <w:rPr>
          <w:noProof/>
        </w:rPr>
        <w:t>. doi:10.1016/j.jmp.2008.11.002</w:t>
      </w:r>
    </w:p>
    <w:p w14:paraId="0549DDFD" w14:textId="77777777" w:rsidR="00C912C7" w:rsidRPr="00C912C7" w:rsidRDefault="00C912C7" w:rsidP="00C912C7">
      <w:pPr>
        <w:pStyle w:val="EndNoteBibliography"/>
        <w:ind w:left="720" w:hanging="720"/>
        <w:rPr>
          <w:noProof/>
        </w:rPr>
      </w:pPr>
      <w:r w:rsidRPr="00C912C7">
        <w:rPr>
          <w:noProof/>
        </w:rPr>
        <w:t xml:space="preserve">Verharen, J. P. H., den Ouden, H. E. M., Adan, R. A. H., &amp; Vanderschuren, L. J. M. J. (2020). Modulation of value-based decision making behavior by subregions of the rat prefrontal cortex. </w:t>
      </w:r>
      <w:r w:rsidRPr="00C912C7">
        <w:rPr>
          <w:i/>
          <w:noProof/>
        </w:rPr>
        <w:t>Psychopharmacology, 237</w:t>
      </w:r>
      <w:r w:rsidRPr="00C912C7">
        <w:rPr>
          <w:noProof/>
        </w:rPr>
        <w:t>, 1267-1280. doi:10.1007/s00213-020-05454-7</w:t>
      </w:r>
    </w:p>
    <w:p w14:paraId="10E0420E" w14:textId="77777777" w:rsidR="00C912C7" w:rsidRPr="00C912C7" w:rsidRDefault="00C912C7" w:rsidP="00C912C7">
      <w:pPr>
        <w:pStyle w:val="EndNoteBibliography"/>
        <w:ind w:left="720" w:hanging="720"/>
        <w:rPr>
          <w:noProof/>
        </w:rPr>
      </w:pPr>
      <w:r w:rsidRPr="00C912C7">
        <w:rPr>
          <w:noProof/>
        </w:rPr>
        <w:t xml:space="preserve">Wang, S., &amp; Wilson, R. (2018). Any way the brain blows? The nature of decision noise in random exploration. doi:10.31234/osf.io/rxmqn </w:t>
      </w:r>
    </w:p>
    <w:p w14:paraId="11C34AE2" w14:textId="77777777" w:rsidR="00C912C7" w:rsidRPr="00C912C7" w:rsidRDefault="00C912C7" w:rsidP="00C912C7">
      <w:pPr>
        <w:pStyle w:val="EndNoteBibliography"/>
        <w:ind w:left="720" w:hanging="720"/>
        <w:rPr>
          <w:noProof/>
        </w:rPr>
      </w:pPr>
      <w:r w:rsidRPr="00C912C7">
        <w:rPr>
          <w:noProof/>
        </w:rPr>
        <w:t xml:space="preserve">Wilson, R. C., Bonawitz, E., Costa, V. D., &amp; Ebitz, R. B. (2021). Balancing exploration and exploitation with information and randomization. </w:t>
      </w:r>
      <w:r w:rsidRPr="00C912C7">
        <w:rPr>
          <w:i/>
          <w:noProof/>
        </w:rPr>
        <w:t>Curr Opin Behav Sci, 38</w:t>
      </w:r>
      <w:r w:rsidRPr="00C912C7">
        <w:rPr>
          <w:noProof/>
        </w:rPr>
        <w:t>, 49-56. doi:10.1016/j.cobeha.2020.10.001</w:t>
      </w:r>
    </w:p>
    <w:p w14:paraId="26004DB9" w14:textId="77777777" w:rsidR="00C912C7" w:rsidRPr="00C912C7" w:rsidRDefault="00C912C7" w:rsidP="00C912C7">
      <w:pPr>
        <w:pStyle w:val="EndNoteBibliography"/>
        <w:ind w:left="720" w:hanging="720"/>
        <w:rPr>
          <w:noProof/>
        </w:rPr>
      </w:pPr>
      <w:r w:rsidRPr="00C912C7">
        <w:rPr>
          <w:noProof/>
        </w:rPr>
        <w:t xml:space="preserve">Wilson, R. C., Geana, A., White, J. M., Ludvig, E. A., &amp; Cohen, J. D. (2014). Humans use directed and random exploration to solve the explore-exploit dilemma. </w:t>
      </w:r>
      <w:r w:rsidRPr="00C912C7">
        <w:rPr>
          <w:i/>
          <w:noProof/>
        </w:rPr>
        <w:t>J Exp Psychol Gen, 143</w:t>
      </w:r>
      <w:r w:rsidRPr="00C912C7">
        <w:rPr>
          <w:noProof/>
        </w:rPr>
        <w:t>(6), 2074-2081. doi:10.1037/a0038199</w:t>
      </w:r>
    </w:p>
    <w:p w14:paraId="104F2D74" w14:textId="77777777" w:rsidR="00C912C7" w:rsidRPr="00C912C7" w:rsidRDefault="00C912C7" w:rsidP="00C912C7">
      <w:pPr>
        <w:pStyle w:val="EndNoteBibliography"/>
        <w:ind w:left="720" w:hanging="720"/>
        <w:rPr>
          <w:noProof/>
        </w:rPr>
      </w:pPr>
      <w:r w:rsidRPr="00C912C7">
        <w:rPr>
          <w:noProof/>
        </w:rPr>
        <w:t xml:space="preserve">Zhang, S., &amp; Yu, A. J. (2013). Forgetful Bayes and myopic planning: Human learning and decision-making in a bandit setting. </w:t>
      </w:r>
      <w:r w:rsidRPr="00C912C7">
        <w:rPr>
          <w:i/>
          <w:noProof/>
        </w:rPr>
        <w:t>Advances in Neural Information Processing Systems</w:t>
      </w:r>
      <w:r w:rsidRPr="00C912C7">
        <w:rPr>
          <w:noProof/>
        </w:rPr>
        <w:t>.</w:t>
      </w:r>
    </w:p>
    <w:p w14:paraId="5AB0D956" w14:textId="7F8E4738" w:rsidR="00621041" w:rsidRDefault="00621041" w:rsidP="00621041">
      <w:pPr>
        <w:pStyle w:val="Body"/>
      </w:pPr>
      <w:r>
        <w:fldChar w:fldCharType="end"/>
      </w:r>
    </w:p>
    <w:p w14:paraId="4D8E9A79" w14:textId="46B8CA23" w:rsidR="00FC7F82" w:rsidRDefault="00FC7F82"/>
    <w:sectPr w:rsidR="00FC7F8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Wilson, Robert C - (bob)" w:date="2021-12-14T10:30:00Z" w:initials="WRC(">
    <w:p w14:paraId="6446AD5F" w14:textId="77777777" w:rsidR="00C45AFE" w:rsidRDefault="00C45AFE" w:rsidP="00621041">
      <w:pPr>
        <w:pStyle w:val="NormalWeb"/>
      </w:pPr>
      <w:r>
        <w:rPr>
          <w:rStyle w:val="CommentReference"/>
        </w:rPr>
        <w:annotationRef/>
      </w:r>
      <w:r>
        <w:rPr>
          <w:rFonts w:ascii="AdvPA183" w:hAnsi="AdvPA183"/>
          <w:color w:val="007CAA"/>
          <w:sz w:val="14"/>
          <w:szCs w:val="14"/>
        </w:rPr>
        <w:t xml:space="preserve">Schulz E, Gershman SJ: </w:t>
      </w:r>
      <w:r>
        <w:rPr>
          <w:rFonts w:ascii="AdvPA189" w:hAnsi="AdvPA189"/>
          <w:color w:val="007CAA"/>
          <w:sz w:val="14"/>
          <w:szCs w:val="14"/>
        </w:rPr>
        <w:t>The algorithmic architecture of exploration in the human brain</w:t>
      </w:r>
      <w:r>
        <w:rPr>
          <w:rFonts w:ascii="AdvPA183" w:hAnsi="AdvPA183"/>
          <w:color w:val="007CAA"/>
          <w:sz w:val="14"/>
          <w:szCs w:val="14"/>
        </w:rPr>
        <w:t xml:space="preserve">. </w:t>
      </w:r>
      <w:r>
        <w:rPr>
          <w:rFonts w:ascii="AdvPA186" w:hAnsi="AdvPA186"/>
          <w:color w:val="007CAA"/>
          <w:sz w:val="14"/>
          <w:szCs w:val="14"/>
        </w:rPr>
        <w:t xml:space="preserve">Curr Opin Neurobiol </w:t>
      </w:r>
      <w:r>
        <w:rPr>
          <w:rFonts w:ascii="AdvPA183" w:hAnsi="AdvPA183"/>
          <w:color w:val="007CAA"/>
          <w:sz w:val="14"/>
          <w:szCs w:val="14"/>
        </w:rPr>
        <w:t xml:space="preserve">2019, </w:t>
      </w:r>
      <w:r>
        <w:rPr>
          <w:rFonts w:ascii="AdvPA189" w:hAnsi="AdvPA189"/>
          <w:color w:val="007CAA"/>
          <w:sz w:val="14"/>
          <w:szCs w:val="14"/>
        </w:rPr>
        <w:t>55</w:t>
      </w:r>
      <w:r>
        <w:rPr>
          <w:rFonts w:ascii="AdvPA183" w:hAnsi="AdvPA183"/>
          <w:color w:val="007CAA"/>
          <w:sz w:val="14"/>
          <w:szCs w:val="14"/>
        </w:rPr>
        <w:t xml:space="preserve">:7- 14. </w:t>
      </w:r>
    </w:p>
  </w:comment>
  <w:comment w:id="3" w:author="Wang Siyu" w:date="2021-12-30T01:07:00Z" w:initials="WS">
    <w:p w14:paraId="11D6E905" w14:textId="7CB61CB6" w:rsidR="00862F9B" w:rsidRDefault="00862F9B">
      <w:pPr>
        <w:pStyle w:val="CommentText"/>
      </w:pPr>
      <w:r>
        <w:rPr>
          <w:rStyle w:val="CommentReference"/>
        </w:rPr>
        <w:annotationRef/>
      </w:r>
    </w:p>
  </w:comment>
  <w:comment w:id="5" w:author="Wieland, Julia Rachel - (juliawieland)" w:date="2021-11-21T10:08:00Z" w:initials="WJR(">
    <w:p w14:paraId="06761292" w14:textId="77777777" w:rsidR="00C45AFE" w:rsidRDefault="00C45AFE" w:rsidP="00621041">
      <w:pPr>
        <w:pStyle w:val="CommentText"/>
      </w:pPr>
      <w:r>
        <w:rPr>
          <w:rStyle w:val="CommentReference"/>
        </w:rPr>
        <w:annotationRef/>
      </w:r>
      <w:r>
        <w:t xml:space="preserve">is this the right concentration? </w:t>
      </w:r>
    </w:p>
    <w:p w14:paraId="7AB32495" w14:textId="77777777" w:rsidR="00C45AFE" w:rsidRDefault="00C45AFE" w:rsidP="00621041">
      <w:pPr>
        <w:pStyle w:val="CommentText"/>
      </w:pPr>
      <w:r>
        <w:t>JM: Good catch. Corrected</w:t>
      </w:r>
    </w:p>
  </w:comment>
  <w:comment w:id="6" w:author="Wilson, Robert C - (bob)" w:date="2021-12-14T11:11:00Z" w:initials="WRC(">
    <w:p w14:paraId="458F5526" w14:textId="77777777" w:rsidR="00C45AFE" w:rsidRDefault="00C45AFE" w:rsidP="00621041">
      <w:pPr>
        <w:pStyle w:val="CommentText"/>
      </w:pPr>
      <w:r>
        <w:rPr>
          <w:rStyle w:val="CommentReference"/>
        </w:rPr>
        <w:annotationRef/>
      </w:r>
      <w:r>
        <w:t>Refering to panels of Fig out of order – i.e. starting with C instead of A – rearrange figure?</w:t>
      </w:r>
    </w:p>
  </w:comment>
  <w:comment w:id="9" w:author="Wilson, Robert C - (bob)" w:date="2021-09-13T11:58:00Z" w:initials="WRC(">
    <w:p w14:paraId="26C277BC" w14:textId="77777777" w:rsidR="00C45AFE" w:rsidRDefault="00C45AFE" w:rsidP="00621041">
      <w:pPr>
        <w:pStyle w:val="CommentText"/>
      </w:pPr>
      <w:r>
        <w:rPr>
          <w:rStyle w:val="CommentReference"/>
        </w:rPr>
        <w:annotationRef/>
      </w:r>
      <w:r>
        <w:t>Figure 1 should perhaps be split into two, one for rat and one for human experiment.  In addition, should add schematic of the different conditions– specifically showing the change in the number of instructed trials and horizon</w:t>
      </w:r>
    </w:p>
  </w:comment>
  <w:comment w:id="42" w:author="Wieland, Julia Rachel - (juliawieland)" w:date="2021-11-21T10:39:00Z" w:initials="WJR(">
    <w:p w14:paraId="0D78347A" w14:textId="77777777" w:rsidR="00C45AFE" w:rsidRDefault="00C45AFE" w:rsidP="00621041">
      <w:pPr>
        <w:pStyle w:val="CommentText"/>
      </w:pPr>
      <w:r>
        <w:rPr>
          <w:rStyle w:val="CommentReference"/>
        </w:rPr>
        <w:annotationRef/>
      </w:r>
      <w:r>
        <w:t>should be experiment 4?</w:t>
      </w:r>
    </w:p>
  </w:comment>
  <w:comment w:id="47" w:author="Wilson, Robert C - (bob)" w:date="2021-09-13T12:02:00Z" w:initials="WRC(">
    <w:p w14:paraId="5781E33E" w14:textId="77777777" w:rsidR="00C45AFE" w:rsidRDefault="00C45AFE" w:rsidP="00621041">
      <w:pPr>
        <w:pStyle w:val="CommentText"/>
      </w:pPr>
      <w:r>
        <w:rPr>
          <w:rStyle w:val="CommentReference"/>
        </w:rPr>
        <w:annotationRef/>
      </w:r>
      <w:r>
        <w:t>Need something on the model-free analysis.  P(best) is the probability of choosing objectively the best option – gives some indication of exploitation.  P(switch) is the probability of switching from the last chosen option – gives some indication of exploration.  On the first trial, P(switch) is consistent with directed exploration – akin to p(high info) in previous human studies.  On later trials it’s not so clear because p(switch) could have both a directed and random component.</w:t>
      </w:r>
    </w:p>
  </w:comment>
  <w:comment w:id="50" w:author="Wilson, Robert C - (bob)" w:date="2021-09-13T11:59:00Z" w:initials="WRC(">
    <w:p w14:paraId="2CF7A0D5" w14:textId="77777777" w:rsidR="00C45AFE" w:rsidRDefault="00C45AFE" w:rsidP="00621041">
      <w:pPr>
        <w:pStyle w:val="CommentText"/>
      </w:pPr>
      <w:r>
        <w:rPr>
          <w:rStyle w:val="CommentReference"/>
        </w:rPr>
        <w:annotationRef/>
      </w:r>
      <w:r>
        <w:t>Delta_side_guided is ugly, what about s_guided</w:t>
      </w:r>
    </w:p>
  </w:comment>
  <w:comment w:id="48" w:author="Wilson, Robert C - (bob)" w:date="2021-12-14T11:26:00Z" w:initials="WRC(">
    <w:p w14:paraId="32E1E704" w14:textId="77777777" w:rsidR="00C45AFE" w:rsidRDefault="00C45AFE" w:rsidP="00621041">
      <w:pPr>
        <w:pStyle w:val="CommentText"/>
      </w:pPr>
      <w:r>
        <w:rPr>
          <w:rStyle w:val="CommentReference"/>
        </w:rPr>
        <w:annotationRef/>
      </w:r>
      <w:r>
        <w:t xml:space="preserve">I’m not sure I’d call b (as defined here) a spatial </w:t>
      </w:r>
      <w:r>
        <w:rPr>
          <w:noProof/>
        </w:rPr>
        <w:t>bias looks more like a guided bias</w:t>
      </w:r>
    </w:p>
  </w:comment>
  <w:comment w:id="49" w:author="Wang Siyu" w:date="2021-12-30T01:31:00Z" w:initials="WS">
    <w:p w14:paraId="641432A4" w14:textId="76C3B7E2" w:rsidR="00774F68" w:rsidRDefault="00774F68">
      <w:pPr>
        <w:pStyle w:val="CommentText"/>
      </w:pPr>
      <w:r>
        <w:rPr>
          <w:rStyle w:val="CommentReference"/>
        </w:rPr>
        <w:annotationRef/>
      </w:r>
      <w:r>
        <w:t xml:space="preserve">It is a spatial bias, because we are fitting p(exploit) here as opposed to fitting p(choose right). It is indeed a spatial bias. </w:t>
      </w:r>
    </w:p>
  </w:comment>
  <w:comment w:id="95" w:author="Wilson, Robert C - (bob)" w:date="2021-09-13T12:14:00Z" w:initials="WRC(">
    <w:p w14:paraId="1F6863EA" w14:textId="77777777" w:rsidR="00C45AFE" w:rsidRDefault="00C45AFE" w:rsidP="00621041">
      <w:pPr>
        <w:pStyle w:val="CommentText"/>
      </w:pPr>
      <w:r>
        <w:rPr>
          <w:rStyle w:val="CommentReference"/>
        </w:rPr>
        <w:annotationRef/>
      </w:r>
      <w:r>
        <w:t xml:space="preserve">I think we should refer to this as “switched” not explored. Switching can be directed exporation, random exploration or even expoitation depending on the situation in which it occurs.  </w:t>
      </w:r>
    </w:p>
  </w:comment>
  <w:comment w:id="94" w:author="Wilson, Robert C - (bob)" w:date="2021-09-13T12:05:00Z" w:initials="WRC(">
    <w:p w14:paraId="02CDCB39" w14:textId="77777777" w:rsidR="00C45AFE" w:rsidRDefault="00C45AFE" w:rsidP="00621041">
      <w:pPr>
        <w:pStyle w:val="CommentText"/>
      </w:pPr>
      <w:r>
        <w:rPr>
          <w:rStyle w:val="CommentReference"/>
        </w:rPr>
        <w:annotationRef/>
      </w:r>
      <w:r>
        <w:t>It’s not always clear which version of the rat experiment you are looking at, or if you’re collapsing over experiments.  Would be worth being clear on that</w:t>
      </w:r>
    </w:p>
  </w:comment>
  <w:comment w:id="101" w:author="Wilson, Robert C - (bob)" w:date="2021-09-13T12:11:00Z" w:initials="WRC(">
    <w:p w14:paraId="2BF9FA90" w14:textId="77777777" w:rsidR="00C45AFE" w:rsidRDefault="00C45AFE" w:rsidP="00621041">
      <w:pPr>
        <w:pStyle w:val="CommentText"/>
      </w:pPr>
      <w:r>
        <w:rPr>
          <w:rStyle w:val="CommentReference"/>
        </w:rPr>
        <w:annotationRef/>
      </w:r>
      <w:r>
        <w:t>Felt this point needed empahisizing a bit more</w:t>
      </w:r>
    </w:p>
  </w:comment>
  <w:comment w:id="107" w:author="Wilson, Robert C - (bob)" w:date="2021-12-14T11:34:00Z" w:initials="WRC(">
    <w:p w14:paraId="300E2A47" w14:textId="77777777" w:rsidR="00C45AFE" w:rsidRDefault="00C45AFE" w:rsidP="00621041">
      <w:pPr>
        <w:pStyle w:val="CommentText"/>
      </w:pPr>
      <w:r>
        <w:rPr>
          <w:rStyle w:val="CommentReference"/>
        </w:rPr>
        <w:annotationRef/>
      </w:r>
      <w:r>
        <w:t>Figure 6 needs rearranging – it’s too hard to compare rat and human behavior.  Also the order of the panels needs to change – first reference to Fig 6 is panels E and K.</w:t>
      </w:r>
    </w:p>
    <w:p w14:paraId="2A78A69C" w14:textId="77777777" w:rsidR="00C45AFE" w:rsidRDefault="00C45AFE" w:rsidP="00621041">
      <w:pPr>
        <w:pStyle w:val="CommentText"/>
      </w:pPr>
    </w:p>
    <w:p w14:paraId="719C66B7" w14:textId="77777777" w:rsidR="00C45AFE" w:rsidRDefault="00C45AFE" w:rsidP="00621041">
      <w:pPr>
        <w:pStyle w:val="CommentText"/>
      </w:pPr>
      <w:r>
        <w:t>Do you even need the bar plots in Fig 6?  It’s the same info as in Figure 4, so you could make the same point by refering to first trial in Figure 4A, B where humans and rats are above chance on first trial.  This would significantly simplify Figure 6.</w:t>
      </w:r>
    </w:p>
  </w:comment>
  <w:comment w:id="108" w:author="Wilson, Robert C - (bob)" w:date="2021-12-14T11:40:00Z" w:initials="WRC(">
    <w:p w14:paraId="181D7597" w14:textId="77777777" w:rsidR="00C45AFE" w:rsidRDefault="00C45AFE" w:rsidP="00621041">
      <w:pPr>
        <w:pStyle w:val="CommentText"/>
      </w:pPr>
      <w:r>
        <w:rPr>
          <w:rStyle w:val="CommentReference"/>
        </w:rPr>
        <w:annotationRef/>
      </w:r>
      <w:r>
        <w:t xml:space="preserve">Again panels referenced out of order.  </w:t>
      </w:r>
    </w:p>
  </w:comment>
  <w:comment w:id="114" w:author="Wilson, Robert C - (bob)" w:date="2021-12-14T11:44:00Z" w:initials="WRC(">
    <w:p w14:paraId="3D34E61E" w14:textId="77777777" w:rsidR="00C45AFE" w:rsidRDefault="00C45AFE" w:rsidP="00621041">
      <w:pPr>
        <w:pStyle w:val="CommentText"/>
      </w:pPr>
      <w:r>
        <w:rPr>
          <w:rStyle w:val="CommentReference"/>
        </w:rPr>
        <w:annotationRef/>
      </w:r>
      <w:r>
        <w:t>I’d be tempted to make these panels their own figure</w:t>
      </w:r>
    </w:p>
  </w:comment>
  <w:comment w:id="139" w:author="Wilson, Robert C - (bob)" w:date="2021-12-14T11:47:00Z" w:initials="WRC(">
    <w:p w14:paraId="316CD295" w14:textId="77777777" w:rsidR="00C45AFE" w:rsidRDefault="00C45AFE" w:rsidP="00621041">
      <w:pPr>
        <w:pStyle w:val="CommentText"/>
      </w:pPr>
      <w:r>
        <w:rPr>
          <w:rStyle w:val="CommentReference"/>
        </w:rPr>
        <w:annotationRef/>
      </w:r>
      <w:r>
        <w:t>It’s good to have the density plots – perhaps as supplement - but I feel for ease on the reader, plotting the means in a bar plot of horizon (x-axis) vs parameter (y-axis) would be best</w:t>
      </w:r>
    </w:p>
  </w:comment>
  <w:comment w:id="328" w:author="Wang Siyu" w:date="2021-12-30T02:37:00Z" w:initials="WS">
    <w:p w14:paraId="230307EB" w14:textId="4904ED47" w:rsidR="00A35604" w:rsidRDefault="00A35604">
      <w:pPr>
        <w:pStyle w:val="CommentText"/>
        <w:rPr>
          <w:rStyle w:val="Hyperlink1"/>
        </w:rPr>
      </w:pPr>
      <w:r>
        <w:rPr>
          <w:rStyle w:val="CommentReference"/>
        </w:rPr>
        <w:annotationRef/>
      </w:r>
      <w:r>
        <w:rPr>
          <w:rStyle w:val="Hyperlink1"/>
        </w:rPr>
        <w:t>Deleted this:</w:t>
      </w:r>
    </w:p>
    <w:p w14:paraId="76996CF7" w14:textId="167134E6" w:rsidR="00A35604" w:rsidRDefault="00A35604">
      <w:pPr>
        <w:pStyle w:val="CommentText"/>
        <w:rPr>
          <w:rStyle w:val="Hyperlink1"/>
        </w:rPr>
      </w:pPr>
      <w:r>
        <w:rPr>
          <w:rStyle w:val="Hyperlink1"/>
        </w:rPr>
        <w:t>“Using an open field task, we were able to use two sets of different locations alternatively as new games start as opposed to switching the reward conditions at the same set of locations (as in reversal learning paradigms)”</w:t>
      </w:r>
    </w:p>
    <w:p w14:paraId="1007134E" w14:textId="7C83878C" w:rsidR="00A35604" w:rsidRDefault="00A35604">
      <w:pPr>
        <w:pStyle w:val="CommentText"/>
        <w:rPr>
          <w:rStyle w:val="Hyperlink1"/>
        </w:rPr>
      </w:pPr>
    </w:p>
    <w:p w14:paraId="6251F9CC" w14:textId="77777777" w:rsidR="00A35604" w:rsidRDefault="00A35604">
      <w:pPr>
        <w:pStyle w:val="CommentText"/>
        <w:rPr>
          <w:rStyle w:val="Hyperlink1"/>
        </w:rPr>
      </w:pPr>
    </w:p>
    <w:p w14:paraId="25B1D0F6" w14:textId="24D0336F" w:rsidR="00A35604" w:rsidRDefault="00A35604">
      <w:pPr>
        <w:pStyle w:val="CommentText"/>
      </w:pPr>
    </w:p>
  </w:comment>
  <w:comment w:id="400" w:author="Wilson, Robert C - (bob)" w:date="2021-09-13T12:38:00Z" w:initials="WRC(">
    <w:p w14:paraId="36D7751F" w14:textId="77777777" w:rsidR="00C45AFE" w:rsidRDefault="00C45AFE" w:rsidP="00621041">
      <w:pPr>
        <w:pStyle w:val="CommentText"/>
      </w:pPr>
      <w:r>
        <w:rPr>
          <w:rStyle w:val="CommentReference"/>
        </w:rPr>
        <w:annotationRef/>
      </w:r>
      <w:r>
        <w:t>There are some other cites that we should include.  Think they are in Hashem’s paper on active vs passive vs forced 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46AD5F" w15:done="1"/>
  <w15:commentEx w15:paraId="11D6E905" w15:paraIdParent="6446AD5F" w15:done="1"/>
  <w15:commentEx w15:paraId="7AB32495" w15:done="1"/>
  <w15:commentEx w15:paraId="458F5526" w15:done="1"/>
  <w15:commentEx w15:paraId="26C277BC" w15:done="1"/>
  <w15:commentEx w15:paraId="0D78347A" w15:done="1"/>
  <w15:commentEx w15:paraId="5781E33E" w15:done="1"/>
  <w15:commentEx w15:paraId="2CF7A0D5" w15:done="1"/>
  <w15:commentEx w15:paraId="32E1E704" w15:done="1"/>
  <w15:commentEx w15:paraId="641432A4" w15:paraIdParent="32E1E704" w15:done="1"/>
  <w15:commentEx w15:paraId="1F6863EA" w15:done="1"/>
  <w15:commentEx w15:paraId="02CDCB39" w15:done="1"/>
  <w15:commentEx w15:paraId="2BF9FA90" w15:done="1"/>
  <w15:commentEx w15:paraId="719C66B7" w15:done="1"/>
  <w15:commentEx w15:paraId="181D7597" w15:done="1"/>
  <w15:commentEx w15:paraId="3D34E61E" w15:done="1"/>
  <w15:commentEx w15:paraId="316CD295" w15:done="1"/>
  <w15:commentEx w15:paraId="25B1D0F6" w15:done="1"/>
  <w15:commentEx w15:paraId="36D7751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784EC" w16cex:dateUtc="2021-12-30T06:07:00Z"/>
  <w16cex:commentExtensible w16cex:durableId="25778A8A" w16cex:dateUtc="2021-12-30T06:31:00Z"/>
  <w16cex:commentExtensible w16cex:durableId="257799F2" w16cex:dateUtc="2021-12-30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46AD5F" w16cid:durableId="2576DFF8"/>
  <w16cid:commentId w16cid:paraId="11D6E905" w16cid:durableId="257784EC"/>
  <w16cid:commentId w16cid:paraId="7AB32495" w16cid:durableId="2576DFF9"/>
  <w16cid:commentId w16cid:paraId="458F5526" w16cid:durableId="2576DFFA"/>
  <w16cid:commentId w16cid:paraId="26C277BC" w16cid:durableId="2576DFFB"/>
  <w16cid:commentId w16cid:paraId="0D78347A" w16cid:durableId="2576DFFC"/>
  <w16cid:commentId w16cid:paraId="5781E33E" w16cid:durableId="2576DFFD"/>
  <w16cid:commentId w16cid:paraId="2CF7A0D5" w16cid:durableId="2576DFFE"/>
  <w16cid:commentId w16cid:paraId="32E1E704" w16cid:durableId="2576DFFF"/>
  <w16cid:commentId w16cid:paraId="641432A4" w16cid:durableId="25778A8A"/>
  <w16cid:commentId w16cid:paraId="1F6863EA" w16cid:durableId="2576E000"/>
  <w16cid:commentId w16cid:paraId="02CDCB39" w16cid:durableId="2576E001"/>
  <w16cid:commentId w16cid:paraId="2BF9FA90" w16cid:durableId="2576E002"/>
  <w16cid:commentId w16cid:paraId="719C66B7" w16cid:durableId="2576E003"/>
  <w16cid:commentId w16cid:paraId="181D7597" w16cid:durableId="2576E004"/>
  <w16cid:commentId w16cid:paraId="3D34E61E" w16cid:durableId="2576E005"/>
  <w16cid:commentId w16cid:paraId="316CD295" w16cid:durableId="2576E006"/>
  <w16cid:commentId w16cid:paraId="25B1D0F6" w16cid:durableId="257799F2"/>
  <w16cid:commentId w16cid:paraId="36D7751F" w16cid:durableId="2576E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ro"/>
    <w:panose1 w:val="02000503000000020004"/>
    <w:charset w:val="00"/>
    <w:family w:val="auto"/>
    <w:pitch w:val="variable"/>
    <w:sig w:usb0="E50002FF" w:usb1="500079DB" w:usb2="00000010" w:usb3="00000000" w:csb0="00000001" w:csb1="00000000"/>
  </w:font>
  <w:font w:name="AdvPA183">
    <w:altName w:val="Cambria"/>
    <w:panose1 w:val="020B0604020202020204"/>
    <w:charset w:val="00"/>
    <w:family w:val="roman"/>
    <w:pitch w:val="default"/>
  </w:font>
  <w:font w:name="AdvPA189">
    <w:altName w:val="Cambria"/>
    <w:panose1 w:val="020B0604020202020204"/>
    <w:charset w:val="00"/>
    <w:family w:val="roman"/>
    <w:pitch w:val="default"/>
  </w:font>
  <w:font w:name="AdvPA186">
    <w:altName w:val="Cambri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32FC4"/>
    <w:multiLevelType w:val="hybridMultilevel"/>
    <w:tmpl w:val="45D8E014"/>
    <w:lvl w:ilvl="0" w:tplc="AAC4A03A">
      <w:start w:val="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C6DF2"/>
    <w:multiLevelType w:val="hybridMultilevel"/>
    <w:tmpl w:val="F96C3D5A"/>
    <w:lvl w:ilvl="0" w:tplc="623CF83E">
      <w:start w:val="1"/>
      <w:numFmt w:val="decimal"/>
      <w:lvlText w:val="%1."/>
      <w:lvlJc w:val="left"/>
      <w:pPr>
        <w:ind w:left="108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ng Siyu">
    <w15:presenceInfo w15:providerId="Windows Live" w15:userId="3f00a5b4dc936d2d"/>
  </w15:person>
  <w15:person w15:author="Wilson, Robert C - (bob)">
    <w15:presenceInfo w15:providerId="AD" w15:userId="S::bob@email.arizona.edu::43695bac-1daf-450d-a90d-d4594cee0853"/>
  </w15:person>
  <w15:person w15:author="Wieland, Julia Rachel - (juliawieland)">
    <w15:presenceInfo w15:providerId="AD" w15:userId="S::juliawieland@email.arizona.edu::5d158ec9-bac6-434c-8871-2370db4f537b"/>
  </w15:person>
  <w15:person w15:author="Fellous, Jean-Marc - (fellous)">
    <w15:presenceInfo w15:providerId="None" w15:userId="Fellous, Jean-Marc - (fell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9ef9zwo2s9x5edex5x2fpn29pa5edwd9wp&quot;&gt;ratEE_finalpas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record-ids&gt;&lt;/item&gt;&lt;/Libraries&gt;"/>
  </w:docVars>
  <w:rsids>
    <w:rsidRoot w:val="00291342"/>
    <w:rsid w:val="000061FA"/>
    <w:rsid w:val="00007B6A"/>
    <w:rsid w:val="00014F1D"/>
    <w:rsid w:val="0002474F"/>
    <w:rsid w:val="00024F66"/>
    <w:rsid w:val="00045E59"/>
    <w:rsid w:val="0006031E"/>
    <w:rsid w:val="000621A7"/>
    <w:rsid w:val="000632DD"/>
    <w:rsid w:val="00064B27"/>
    <w:rsid w:val="000C5828"/>
    <w:rsid w:val="000D463B"/>
    <w:rsid w:val="000D7CAC"/>
    <w:rsid w:val="000E1665"/>
    <w:rsid w:val="000E6491"/>
    <w:rsid w:val="00115CAC"/>
    <w:rsid w:val="00127ADA"/>
    <w:rsid w:val="00135C02"/>
    <w:rsid w:val="001533EE"/>
    <w:rsid w:val="00156466"/>
    <w:rsid w:val="00170930"/>
    <w:rsid w:val="00171B2D"/>
    <w:rsid w:val="00173254"/>
    <w:rsid w:val="001869BC"/>
    <w:rsid w:val="001877BB"/>
    <w:rsid w:val="001A5459"/>
    <w:rsid w:val="001A6ED0"/>
    <w:rsid w:val="001B062B"/>
    <w:rsid w:val="0020223E"/>
    <w:rsid w:val="00204655"/>
    <w:rsid w:val="00247EBF"/>
    <w:rsid w:val="0027221D"/>
    <w:rsid w:val="0028784F"/>
    <w:rsid w:val="00291342"/>
    <w:rsid w:val="002C21E1"/>
    <w:rsid w:val="002E3041"/>
    <w:rsid w:val="00304725"/>
    <w:rsid w:val="00313C8C"/>
    <w:rsid w:val="003154D5"/>
    <w:rsid w:val="003433AA"/>
    <w:rsid w:val="003448C6"/>
    <w:rsid w:val="0035118D"/>
    <w:rsid w:val="0036020C"/>
    <w:rsid w:val="00360B13"/>
    <w:rsid w:val="00387CB0"/>
    <w:rsid w:val="003A68B1"/>
    <w:rsid w:val="003B3A92"/>
    <w:rsid w:val="003C5F29"/>
    <w:rsid w:val="003E0EE3"/>
    <w:rsid w:val="003E3ABA"/>
    <w:rsid w:val="003F4DFC"/>
    <w:rsid w:val="00402F9F"/>
    <w:rsid w:val="00414744"/>
    <w:rsid w:val="00457559"/>
    <w:rsid w:val="004706A2"/>
    <w:rsid w:val="00476851"/>
    <w:rsid w:val="00482149"/>
    <w:rsid w:val="004B4BFF"/>
    <w:rsid w:val="004E6032"/>
    <w:rsid w:val="004F6AC2"/>
    <w:rsid w:val="0050175F"/>
    <w:rsid w:val="00504CB0"/>
    <w:rsid w:val="005155AB"/>
    <w:rsid w:val="0053152A"/>
    <w:rsid w:val="00534B30"/>
    <w:rsid w:val="00542149"/>
    <w:rsid w:val="00556D08"/>
    <w:rsid w:val="005634DF"/>
    <w:rsid w:val="00563CD6"/>
    <w:rsid w:val="0056789B"/>
    <w:rsid w:val="005714D2"/>
    <w:rsid w:val="00586CEC"/>
    <w:rsid w:val="005956B7"/>
    <w:rsid w:val="005B060B"/>
    <w:rsid w:val="005B1419"/>
    <w:rsid w:val="005B7761"/>
    <w:rsid w:val="005D756C"/>
    <w:rsid w:val="005D7E21"/>
    <w:rsid w:val="005E3138"/>
    <w:rsid w:val="006054EA"/>
    <w:rsid w:val="00621041"/>
    <w:rsid w:val="00624439"/>
    <w:rsid w:val="00627B61"/>
    <w:rsid w:val="00632D77"/>
    <w:rsid w:val="0063511B"/>
    <w:rsid w:val="00647025"/>
    <w:rsid w:val="00670C53"/>
    <w:rsid w:val="00671540"/>
    <w:rsid w:val="00684E79"/>
    <w:rsid w:val="00694B37"/>
    <w:rsid w:val="006A3647"/>
    <w:rsid w:val="006B0230"/>
    <w:rsid w:val="006B0A81"/>
    <w:rsid w:val="006B30E5"/>
    <w:rsid w:val="006B3A4A"/>
    <w:rsid w:val="006C6472"/>
    <w:rsid w:val="006D7341"/>
    <w:rsid w:val="00733770"/>
    <w:rsid w:val="0074073C"/>
    <w:rsid w:val="00743061"/>
    <w:rsid w:val="0074348C"/>
    <w:rsid w:val="00774BA7"/>
    <w:rsid w:val="00774F68"/>
    <w:rsid w:val="00792CA7"/>
    <w:rsid w:val="007A0691"/>
    <w:rsid w:val="007B4D28"/>
    <w:rsid w:val="007D6B90"/>
    <w:rsid w:val="007D6F65"/>
    <w:rsid w:val="007F5D1D"/>
    <w:rsid w:val="00800E92"/>
    <w:rsid w:val="00801F69"/>
    <w:rsid w:val="00802161"/>
    <w:rsid w:val="00806A4B"/>
    <w:rsid w:val="00825992"/>
    <w:rsid w:val="00841D9D"/>
    <w:rsid w:val="00843594"/>
    <w:rsid w:val="00862F9B"/>
    <w:rsid w:val="00865CD5"/>
    <w:rsid w:val="008A541E"/>
    <w:rsid w:val="008C03AA"/>
    <w:rsid w:val="008D5C02"/>
    <w:rsid w:val="008F4977"/>
    <w:rsid w:val="009034D7"/>
    <w:rsid w:val="00904ED7"/>
    <w:rsid w:val="009270E8"/>
    <w:rsid w:val="00934D77"/>
    <w:rsid w:val="00940016"/>
    <w:rsid w:val="0094664B"/>
    <w:rsid w:val="0095389C"/>
    <w:rsid w:val="0095471B"/>
    <w:rsid w:val="00962FA9"/>
    <w:rsid w:val="00966909"/>
    <w:rsid w:val="009679D1"/>
    <w:rsid w:val="009846AD"/>
    <w:rsid w:val="00997486"/>
    <w:rsid w:val="009A401C"/>
    <w:rsid w:val="009B5673"/>
    <w:rsid w:val="009C4742"/>
    <w:rsid w:val="009D4328"/>
    <w:rsid w:val="009D4D73"/>
    <w:rsid w:val="009D5DEF"/>
    <w:rsid w:val="009E0C13"/>
    <w:rsid w:val="00A03A34"/>
    <w:rsid w:val="00A047D9"/>
    <w:rsid w:val="00A067E6"/>
    <w:rsid w:val="00A24659"/>
    <w:rsid w:val="00A26E5D"/>
    <w:rsid w:val="00A35604"/>
    <w:rsid w:val="00A37A3C"/>
    <w:rsid w:val="00A50C52"/>
    <w:rsid w:val="00A53DF2"/>
    <w:rsid w:val="00A66E8E"/>
    <w:rsid w:val="00A73EBE"/>
    <w:rsid w:val="00A80D5E"/>
    <w:rsid w:val="00A869A0"/>
    <w:rsid w:val="00A900B1"/>
    <w:rsid w:val="00A90EE8"/>
    <w:rsid w:val="00A92E45"/>
    <w:rsid w:val="00A9405D"/>
    <w:rsid w:val="00A95CD5"/>
    <w:rsid w:val="00A96465"/>
    <w:rsid w:val="00AD4A39"/>
    <w:rsid w:val="00B01B9C"/>
    <w:rsid w:val="00B06A09"/>
    <w:rsid w:val="00B11C38"/>
    <w:rsid w:val="00B34EC4"/>
    <w:rsid w:val="00B779FB"/>
    <w:rsid w:val="00B87651"/>
    <w:rsid w:val="00BC0B0E"/>
    <w:rsid w:val="00BC3925"/>
    <w:rsid w:val="00BC7D08"/>
    <w:rsid w:val="00BD0CB7"/>
    <w:rsid w:val="00BD730D"/>
    <w:rsid w:val="00BF548C"/>
    <w:rsid w:val="00C05579"/>
    <w:rsid w:val="00C176CB"/>
    <w:rsid w:val="00C22C4F"/>
    <w:rsid w:val="00C272AD"/>
    <w:rsid w:val="00C41B66"/>
    <w:rsid w:val="00C45AFE"/>
    <w:rsid w:val="00C656C0"/>
    <w:rsid w:val="00C91083"/>
    <w:rsid w:val="00C912C7"/>
    <w:rsid w:val="00CB3B71"/>
    <w:rsid w:val="00CC668C"/>
    <w:rsid w:val="00CD5BAE"/>
    <w:rsid w:val="00CF0101"/>
    <w:rsid w:val="00CF16E8"/>
    <w:rsid w:val="00D01B85"/>
    <w:rsid w:val="00D117B0"/>
    <w:rsid w:val="00D339B9"/>
    <w:rsid w:val="00D42D03"/>
    <w:rsid w:val="00D6029B"/>
    <w:rsid w:val="00D61A85"/>
    <w:rsid w:val="00D74D3F"/>
    <w:rsid w:val="00D968C5"/>
    <w:rsid w:val="00DA2F07"/>
    <w:rsid w:val="00DD2178"/>
    <w:rsid w:val="00DD5796"/>
    <w:rsid w:val="00DE363E"/>
    <w:rsid w:val="00DF22F1"/>
    <w:rsid w:val="00DF31DE"/>
    <w:rsid w:val="00E300D7"/>
    <w:rsid w:val="00E54DE0"/>
    <w:rsid w:val="00E56082"/>
    <w:rsid w:val="00E61D13"/>
    <w:rsid w:val="00E66D8D"/>
    <w:rsid w:val="00E95805"/>
    <w:rsid w:val="00EB28F7"/>
    <w:rsid w:val="00ED52AB"/>
    <w:rsid w:val="00F0782F"/>
    <w:rsid w:val="00F2486D"/>
    <w:rsid w:val="00F26FAF"/>
    <w:rsid w:val="00F46912"/>
    <w:rsid w:val="00F566AB"/>
    <w:rsid w:val="00F60BE3"/>
    <w:rsid w:val="00F62E1A"/>
    <w:rsid w:val="00F6463A"/>
    <w:rsid w:val="00F70129"/>
    <w:rsid w:val="00F80BDB"/>
    <w:rsid w:val="00F91231"/>
    <w:rsid w:val="00F97F08"/>
    <w:rsid w:val="00FC7F82"/>
    <w:rsid w:val="00FE13CE"/>
    <w:rsid w:val="00FF1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6739"/>
  <w15:chartTrackingRefBased/>
  <w15:docId w15:val="{4C761304-AF13-482E-AD15-C02A3212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4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Body"/>
    <w:link w:val="Heading2Char"/>
    <w:uiPriority w:val="9"/>
    <w:unhideWhenUsed/>
    <w:qFormat/>
    <w:rsid w:val="00621041"/>
    <w:pPr>
      <w:keepNext/>
      <w:keepLines/>
      <w:pBdr>
        <w:top w:val="nil"/>
        <w:left w:val="nil"/>
        <w:bottom w:val="nil"/>
        <w:right w:val="nil"/>
        <w:between w:val="nil"/>
        <w:bar w:val="nil"/>
      </w:pBdr>
      <w:spacing w:before="40" w:after="0" w:line="240" w:lineRule="auto"/>
      <w:outlineLvl w:val="1"/>
    </w:pPr>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621041"/>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621041"/>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621041"/>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styleId="Hyperlink">
    <w:name w:val="Hyperlink"/>
    <w:rsid w:val="00621041"/>
    <w:rPr>
      <w:u w:val="single"/>
    </w:rPr>
  </w:style>
  <w:style w:type="paragraph" w:customStyle="1" w:styleId="HeaderFooter">
    <w:name w:val="Header &amp; Footer"/>
    <w:rsid w:val="0062104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styleId="Title">
    <w:name w:val="Title"/>
    <w:next w:val="Body"/>
    <w:link w:val="TitleChar"/>
    <w:uiPriority w:val="10"/>
    <w:qFormat/>
    <w:rsid w:val="00621041"/>
    <w:pPr>
      <w:pBdr>
        <w:top w:val="nil"/>
        <w:left w:val="nil"/>
        <w:bottom w:val="nil"/>
        <w:right w:val="nil"/>
        <w:between w:val="nil"/>
        <w:bar w:val="nil"/>
      </w:pBdr>
      <w:spacing w:after="0" w:line="240" w:lineRule="auto"/>
      <w:jc w:val="center"/>
    </w:pPr>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621041"/>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Hyperlink0">
    <w:name w:val="Hyperlink.0"/>
    <w:basedOn w:val="Hyperlink"/>
    <w:rsid w:val="00621041"/>
    <w:rPr>
      <w:outline w:val="0"/>
      <w:color w:val="0563C1"/>
      <w:u w:val="single" w:color="0563C1"/>
    </w:rPr>
  </w:style>
  <w:style w:type="paragraph" w:customStyle="1" w:styleId="Heading">
    <w:name w:val="Heading"/>
    <w:next w:val="Body"/>
    <w:rsid w:val="00621041"/>
    <w:pPr>
      <w:keepNext/>
      <w:keepLines/>
      <w:pBdr>
        <w:top w:val="nil"/>
        <w:left w:val="nil"/>
        <w:bottom w:val="nil"/>
        <w:right w:val="nil"/>
        <w:between w:val="nil"/>
        <w:bar w:val="nil"/>
      </w:pBdr>
      <w:spacing w:after="240" w:line="240" w:lineRule="auto"/>
      <w:outlineLvl w:val="0"/>
    </w:pPr>
    <w:rPr>
      <w:rFonts w:ascii="Arial" w:eastAsia="Arial Unicode MS" w:hAnsi="Arial" w:cs="Arial Unicode MS"/>
      <w:b/>
      <w:bCs/>
      <w:color w:val="000000"/>
      <w:sz w:val="28"/>
      <w:szCs w:val="28"/>
      <w:u w:color="000000"/>
      <w:bdr w:val="nil"/>
      <w:lang w:val="de-DE"/>
      <w14:textOutline w14:w="0" w14:cap="flat" w14:cmpd="sng" w14:algn="ctr">
        <w14:noFill/>
        <w14:prstDash w14:val="solid"/>
        <w14:bevel/>
      </w14:textOutline>
    </w:rPr>
  </w:style>
  <w:style w:type="character" w:customStyle="1" w:styleId="None">
    <w:name w:val="None"/>
    <w:rsid w:val="00621041"/>
  </w:style>
  <w:style w:type="character" w:customStyle="1" w:styleId="Hyperlink1">
    <w:name w:val="Hyperlink.1"/>
    <w:basedOn w:val="None"/>
    <w:rsid w:val="00621041"/>
  </w:style>
  <w:style w:type="paragraph" w:customStyle="1" w:styleId="Default">
    <w:name w:val="Default"/>
    <w:rsid w:val="00621041"/>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paragraph" w:styleId="CommentText">
    <w:name w:val="annotation text"/>
    <w:basedOn w:val="Normal"/>
    <w:link w:val="CommentTextChar"/>
    <w:uiPriority w:val="99"/>
    <w:unhideWhenUsed/>
    <w:rsid w:val="00621041"/>
    <w:rPr>
      <w:sz w:val="20"/>
      <w:szCs w:val="20"/>
    </w:rPr>
  </w:style>
  <w:style w:type="character" w:customStyle="1" w:styleId="CommentTextChar">
    <w:name w:val="Comment Text Char"/>
    <w:basedOn w:val="DefaultParagraphFont"/>
    <w:link w:val="CommentText"/>
    <w:uiPriority w:val="99"/>
    <w:rsid w:val="00621041"/>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621041"/>
    <w:rPr>
      <w:sz w:val="16"/>
      <w:szCs w:val="16"/>
    </w:rPr>
  </w:style>
  <w:style w:type="paragraph" w:styleId="BalloonText">
    <w:name w:val="Balloon Text"/>
    <w:basedOn w:val="Normal"/>
    <w:link w:val="BalloonTextChar"/>
    <w:uiPriority w:val="99"/>
    <w:semiHidden/>
    <w:unhideWhenUsed/>
    <w:rsid w:val="00621041"/>
    <w:rPr>
      <w:sz w:val="18"/>
      <w:szCs w:val="18"/>
    </w:rPr>
  </w:style>
  <w:style w:type="character" w:customStyle="1" w:styleId="BalloonTextChar">
    <w:name w:val="Balloon Text Char"/>
    <w:basedOn w:val="DefaultParagraphFont"/>
    <w:link w:val="BalloonText"/>
    <w:uiPriority w:val="99"/>
    <w:semiHidden/>
    <w:rsid w:val="00621041"/>
    <w:rPr>
      <w:rFonts w:ascii="Times New Roman" w:eastAsia="Arial Unicode MS" w:hAnsi="Times New Roman" w:cs="Times New Roman"/>
      <w:sz w:val="18"/>
      <w:szCs w:val="18"/>
      <w:bdr w:val="nil"/>
    </w:rPr>
  </w:style>
  <w:style w:type="character" w:customStyle="1" w:styleId="CommentSubjectChar">
    <w:name w:val="Comment Subject Char"/>
    <w:basedOn w:val="CommentTextChar"/>
    <w:link w:val="CommentSubject"/>
    <w:uiPriority w:val="99"/>
    <w:semiHidden/>
    <w:rsid w:val="00621041"/>
    <w:rPr>
      <w:rFonts w:ascii="Times New Roman" w:eastAsia="Arial Unicode MS" w:hAnsi="Times New Roman" w:cs="Times New Roman"/>
      <w:b/>
      <w:bCs/>
      <w:sz w:val="20"/>
      <w:szCs w:val="20"/>
      <w:bdr w:val="nil"/>
    </w:rPr>
  </w:style>
  <w:style w:type="paragraph" w:styleId="CommentSubject">
    <w:name w:val="annotation subject"/>
    <w:basedOn w:val="CommentText"/>
    <w:next w:val="CommentText"/>
    <w:link w:val="CommentSubjectChar"/>
    <w:uiPriority w:val="99"/>
    <w:semiHidden/>
    <w:unhideWhenUsed/>
    <w:rsid w:val="00621041"/>
    <w:rPr>
      <w:b/>
      <w:bCs/>
    </w:rPr>
  </w:style>
  <w:style w:type="character" w:customStyle="1" w:styleId="EndnoteTextChar">
    <w:name w:val="Endnote Text Char"/>
    <w:basedOn w:val="DefaultParagraphFont"/>
    <w:link w:val="EndnoteText"/>
    <w:uiPriority w:val="99"/>
    <w:semiHidden/>
    <w:rsid w:val="00621041"/>
    <w:rPr>
      <w:rFonts w:ascii="Times New Roman" w:eastAsia="Arial Unicode MS" w:hAnsi="Times New Roman" w:cs="Times New Roman"/>
      <w:sz w:val="20"/>
      <w:szCs w:val="20"/>
      <w:bdr w:val="nil"/>
    </w:rPr>
  </w:style>
  <w:style w:type="paragraph" w:styleId="EndnoteText">
    <w:name w:val="endnote text"/>
    <w:basedOn w:val="Normal"/>
    <w:link w:val="EndnoteTextChar"/>
    <w:uiPriority w:val="99"/>
    <w:semiHidden/>
    <w:unhideWhenUsed/>
    <w:rsid w:val="00621041"/>
    <w:rPr>
      <w:sz w:val="20"/>
      <w:szCs w:val="20"/>
    </w:rPr>
  </w:style>
  <w:style w:type="character" w:styleId="EndnoteReference">
    <w:name w:val="endnote reference"/>
    <w:basedOn w:val="DefaultParagraphFont"/>
    <w:uiPriority w:val="99"/>
    <w:semiHidden/>
    <w:unhideWhenUsed/>
    <w:rsid w:val="00621041"/>
    <w:rPr>
      <w:vertAlign w:val="superscript"/>
    </w:rPr>
  </w:style>
  <w:style w:type="paragraph" w:styleId="ListParagraph">
    <w:name w:val="List Paragraph"/>
    <w:basedOn w:val="Normal"/>
    <w:uiPriority w:val="34"/>
    <w:qFormat/>
    <w:rsid w:val="00621041"/>
    <w:pPr>
      <w:ind w:left="720"/>
      <w:contextualSpacing/>
    </w:pPr>
  </w:style>
  <w:style w:type="paragraph" w:styleId="Caption">
    <w:name w:val="caption"/>
    <w:basedOn w:val="Normal"/>
    <w:next w:val="Normal"/>
    <w:uiPriority w:val="35"/>
    <w:unhideWhenUsed/>
    <w:qFormat/>
    <w:rsid w:val="00621041"/>
    <w:pPr>
      <w:spacing w:after="200"/>
    </w:pPr>
    <w:rPr>
      <w:i/>
      <w:iCs/>
      <w:color w:val="44546A" w:themeColor="text2"/>
      <w:sz w:val="18"/>
      <w:szCs w:val="18"/>
    </w:rPr>
  </w:style>
  <w:style w:type="paragraph" w:customStyle="1" w:styleId="EndNoteBibliographyTitle">
    <w:name w:val="EndNote Bibliography Title"/>
    <w:basedOn w:val="Normal"/>
    <w:link w:val="EndNoteBibliographyTitleChar"/>
    <w:rsid w:val="00621041"/>
    <w:pPr>
      <w:jc w:val="center"/>
    </w:pPr>
    <w:rPr>
      <w:color w:val="000000"/>
      <w:u w:color="000000"/>
      <w14:textOutline w14:w="0" w14:cap="flat" w14:cmpd="sng" w14:algn="ctr">
        <w14:noFill/>
        <w14:prstDash w14:val="solid"/>
        <w14:bevel/>
      </w14:textOutline>
    </w:rPr>
  </w:style>
  <w:style w:type="character" w:customStyle="1" w:styleId="EndNoteBibliographyTitleChar">
    <w:name w:val="EndNote Bibliography Title Char"/>
    <w:basedOn w:val="BodyChar"/>
    <w:link w:val="EndNoteBibliographyTitle"/>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621041"/>
    <w:rPr>
      <w:color w:val="000000"/>
      <w:u w:color="000000"/>
      <w14:textOutline w14:w="0" w14:cap="flat" w14:cmpd="sng" w14:algn="ctr">
        <w14:noFill/>
        <w14:prstDash w14:val="solid"/>
        <w14:bevel/>
      </w14:textOutline>
    </w:rPr>
  </w:style>
  <w:style w:type="character" w:customStyle="1" w:styleId="EndNoteBibliographyChar">
    <w:name w:val="EndNote Bibliography Char"/>
    <w:basedOn w:val="BodyChar"/>
    <w:link w:val="EndNoteBibliography"/>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6210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Revision">
    <w:name w:val="Revision"/>
    <w:hidden/>
    <w:uiPriority w:val="99"/>
    <w:semiHidden/>
    <w:rsid w:val="006B0A81"/>
    <w:pPr>
      <w:spacing w:after="0" w:line="240" w:lineRule="auto"/>
    </w:pPr>
    <w:rPr>
      <w:rFonts w:ascii="Times New Roman" w:eastAsia="Arial Unicode MS" w:hAnsi="Times New Roman" w:cs="Times New Roman"/>
      <w:sz w:val="24"/>
      <w:szCs w:val="24"/>
      <w:bdr w:val="nil"/>
    </w:rPr>
  </w:style>
  <w:style w:type="character" w:styleId="PlaceholderText">
    <w:name w:val="Placeholder Text"/>
    <w:basedOn w:val="DefaultParagraphFont"/>
    <w:uiPriority w:val="99"/>
    <w:semiHidden/>
    <w:rsid w:val="005678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fellous@arizon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18</Pages>
  <Words>11167</Words>
  <Characters>63658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Fellous, Jean-Marc - (fellous)</dc:creator>
  <cp:keywords/>
  <dc:description/>
  <cp:lastModifiedBy>Wang Siyu</cp:lastModifiedBy>
  <cp:revision>1954</cp:revision>
  <dcterms:created xsi:type="dcterms:W3CDTF">2021-12-19T18:16:00Z</dcterms:created>
  <dcterms:modified xsi:type="dcterms:W3CDTF">2021-12-31T13:33:00Z</dcterms:modified>
</cp:coreProperties>
</file>