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4C1D" w14:textId="352BD918" w:rsidR="00456721" w:rsidRDefault="004172B0">
      <w:pPr>
        <w:pStyle w:val="Title"/>
      </w:pPr>
      <w:commentRangeStart w:id="0"/>
      <w:del w:id="1" w:author="Yi Wei" w:date="2021-07-11T02:17:00Z">
        <w:r w:rsidDel="00072F5E">
          <w:delText>Behavioral investigations of the explore-exploit tradeoff in rats</w:delText>
        </w:r>
      </w:del>
      <w:ins w:id="2" w:author="Yi Wei" w:date="2021-07-11T02:18:00Z">
        <w:r w:rsidR="00FE4659">
          <w:t>An i</w:t>
        </w:r>
      </w:ins>
      <w:ins w:id="3" w:author="Yi Wei" w:date="2021-07-11T02:17:00Z">
        <w:r w:rsidR="00072F5E">
          <w:t>nvestigation of the effects</w:t>
        </w:r>
      </w:ins>
      <w:ins w:id="4" w:author="Yi Wei" w:date="2021-07-11T02:18:00Z">
        <w:r w:rsidR="00072F5E">
          <w:t xml:space="preserve"> of horizon and guided choices </w:t>
        </w:r>
        <w:r w:rsidR="0020454B">
          <w:t xml:space="preserve">on explore-exploit decisions </w:t>
        </w:r>
        <w:r w:rsidR="00072F5E">
          <w:t>in rodents</w:t>
        </w:r>
      </w:ins>
      <w:commentRangeEnd w:id="0"/>
      <w:ins w:id="5" w:author="Yi Wei" w:date="2021-07-11T02:35:00Z">
        <w:r w:rsidR="00EC35D9">
          <w:rPr>
            <w:rStyle w:val="CommentReference"/>
            <w:rFonts w:ascii="Times New Roman" w:hAnsi="Times New Roman" w:cs="Times New Roman"/>
            <w:color w:val="auto"/>
            <w:spacing w:val="0"/>
            <w:kern w:val="0"/>
            <w14:textOutline w14:w="0" w14:cap="rnd" w14:cmpd="sng" w14:algn="ctr">
              <w14:noFill/>
              <w14:prstDash w14:val="solid"/>
              <w14:bevel/>
            </w14:textOutline>
          </w:rPr>
          <w:commentReference w:id="0"/>
        </w:r>
      </w:ins>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and Jean-Marc Fellous</w:t>
      </w:r>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 xml:space="preserve">Department of Biomedical Engineering,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Jean-Marc Fellous</w:t>
      </w:r>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10" w:history="1">
        <w:r>
          <w:rPr>
            <w:rStyle w:val="Hyperlink0"/>
            <w:lang w:val="it-IT"/>
          </w:rPr>
          <w:t>fellous@arizona.edu</w:t>
        </w:r>
      </w:hyperlink>
    </w:p>
    <w:p w14:paraId="78694FC1" w14:textId="77777777" w:rsidR="00456721" w:rsidRDefault="00456721">
      <w:pPr>
        <w:pStyle w:val="Body"/>
      </w:pPr>
    </w:p>
    <w:p w14:paraId="7B25A05C" w14:textId="77777777" w:rsidR="00456721" w:rsidRDefault="004172B0">
      <w:pPr>
        <w:pStyle w:val="Body"/>
      </w:pPr>
      <w:r>
        <w:rPr>
          <w:lang w:val="de-DE"/>
        </w:rPr>
        <w:t>Abstract: 197 words</w:t>
      </w:r>
    </w:p>
    <w:p w14:paraId="6D85F65C" w14:textId="77777777" w:rsidR="00456721" w:rsidRDefault="004172B0">
      <w:pPr>
        <w:pStyle w:val="Body"/>
      </w:pPr>
      <w:r>
        <w:t>Number of figures: 8</w:t>
      </w:r>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021C7668" w:rsidR="00456721" w:rsidRDefault="004172B0">
      <w:pPr>
        <w:pStyle w:val="Body"/>
      </w:pPr>
      <w:r>
        <w:t xml:space="preserve">Humans and animals have to balance the need for exploring new options and exploiting </w:t>
      </w:r>
      <w:del w:id="6" w:author="Fellous, Jean-Marc - (fellous)" w:date="2021-09-10T10:31:00Z">
        <w:r w:rsidDel="007B46D9">
          <w:delText xml:space="preserve">existing </w:delText>
        </w:r>
      </w:del>
      <w:ins w:id="7" w:author="Fellous, Jean-Marc - (fellous)" w:date="2021-09-10T10:31:00Z">
        <w:r w:rsidR="007B46D9">
          <w:t xml:space="preserve">known </w:t>
        </w:r>
      </w:ins>
      <w:r>
        <w:t xml:space="preserve">options that </w:t>
      </w:r>
      <w:del w:id="8" w:author="Fellous, Jean-Marc - (fellous)" w:date="2021-09-10T10:31:00Z">
        <w:r w:rsidDel="007B46D9">
          <w:delText>are known to be good</w:delText>
        </w:r>
      </w:del>
      <w:ins w:id="9" w:author="Fellous, Jean-Marc - (fellous)" w:date="2021-09-10T10:31:00Z">
        <w:r w:rsidR="007B46D9">
          <w:t>yield good outcomes</w:t>
        </w:r>
      </w:ins>
      <w:r>
        <w:t xml:space="preserve">. This tradeoff is known as the explore-exploit dilemma. To better understand the neural mechanism underlying how humans and animals solve the explore-exploit dilemma, a good animal behavioral model is critical. Most previous explore-exploit studies in rodents used ethologically unrealistic operant </w:t>
      </w:r>
      <w:proofErr w:type="spellStart"/>
      <w:r>
        <w:t>boxes</w:t>
      </w:r>
      <w:ins w:id="10" w:author="Fellous, Jean-Marc - (fellous)" w:date="2021-08-09T12:49:00Z">
        <w:r w:rsidR="00387DFE">
          <w:t>.</w:t>
        </w:r>
      </w:ins>
      <w:del w:id="11" w:author="Fellous, Jean-Marc - (fellous)" w:date="2021-08-09T12:49:00Z">
        <w:r w:rsidDel="00387DFE">
          <w:delText xml:space="preserve"> and </w:delText>
        </w:r>
      </w:del>
      <w:ins w:id="12" w:author="Fellous, Jean-Marc - (fellous)" w:date="2021-08-09T12:49:00Z">
        <w:r w:rsidR="00387DFE">
          <w:t>R</w:t>
        </w:r>
      </w:ins>
      <w:del w:id="13" w:author="Fellous, Jean-Marc - (fellous)" w:date="2021-08-09T12:49:00Z">
        <w:r w:rsidDel="00387DFE">
          <w:delText>r</w:delText>
        </w:r>
      </w:del>
      <w:r>
        <w:t>eversal</w:t>
      </w:r>
      <w:proofErr w:type="spellEnd"/>
      <w:r>
        <w:t xml:space="preserve"> learning paradigms </w:t>
      </w:r>
      <w:ins w:id="14" w:author="Fellous, Jean-Marc - (fellous)" w:date="2021-08-09T12:48:00Z">
        <w:r w:rsidR="00387DFE">
          <w:t xml:space="preserve">in </w:t>
        </w:r>
      </w:ins>
      <w:r>
        <w:t xml:space="preserve">which </w:t>
      </w:r>
      <w:del w:id="15" w:author="Fellous, Jean-Marc - (fellous)" w:date="2021-08-09T12:48:00Z">
        <w:r w:rsidDel="00387DFE">
          <w:delText xml:space="preserve">have certain limitations. In such paradigms, </w:delText>
        </w:r>
      </w:del>
      <w:r>
        <w:t>the decision to abandon a currently bad option is confounded by the need for exploring a novel option for information collection, mak</w:t>
      </w:r>
      <w:ins w:id="16" w:author="Fellous, Jean-Marc - (fellous)" w:date="2021-08-09T12:49:00Z">
        <w:r w:rsidR="00387DFE">
          <w:t>e</w:t>
        </w:r>
      </w:ins>
      <w:del w:id="17" w:author="Fellous, Jean-Marc - (fellous)" w:date="2021-08-09T12:49:00Z">
        <w:r w:rsidDel="00387DFE">
          <w:delText>ing</w:delText>
        </w:r>
      </w:del>
      <w:r>
        <w:t xml:space="preserve"> it difficult to separate different drives and heuristics for exploration. </w:t>
      </w:r>
      <w:del w:id="18" w:author="Fellous, Jean-Marc - (fellous)" w:date="2021-09-10T10:33:00Z">
        <w:r w:rsidDel="007B46D9">
          <w:delText>A m</w:delText>
        </w:r>
      </w:del>
      <w:ins w:id="19" w:author="Fellous, Jean-Marc - (fellous)" w:date="2021-09-10T10:33:00Z">
        <w:r w:rsidR="007B46D9">
          <w:t>M</w:t>
        </w:r>
      </w:ins>
      <w:r>
        <w:t>odel-free win-stay lose-shift strateg</w:t>
      </w:r>
      <w:ins w:id="20" w:author="Fellous, Jean-Marc - (fellous)" w:date="2021-09-10T10:33:00Z">
        <w:r w:rsidR="007B46D9">
          <w:t>ies</w:t>
        </w:r>
      </w:ins>
      <w:del w:id="21" w:author="Fellous, Jean-Marc - (fellous)" w:date="2021-09-10T10:33:00Z">
        <w:r w:rsidDel="007B46D9">
          <w:delText>y</w:delText>
        </w:r>
      </w:del>
      <w:r>
        <w:t xml:space="preserve"> </w:t>
      </w:r>
      <w:del w:id="22" w:author="Fellous, Jean-Marc - (fellous)" w:date="2021-09-10T10:33:00Z">
        <w:r w:rsidDel="007B46D9">
          <w:delText xml:space="preserve">is </w:delText>
        </w:r>
      </w:del>
      <w:ins w:id="23" w:author="Fellous, Jean-Marc - (fellous)" w:date="2021-09-10T10:33:00Z">
        <w:r w:rsidR="007B46D9">
          <w:t xml:space="preserve">are </w:t>
        </w:r>
      </w:ins>
      <w:r>
        <w:t xml:space="preserve">efficient in handling the reverse learning </w:t>
      </w:r>
      <w:ins w:id="24" w:author="Fellous, Jean-Marc - (fellous)" w:date="2021-09-10T10:34:00Z">
        <w:r w:rsidR="007B46D9">
          <w:t xml:space="preserve">paradigms in that they </w:t>
        </w:r>
      </w:ins>
      <w:del w:id="25" w:author="Fellous, Jean-Marc - (fellous)" w:date="2021-09-10T10:34:00Z">
        <w:r w:rsidDel="007B46D9">
          <w:delText xml:space="preserve">which </w:delText>
        </w:r>
      </w:del>
      <w:r>
        <w:t>discourage</w:t>
      </w:r>
      <w:del w:id="26" w:author="Fellous, Jean-Marc - (fellous)" w:date="2021-09-10T10:34:00Z">
        <w:r w:rsidDel="007B46D9">
          <w:delText>s</w:delText>
        </w:r>
      </w:del>
      <w:r>
        <w:t xml:space="preserve"> </w:t>
      </w:r>
      <w:ins w:id="27" w:author="Fellous, Jean-Marc - (fellous)" w:date="2021-09-10T10:35:00Z">
        <w:r w:rsidR="007B46D9">
          <w:t xml:space="preserve">exploration, </w:t>
        </w:r>
        <w:proofErr w:type="gramStart"/>
        <w:r w:rsidR="007B46D9">
          <w:t>Such</w:t>
        </w:r>
        <w:proofErr w:type="gramEnd"/>
        <w:r w:rsidR="007B46D9">
          <w:t xml:space="preserve"> approaches </w:t>
        </w:r>
      </w:ins>
      <w:del w:id="28" w:author="Fellous, Jean-Marc - (fellous)" w:date="2021-09-10T10:35:00Z">
        <w:r w:rsidDel="007B46D9">
          <w:delText>and doesn’t</w:delText>
        </w:r>
      </w:del>
      <w:ins w:id="29" w:author="Fellous, Jean-Marc - (fellous)" w:date="2021-09-10T10:35:00Z">
        <w:r w:rsidR="007B46D9">
          <w:t>however do not</w:t>
        </w:r>
      </w:ins>
      <w:r>
        <w:t xml:space="preserve"> allow for observing model-based </w:t>
      </w:r>
      <w:del w:id="30" w:author="Yi Wei" w:date="2021-07-11T07:08:00Z">
        <w:r w:rsidDel="004B7A5D">
          <w:delText xml:space="preserve">planning </w:delText>
        </w:r>
      </w:del>
      <w:ins w:id="31" w:author="Fellous, Jean-Marc - (fellous)" w:date="2021-09-10T10:35:00Z">
        <w:r w:rsidR="007B46D9">
          <w:t xml:space="preserve">exploration </w:t>
        </w:r>
      </w:ins>
      <w:r>
        <w:t>behavior</w:t>
      </w:r>
      <w:ins w:id="32" w:author="Fellous, Jean-Marc - (fellous)" w:date="2021-09-10T10:35:00Z">
        <w:r w:rsidR="007B46D9">
          <w:t>s</w:t>
        </w:r>
      </w:ins>
      <w:del w:id="33" w:author="Fellous, Jean-Marc - (fellous)" w:date="2021-09-10T10:35:00Z">
        <w:r w:rsidDel="007B46D9">
          <w:delText xml:space="preserve"> in exploration</w:delText>
        </w:r>
      </w:del>
      <w:ins w:id="34" w:author="Yi Wei" w:date="2021-07-11T07:08:00Z">
        <w:r w:rsidR="004B7A5D">
          <w:t>, such as utilizing</w:t>
        </w:r>
      </w:ins>
      <w:ins w:id="35" w:author="Yi Wei" w:date="2021-07-11T07:09:00Z">
        <w:r w:rsidR="004B7A5D">
          <w:t xml:space="preserve"> prior information or adapt</w:t>
        </w:r>
      </w:ins>
      <w:ins w:id="36" w:author="Fellous, Jean-Marc - (fellous)" w:date="2021-09-10T10:35:00Z">
        <w:r w:rsidR="007B46D9">
          <w:t>ation</w:t>
        </w:r>
      </w:ins>
      <w:ins w:id="37" w:author="Yi Wei" w:date="2021-07-11T07:09:00Z">
        <w:r w:rsidR="004B7A5D">
          <w:t xml:space="preserve"> based on the </w:t>
        </w:r>
      </w:ins>
      <w:ins w:id="38" w:author="Yi Wei" w:date="2021-07-11T07:10:00Z">
        <w:r w:rsidR="004B7A5D" w:rsidRPr="004B7A5D">
          <w:t>volatility</w:t>
        </w:r>
        <w:r w:rsidR="00330081">
          <w:t xml:space="preserve"> of the environment</w:t>
        </w:r>
      </w:ins>
      <w:r>
        <w:t xml:space="preserve">. In this study, we investigated exploration </w:t>
      </w:r>
      <w:del w:id="39" w:author="Fellous, Jean-Marc - (fellous)" w:date="2021-09-10T10:36:00Z">
        <w:r w:rsidDel="007B46D9">
          <w:delText xml:space="preserve">in rats </w:delText>
        </w:r>
      </w:del>
      <w:r>
        <w:t xml:space="preserve">using a spatial navigation Horizon Task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adapted to rats to address the above limitations. We compared the rat performance to that of humans using identical measures. </w:t>
      </w:r>
      <w:ins w:id="40" w:author="Yi Wei" w:date="2021-07-11T07:13:00Z">
        <w:r w:rsidR="008A014F">
          <w:t>Given the s</w:t>
        </w:r>
      </w:ins>
      <w:ins w:id="41" w:author="Yi Wei" w:date="2021-07-11T07:12:00Z">
        <w:r w:rsidR="008A014F">
          <w:t xml:space="preserve">imilarities and important </w:t>
        </w:r>
      </w:ins>
      <w:ins w:id="42" w:author="Yi Wei" w:date="2021-07-11T07:13:00Z">
        <w:r w:rsidR="008A014F" w:rsidRPr="008A014F">
          <w:t>disparity</w:t>
        </w:r>
        <w:r w:rsidR="008A014F" w:rsidRPr="008A014F" w:rsidDel="008A014F">
          <w:t xml:space="preserve"> </w:t>
        </w:r>
        <w:r w:rsidR="008A014F">
          <w:t xml:space="preserve">observed </w:t>
        </w:r>
      </w:ins>
      <w:del w:id="43" w:author="Yi Wei" w:date="2021-07-11T07:12:00Z">
        <w:r w:rsidDel="008A014F">
          <w:delText>Overall, we found a good correspondence</w:delText>
        </w:r>
      </w:del>
      <w:del w:id="44" w:author="Yi Wei" w:date="2021-07-11T07:13:00Z">
        <w:r w:rsidDel="008A014F">
          <w:delText xml:space="preserve"> </w:delText>
        </w:r>
      </w:del>
      <w:r>
        <w:t>between human and rats</w:t>
      </w:r>
      <w:ins w:id="45" w:author="Yi Wei" w:date="2021-07-11T07:13:00Z">
        <w:r w:rsidR="008A014F">
          <w:t>, we re</w:t>
        </w:r>
      </w:ins>
      <w:ins w:id="46" w:author="Yi Wei" w:date="2021-07-11T07:14:00Z">
        <w:r w:rsidR="008A014F">
          <w:t xml:space="preserve">vealed a more </w:t>
        </w:r>
        <w:del w:id="47" w:author="Fellous, Jean-Marc - (fellous)" w:date="2021-09-10T10:36:00Z">
          <w:r w:rsidR="008A014F" w:rsidDel="007B46D9">
            <w:delText>complicated</w:delText>
          </w:r>
        </w:del>
      </w:ins>
      <w:ins w:id="48" w:author="Fellous, Jean-Marc - (fellous)" w:date="2021-09-10T10:36:00Z">
        <w:r w:rsidR="007B46D9">
          <w:t>complex</w:t>
        </w:r>
      </w:ins>
      <w:ins w:id="49" w:author="Yi Wei" w:date="2021-07-11T07:14:00Z">
        <w:r w:rsidR="008A014F">
          <w:t xml:space="preserve"> nature of explore-exploit behavior</w:t>
        </w:r>
      </w:ins>
      <w:ins w:id="50" w:author="Fellous, Jean-Marc - (fellous)" w:date="2021-09-10T10:37:00Z">
        <w:r w:rsidR="007B46D9">
          <w:t xml:space="preserve"> than previously thought</w:t>
        </w:r>
      </w:ins>
      <w:ins w:id="51" w:author="Yi Wei" w:date="2021-07-11T07:14:00Z">
        <w:r w:rsidR="00D16733">
          <w:t>.</w:t>
        </w:r>
      </w:ins>
      <w:del w:id="52" w:author="Yi Wei" w:date="2021-07-11T07:13:00Z">
        <w:r w:rsidDel="008A014F">
          <w:delText xml:space="preserve"> and established this task as a new rodent model for studying the explore-exploit decision making processes.</w:delText>
        </w:r>
      </w:del>
    </w:p>
    <w:p w14:paraId="48092925" w14:textId="77777777" w:rsidR="00456721" w:rsidRDefault="00456721">
      <w:pPr>
        <w:pStyle w:val="Body"/>
      </w:pPr>
    </w:p>
    <w:p w14:paraId="227C53CC" w14:textId="77777777" w:rsidR="00456721" w:rsidRDefault="00456721">
      <w:pPr>
        <w:pStyle w:val="Body"/>
      </w:pPr>
    </w:p>
    <w:p w14:paraId="16A78D68" w14:textId="77777777" w:rsidR="00456721" w:rsidRDefault="00456721">
      <w:pPr>
        <w:pStyle w:val="Body"/>
      </w:pPr>
    </w:p>
    <w:p w14:paraId="34E88F85" w14:textId="77777777" w:rsidR="00456721" w:rsidRDefault="00456721">
      <w:pPr>
        <w:pStyle w:val="Body"/>
      </w:pPr>
    </w:p>
    <w:p w14:paraId="58D6B8C2" w14:textId="357C8582" w:rsidR="00456721" w:rsidRDefault="004172B0">
      <w:pPr>
        <w:pStyle w:val="Body"/>
      </w:pPr>
      <w:r>
        <w:t xml:space="preserve">Keywords: explore-exploit dilemma, directed and random exploration, win-stay lose-shift, </w:t>
      </w:r>
      <w:ins w:id="53" w:author="Yi Wei" w:date="2021-07-11T07:07:00Z">
        <w:r w:rsidR="00163893">
          <w:t>self-guided vs free exploration</w:t>
        </w:r>
      </w:ins>
      <w:del w:id="54" w:author="Yi Wei" w:date="2021-07-11T07:07:00Z">
        <w:r w:rsidDel="00163893">
          <w:delText>p</w:delText>
        </w:r>
      </w:del>
      <w:ins w:id="55" w:author="Yi Wei" w:date="2021-07-11T07:07:00Z">
        <w:r w:rsidR="00163893" w:rsidDel="00163893">
          <w:t xml:space="preserve"> </w:t>
        </w:r>
      </w:ins>
      <w:del w:id="56" w:author="Yi Wei" w:date="2021-07-11T07:07:00Z">
        <w:r w:rsidDel="00163893">
          <w:delText>lanning horizon</w:delText>
        </w:r>
      </w:del>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6589DD17" w:rsidR="00456721" w:rsidRDefault="004172B0">
      <w:pPr>
        <w:pStyle w:val="Body"/>
        <w:spacing w:before="100" w:after="100"/>
      </w:pPr>
      <w:r>
        <w:t xml:space="preserve">Humans and animals constantly face the choice between exploiting options that </w:t>
      </w:r>
      <w:proofErr w:type="gramStart"/>
      <w:r>
        <w:t>are known</w:t>
      </w:r>
      <w:proofErr w:type="gramEnd"/>
      <w:r>
        <w:t xml:space="preserve"> to be good and exploring unknown options in the hope of discovering better </w:t>
      </w:r>
      <w:del w:id="57" w:author="Fellous, Jean-Marc - (fellous)" w:date="2021-08-09T12:50:00Z">
        <w:r w:rsidDel="00387DFE">
          <w:delText xml:space="preserve">options </w:delText>
        </w:r>
      </w:del>
      <w:ins w:id="58" w:author="Fellous, Jean-Marc - (fellous)" w:date="2021-09-10T10:37:00Z">
        <w:r w:rsidR="007B46D9">
          <w:t xml:space="preserve">future </w:t>
        </w:r>
      </w:ins>
      <w:ins w:id="59" w:author="Fellous, Jean-Marc - (fellous)" w:date="2021-08-09T12:50:00Z">
        <w:r w:rsidR="00387DFE">
          <w:t>outcomes</w:t>
        </w:r>
      </w:ins>
      <w:del w:id="60" w:author="Fellous, Jean-Marc - (fellous)" w:date="2021-09-10T10:37:00Z">
        <w:r w:rsidDel="007B46D9">
          <w:delText>for the future</w:delText>
        </w:r>
      </w:del>
      <w:r>
        <w:t xml:space="preserve">. Humans face this dilemma in scenarios from simple choices like deciding whether to </w:t>
      </w:r>
      <w:del w:id="61" w:author="Fellous, Jean-Marc - (fellous)" w:date="2021-09-10T10:37:00Z">
        <w:r w:rsidDel="007B46D9">
          <w:delText xml:space="preserve">explore </w:delText>
        </w:r>
      </w:del>
      <w:ins w:id="62" w:author="Fellous, Jean-Marc - (fellous)" w:date="2021-09-10T10:37:00Z">
        <w:r w:rsidR="007B46D9">
          <w:t xml:space="preserve">try </w:t>
        </w:r>
      </w:ins>
      <w:r>
        <w:t xml:space="preserve">a new restaurant for dinner, to important life decisions such as deciding whether to explore a new career, while animals face it when deciding whether to explore and forage for food, territory </w:t>
      </w:r>
      <w:del w:id="63" w:author="Fellous, Jean-Marc - (fellous)" w:date="2021-09-10T10:38:00Z">
        <w:r w:rsidDel="007B46D9">
          <w:delText xml:space="preserve">and </w:delText>
        </w:r>
      </w:del>
      <w:ins w:id="64" w:author="Fellous, Jean-Marc - (fellous)" w:date="2021-09-10T10:38:00Z">
        <w:r w:rsidR="007B46D9">
          <w:t xml:space="preserve">or </w:t>
        </w:r>
      </w:ins>
      <w:r>
        <w:t>mate. The cognitive ability to balance exploration and exploitation is vital to animal and human’s survival and success. In recent years, the study of explore-exploit decisions in humans and animals have become an active field</w:t>
      </w:r>
      <w:ins w:id="65" w:author="Fellous, Jean-Marc - (fellous)" w:date="2021-08-09T12:52:00Z">
        <w:r w:rsidR="00387DFE">
          <w:t xml:space="preserve"> of investigation</w:t>
        </w:r>
      </w:ins>
      <w:r>
        <w:t xml:space="preserve"> </w:t>
      </w:r>
      <w:r>
        <w:fldChar w:fldCharType="begin"/>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electronic-resource-num&gt;10.1037/dec0000033&lt;/electronic-resource-num&gt;&lt;/record&gt;&lt;/Cite&gt;&lt;Cite  &gt;&lt;Author&gt;Wilson&lt;/Author&gt;&lt;Year&gt;2020&lt;/Year&gt;&lt;RecNum&gt;32&lt;/RecNum&gt;&lt;Prefix&gt;&lt;/Prefix&gt;&lt;Suffix&gt;&lt;/Suffix&gt;&lt;Pages&gt;&lt;/Pages&gt;&lt;record&gt;&lt;rec-number&gt;32&lt;/rec-number&gt;&lt;foreign-keys&gt;&lt;key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randomization.&lt;/title&gt;&lt;/titles&gt;&lt;pages&gt;1-18&lt;/pages&gt;&lt;dates&gt;&lt;year&gt;2020&lt;/year&gt;&lt;/dates&gt;&lt;urls/&gt;&lt;/record&gt;&lt;/Cite&gt;&lt;/EndNote&gt;</w:instrText>
      </w:r>
      <w:r>
        <w:fldChar w:fldCharType="separate"/>
      </w:r>
      <w:r>
        <w:t>(Mehlhorn et al., 2015, Wilson et al., 2020)</w:t>
      </w:r>
      <w:r>
        <w:fldChar w:fldCharType="end"/>
      </w:r>
      <w:r>
        <w:t xml:space="preserve">. </w:t>
      </w:r>
    </w:p>
    <w:p w14:paraId="0D041CE5" w14:textId="4A2D070C" w:rsidR="00456721" w:rsidRDefault="004172B0">
      <w:pPr>
        <w:pStyle w:val="Body"/>
        <w:spacing w:before="100" w:after="100"/>
      </w:pPr>
      <w:del w:id="66" w:author="Fellous, Jean-Marc - (fellous)" w:date="2021-08-09T12:53:00Z">
        <w:r w:rsidDel="00387DFE">
          <w:delText xml:space="preserve">Although </w:delText>
        </w:r>
      </w:del>
      <w:ins w:id="67" w:author="Fellous, Jean-Marc - (fellous)" w:date="2021-08-09T12:53:00Z">
        <w:r w:rsidR="00387DFE">
          <w:t>A</w:t>
        </w:r>
      </w:ins>
      <w:del w:id="68" w:author="Fellous, Jean-Marc - (fellous)" w:date="2021-08-09T12:53:00Z">
        <w:r w:rsidDel="00387DFE">
          <w:delText>a</w:delText>
        </w:r>
      </w:del>
      <w:r>
        <w:t>n optimal solution to explore-exploit decisions is,</w:t>
      </w:r>
      <w:r>
        <w:rPr>
          <w:lang w:val="nl-NL"/>
        </w:rPr>
        <w:t xml:space="preserve"> in general</w:t>
      </w:r>
      <w:r>
        <w:t xml:space="preserve">, computationally intractable </w:t>
      </w:r>
      <w:r>
        <w:fldChar w:fldCharType="begin"/>
      </w:r>
      <w:r>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Society&lt;/secondary-title&gt;&lt;/titles&gt;&lt;dates&gt;&lt;year&gt;1954&lt;/year&gt;&lt;/dates&gt;&lt;urls/&gt;&lt;electronic-resource-num&gt;10.1090/S0002-9904-1954-09848-8&lt;/electronic-resource-num&gt;&lt;/record&gt;&lt;/Cite&gt;&lt;/EndNote&gt;</w:instrText>
      </w:r>
      <w:r>
        <w:fldChar w:fldCharType="separate"/>
      </w:r>
      <w:r>
        <w:t>(Bellman, 1954)</w:t>
      </w:r>
      <w:r>
        <w:fldChar w:fldCharType="end"/>
      </w:r>
      <w:r>
        <w:t xml:space="preserve">, </w:t>
      </w:r>
      <w:ins w:id="69" w:author="Fellous, Jean-Marc - (fellous)" w:date="2021-08-09T12:53:00Z">
        <w:r w:rsidR="00387DFE">
          <w:t xml:space="preserve">leading </w:t>
        </w:r>
      </w:ins>
      <w:r>
        <w:t xml:space="preserve">humans and animals </w:t>
      </w:r>
      <w:del w:id="70" w:author="Fellous, Jean-Marc - (fellous)" w:date="2021-08-09T12:53:00Z">
        <w:r w:rsidDel="00387DFE">
          <w:delText xml:space="preserve">are thought </w:delText>
        </w:r>
      </w:del>
      <w:r>
        <w:t>to use approximations or heuristics</w:t>
      </w:r>
      <w:del w:id="71" w:author="Fellous, Jean-Marc - (fellous)" w:date="2021-08-09T12:53:00Z">
        <w:r w:rsidDel="00387DFE">
          <w:delText xml:space="preserve"> in making explore-exploit decisions</w:delText>
        </w:r>
      </w:del>
      <w:r>
        <w:t xml:space="preserve">. Previous research revealed that subjects were likely to use one or both of two main heuristics. The first is an information-driven heuristic known as </w:t>
      </w:r>
      <w:r w:rsidRPr="007B46D9">
        <w:rPr>
          <w:i/>
          <w:rPrChange w:id="72" w:author="Fellous, Jean-Marc - (fellous)" w:date="2021-09-10T10:39:00Z">
            <w:rPr/>
          </w:rPrChange>
        </w:rPr>
        <w:t>directed exploration</w:t>
      </w:r>
      <w:r>
        <w:t xml:space="preserve"> in which action is biased towards the more uncertain option </w:t>
      </w:r>
      <w:r>
        <w:fldChar w:fldCharType="begin"/>
      </w:r>
      <w:r>
        <w:instrText xml:space="preserve"> ADDIN EN.CITE &lt;EndNote&gt;&lt;Cite  &gt;&lt;Author&gt;Krebs&lt;/Author&gt;&lt;Year&gt;1978&lt;/Year&gt;&lt;RecNum&gt;34&lt;/RecNum&gt;&lt;Prefix&gt;&lt;/Prefix&gt;&lt;Suffix&gt;&lt;/Suffix&gt;&lt;Pages&gt;&lt;/Pages&gt;&lt;DisplayText&gt;(Krebs et al., 1978, Meyer and Shi, 1995, Banks et al., 1997, Frank et al., 2009, Steyvers et al., 2009, Lee et al., 2011, Payzan-LeNestour and Bossaerts, 2012, Zhang and Yu, 2013, Wilson et al., 2014)&lt;/DisplayText&gt;&lt;record&gt;&lt;rec-number&gt;34&lt;/rec-number&gt;&lt;foreign-keys&gt;&lt;key app="EN" db-id="zxtsrefenadwxaerzd4vxa22fzprrxssdvs2"&gt;34&lt;/key&gt;&lt;/foreign-keys&gt;&lt;ref-type name="Journal Article"&gt;17&lt;/ref-type&gt;&lt;contributors&gt;&lt;authors&gt;&lt;author&gt;Krebs, John R&lt;/author&gt;&lt;author&gt;Kacelnik, Alejandro&lt;/author&gt;&lt;author&gt;Taylor, Peter&lt;/author&gt;&lt;/authors&gt;&lt;/contributors&gt;&lt;titles&gt;&lt;title&gt;Test of optimal sampling by foraging great tits&lt;/title&gt;&lt;secondary-title&gt;Nature&lt;/secondary-title&gt;&lt;/titles&gt;&lt;pages&gt;27-31&lt;/pages&gt;&lt;volume&gt;275&lt;/volume&gt;&lt;dates&gt;&lt;year&gt;1978&lt;/year&gt;&lt;/dates&gt;&lt;urls/&gt;&lt;electronic-resource-num&gt;10.1038/275027a0&lt;/electronic-resource-num&gt;&lt;/record&gt;&lt;/Cite&gt;&lt;Cite  &gt;&lt;Author&gt;Meyer&lt;/Author&gt;&lt;Year&gt;1995&lt;/Year&gt;&lt;RecNum&gt;27&lt;/RecNum&gt;&lt;Prefix&gt;&lt;/Prefix&gt;&lt;Suffix&gt;&lt;/Suffix&gt;&lt;Pages&gt;&lt;/Pages&gt;&lt;record&gt;&lt;rec-number&gt;27&lt;/rec-number&gt;&lt;foreign-keys&gt;&lt;key app="EN" db-id="zxtsrefenadwxaerzd4vxa22fzprrxssdvs2"&gt;27&lt;/key&gt;&lt;/foreign-keys&gt;&lt;ref-type name="Journal Article"&gt;17&lt;/ref-type&gt;&lt;contributors&gt;&lt;authors&gt;&lt;author&gt;Meyer, Robert J.&lt;/author&gt;&lt;author&gt;Shi, Yong&lt;/author&gt;&lt;/authors&gt;&lt;/contributors&gt;&lt;titles&gt;&lt;title&gt;Sequential Choice Under Ambiguity: Intuitive Solutions to the Armed-Bandit Problem&lt;/title&gt;&lt;secondary-title&gt;Management Science&lt;/secondary-title&gt;&lt;/titles&gt;&lt;dates&gt;&lt;year&gt;1995&lt;/year&gt;&lt;/dates&gt;&lt;urls/&gt;&lt;electronic-resource-num&gt;10.1287/mnsc.41.5.817&lt;/electronic-resource-num&gt;&lt;/record&gt;&lt;/Cite&gt;&lt;Cite  &gt;&lt;Author&gt;Banks&lt;/Author&gt;&lt;Year&gt;1997&lt;/Year&gt;&lt;RecNum&gt;28&lt;/RecNum&gt;&lt;Prefix&gt;&lt;/Prefix&gt;&lt;Suffix&gt;&lt;/Suffix&gt;&lt;Pages&gt;&lt;/Pages&gt;&lt;record&gt;&lt;rec-number&gt;28&lt;/rec-number&gt;&lt;foreign-keys&gt;&lt;key app="EN" db-id="zxtsrefenadwxaerzd4vxa22fzprrxssdvs2"&gt;28&lt;/key&gt;&lt;/foreign-keys&gt;&lt;ref-type name="Journal Article"&gt;17&lt;/ref-type&gt;&lt;contributors&gt;&lt;authors&gt;&lt;author&gt;Banks, Jeffrey&lt;/author&gt;&lt;author&gt;Olson, Mark&lt;/author&gt;&lt;author&gt;Porter, David&lt;/author&gt;&lt;/authors&gt;&lt;/contributors&gt;&lt;titles&gt;&lt;title&gt;An experimental analysis of the bandit problem&lt;/title&gt;&lt;secondary-title&gt;Economic Theory&lt;/secondary-title&gt;&lt;/titles&gt;&lt;dates&gt;&lt;year&gt;1997&lt;/year&gt;&lt;/dates&gt;&lt;urls/&gt;&lt;electronic-resource-num&gt;10.1007/s001990050146&lt;/electronic-resource-num&gt;&lt;/record&gt;&lt;/Cite&gt;&lt;Cite  &gt;&lt;Author&gt;Frank&lt;/Author&gt;&lt;Year&gt;2009&lt;/Year&gt;&lt;RecNum&gt;29&lt;/RecNum&gt;&lt;Prefix&gt;&lt;/Prefix&gt;&lt;Suffix&gt;&lt;/Suffix&gt;&lt;Pages&gt;&lt;/Pages&gt;&lt;record&gt;&lt;rec-number&gt;29&lt;/rec-number&gt;&lt;foreign-keys&gt;&lt;key app="EN" db-id="zxtsrefenadwxaerzd4vxa22fzprrxssdvs2"&gt;29&lt;/key&gt;&lt;/foreign-keys&gt;&lt;ref-type name="Journal Article"&gt;17&lt;/ref-type&gt;&lt;contributors&gt;&lt;authors&gt;&lt;author&gt;Frank, Michael J.&lt;/author&gt;&lt;author&gt;Doll, Bradley B.&lt;/author&gt;&lt;author&gt;Oas-Terpstra, Jen&lt;/author&gt;&lt;author&gt;Moreno, Francisco&lt;/author&gt;&lt;/authors&gt;&lt;/contributors&gt;&lt;titles&gt;&lt;title&gt;Prefrontal and striatal dopaminergic genes predict individual differences in exploration and exploitation&lt;/title&gt;&lt;secondary-title&gt;Nature Neuroscience&lt;/secondary-title&gt;&lt;/titles&gt;&lt;dates&gt;&lt;year&gt;2009&lt;/year&gt;&lt;/dates&gt;&lt;urls/&gt;&lt;electronic-resource-num&gt;10.1038/nn.2342&lt;/electronic-resource-num&gt;&lt;/record&gt;&lt;/Cite&gt;&lt;Cite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&gt;&lt;Author&gt;Steyvers&lt;/Author&gt;&lt;Year&gt;2009&lt;/Year&gt;&lt;RecNum&gt;19&lt;/RecNum&gt;&lt;Prefix&gt;&lt;/Prefix&gt;&lt;Suffix&gt;&lt;/Suffix&gt;&lt;Pages&gt;&lt;/Pages&gt;&lt;record&gt;&lt;rec-number&gt;19&lt;/rec-number&gt;&lt;foreign-keys&gt;&lt;key app="EN" db-id="zxtsrefenadwxaerzd4vxa22fzprrxssdvs2"&gt;19&lt;/key&gt;&lt;/foreign-keys&gt;&lt;ref-type name="Journal Article"&gt;17&lt;/ref-type&gt;&lt;contributors&gt;&lt;authors&gt;&lt;author&gt;Steyvers, Mark&lt;/author&gt;&lt;author&gt;Lee, Michael D.&lt;/author&gt;&lt;author&gt;Wagenmakers, Eric Jan&lt;/author&gt;&lt;/authors&gt;&lt;/contributors&gt;&lt;titles&gt;&lt;title&gt;A Bayesian analysis of human decision-making on bandit problems&lt;/title&gt;&lt;secondary-title&gt;Journal of Mathematical Psychology&lt;/secondary-title&gt;&lt;/titles&gt;&lt;keywords&gt;&lt;keyword&gt;Bandit problem&lt;/keyword&gt;&lt;keyword&gt;Bayesian modeling&lt;/keyword&gt;&lt;keyword&gt;Decision-making&lt;/keyword&gt;&lt;keyword&gt;Exploration versus exploitation&lt;/keyword&gt;&lt;keyword&gt;Individual differences&lt;/keyword&gt;&lt;/keywords&gt;&lt;dates&gt;&lt;year&gt;2009&lt;/year&gt;&lt;/dates&gt;&lt;urls/&gt;&lt;electronic-resource-num&gt;10.1016/j.jmp.2008.11.002&lt;/electronic-resource-num&gt;&lt;/record&gt;&lt;/Cite&gt;&lt;Cite  &gt;&lt;Author&gt;Lee&lt;/Author&gt;&lt;Year&gt;2011&lt;/Year&gt;&lt;RecNum&gt;25&lt;/RecNum&gt;&lt;Prefix&gt;&lt;/Prefix&gt;&lt;Suffix&gt;&lt;/Suffix&gt;&lt;Pages&gt;&lt;/Pages&gt;&lt;record&gt;&lt;rec-number&gt;25&lt;/rec-number&gt;&lt;foreign-keys&gt;&lt;key app="EN" db-id="zxtsrefenadwxaerzd4vxa22fzprrxssdvs2"&gt;25&lt;/key&gt;&lt;/foreign-keys&gt;&lt;ref-type name="Journal Article"&gt;17&lt;/ref-type&gt;&lt;contributors&gt;&lt;authors&gt;&lt;author&gt;Lee, Michael D.&lt;/author&gt;&lt;author&gt;Zhang, Shunan&lt;/author&gt;&lt;author&gt;Munro, Miles&lt;/author&gt;&lt;author&gt;Steyvers, Mark&lt;/author&gt;&lt;/authors&gt;&lt;/contributors&gt;&lt;titles&gt;&lt;title&gt;Psychological models of human and optimal performance in bandit problems&lt;/title&gt;&lt;secondary-title&gt;Cognitive Systems Research&lt;/secondary-title&gt;&lt;/titles&gt;&lt;keywords&gt;&lt;keyword&gt;Bandit problem&lt;/keyword&gt;&lt;keyword&gt;Exploration versus exploitation&lt;/keyword&gt;&lt;keyword&gt;Heuristic models&lt;/keyword&gt;&lt;keyword&gt;Latent state models&lt;/keyword&gt;&lt;keyword&gt;Reinforcement learning&lt;/keyword&gt;&lt;/keywords&gt;&lt;dates&gt;&lt;year&gt;2011&lt;/year&gt;&lt;/dates&gt;&lt;urls/&gt;&lt;electronic-resource-num&gt;10.1016/j.cogsys.2010.07.007&lt;/electronic-resource-num&gt;&lt;/record&gt;&lt;/Cite&gt;&lt;Cite  &gt;&lt;Author&gt;Payzan-LeNestour&lt;/Author&gt;&lt;Year&gt;2012&lt;/Year&gt;&lt;Prefix&gt;&lt;/Prefix&gt;&lt;Suffix&gt;&lt;/Suffix&gt;&lt;Pages&gt;&lt;/Pages&gt;&lt;record&gt;&lt;rec-number&gt;18&lt;/rec-number&gt;&lt;foreign-keys&gt;&lt;key app="EN" db-id="zxtsrefenadwxaerzd4vxa22fzprrxssdvs2"&gt;18&lt;/key&gt;&lt;/foreign-keys&gt;&lt;ref-type name="Journal Article"&gt;17&lt;/ref-type&gt;&lt;contributors&gt;&lt;authors&gt;&lt;author&gt;Payzan-LeNestour, Élise&lt;/author&gt;&lt;author&gt;Bossaerts, Peter&lt;/author&gt;&lt;/authors&gt;&lt;/contributors&gt;&lt;titles&gt;&lt;title&gt;Do not bet on the unknown versus try to find out more: Estimation uncertainty and "unexpected uncertainty" both modulate exploration&lt;/title&gt;&lt;secondary-title&gt;Frontiers in Neuroscience&lt;/secondary-title&gt;&lt;/titles&gt;&lt;keywords&gt;&lt;keyword&gt;Bayesian learning&lt;/keyword&gt;&lt;keyword&gt;Estimation uncertainty&lt;/keyword&gt;&lt;keyword&gt;Exploration bonuses&lt;/keyword&gt;&lt;keyword&gt;Restless bandit problem&lt;/keyword&gt;&lt;keyword&gt;Unexpected uncertainty&lt;/keyword&gt;&lt;/keywords&gt;&lt;dates&gt;&lt;year&gt;2012&lt;/year&gt;&lt;/dates&gt;&lt;urls/&gt;&lt;electronic-resource-num&gt;10.3389/fnins.2012.00150&lt;/electronic-resource-num&gt;&lt;/record&gt;&lt;/Cite&gt;&lt;Cite  &gt;&lt;Author&gt;Zhang&lt;/Author&gt;&lt;Year&gt;2013&lt;/Year&gt;&lt;RecNum&gt;22&lt;/RecNum&gt;&lt;Prefix&gt;&lt;/Prefix&gt;&lt;Suffix&gt;&lt;/Suffix&gt;&lt;Pages&gt;&lt;/Pages&gt;&lt;record&gt;&lt;rec-number&gt;22&lt;/rec-number&gt;&lt;foreign-keys&gt;&lt;key app="EN" db-id="zxtsrefenadwxaerzd4vxa22fzprrxssdvs2"&gt;22&lt;/key&gt;&lt;/foreign-keys&gt;&lt;ref-type name="Audiovisual Material"&gt;3&lt;/ref-type&gt;&lt;contributors&gt;&lt;authors&gt;&lt;author&gt;Zhang, Shunan&lt;/author&gt;&lt;author&gt;Yu, Angela J.&lt;/author&gt;&lt;/authors&gt;&lt;/contributors&gt;&lt;titles&gt;&lt;title&gt;Forgetful Bayes and myopic planning: Human learning and decision-making in a bandit setting&lt;/title&gt;&lt;secondary-title&gt;Advances in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t>(Krebs et al., 1978, Meyer and Shi, 1995, Banks et al., 1997, Frank et al., 2009, Steyvers et al., 2009, Lee et al., 2011, Payzan-LeNestour and Bossaerts, 2012, Zhang and Yu, 2013, Wilson et al., 2014)</w:t>
      </w:r>
      <w:r>
        <w:fldChar w:fldCharType="end"/>
      </w:r>
      <w:r>
        <w:t xml:space="preserve"> . The second is an error-driven heuristic known as </w:t>
      </w:r>
      <w:r w:rsidRPr="007B46D9">
        <w:rPr>
          <w:i/>
          <w:rPrChange w:id="73" w:author="Fellous, Jean-Marc - (fellous)" w:date="2021-09-10T10:39:00Z">
            <w:rPr/>
          </w:rPrChange>
        </w:rPr>
        <w:t>random exploration</w:t>
      </w:r>
      <w:r w:rsidR="006242C6">
        <w:t>,</w:t>
      </w:r>
      <w:r>
        <w:t xml:space="preserve"> in which exploratory actions with suboptimal estimates of </w:t>
      </w:r>
      <w:ins w:id="74" w:author="Fellous, Jean-Marc - (fellous)" w:date="2021-09-10T10:39:00Z">
        <w:r w:rsidR="007B46D9">
          <w:t xml:space="preserve">reward </w:t>
        </w:r>
      </w:ins>
      <w:r>
        <w:t xml:space="preserve">value are chosen by chance </w:t>
      </w:r>
      <w:r>
        <w:fldChar w:fldCharType="begin"/>
      </w:r>
      <w:r>
        <w:instrText xml:space="preserve"> ADDIN EN.CITE &lt;EndNote&gt;&lt;Cite  &gt;&lt;Author&gt;Kao&lt;/Author&gt;&lt;Year&gt;2005&lt;/Year&gt;&lt;RecNum&gt;43&lt;/RecNum&gt;&lt;Prefix&gt;&lt;/Prefix&gt;&lt;Suffix&gt;&lt;/Suffix&gt;&lt;Pages&gt;&lt;/Pages&gt;&lt;DisplayText&gt;(Kao et al., 2005, Badre et al., 2012, Wilson et al., 2014, Gershman, 2018, 2019)&lt;/DisplayText&gt;&lt;record&gt;&lt;rec-number&gt;43&lt;/rec-number&gt;&lt;foreign-keys&gt;&lt;key app="EN" db-id="zxtsrefenadwxaerzd4vxa22fzprrxssdvs2"&gt;43&lt;/key&gt;&lt;/foreign-keys&gt;&lt;ref-type name="Journal Article"&gt;17&lt;/ref-type&gt;&lt;contributors&gt;&lt;authors&gt;&lt;author&gt;Kao, M H&lt;/author&gt;&lt;author&gt;Doupe, A J&lt;/author&gt;&lt;author&gt;Brainard, M S&lt;/author&gt;&lt;/authors&gt;&lt;/contributors&gt;&lt;titles&gt;&lt;title&gt;{C}ontributions of an avian basal ganglia-forebrain circuit to real-time modulation of song&lt;/title&gt;&lt;secondary-title&gt;Nature&lt;/secondary-title&gt;&lt;/titles&gt;&lt;pages&gt;638-643&lt;/pages&gt;&lt;volume&gt;433&lt;/volume&gt;&lt;dates&gt;&lt;year&gt;2005&lt;/year&gt;&lt;/dates&gt;&lt;urls/&gt;&lt;/record&gt;&lt;/Cite&gt;&lt;Cite  &gt;&lt;Author&gt;Badre&lt;/Author&gt;&lt;Year&gt;2012&lt;/Year&gt;&lt;RecNum&gt;20&lt;/RecNum&gt;&lt;Prefix&gt;&lt;/Prefix&gt;&lt;Suffix&gt;&lt;/Suffix&gt;&lt;Pages&gt;&lt;/Pages&gt;&lt;record&gt;&lt;rec-number&gt;20&lt;/rec-number&gt;&lt;foreign-keys&gt;&lt;key app="EN" db-id="zxtsrefenadwxaerzd4vxa22fzprrxssdvs2"&gt;20&lt;/key&gt;&lt;/foreign-keys&gt;&lt;ref-type name="Journal Article"&gt;17&lt;/ref-type&gt;&lt;contributors&gt;&lt;authors&gt;&lt;author&gt;Badre, David&lt;/author&gt;&lt;author&gt;Doll, Bradley B.&lt;/author&gt;&lt;author&gt;Long, Nicole M.&lt;/author&gt;&lt;author&gt;Frank, Michael J.&lt;/author&gt;&lt;/authors&gt;&lt;/contributors&gt;&lt;titles&gt;&lt;title&gt;Rostrolateral prefrontal cortex and individual differences in uncertainty-driven exploration&lt;/title&gt;&lt;secondary-title&gt;Neuron&lt;/secondary-title&gt;&lt;/titles&gt;&lt;dates&gt;&lt;year&gt;2012&lt;/year&gt;&lt;/dates&gt;&lt;urls/&gt;&lt;electronic-resource-num&gt;10.1016/j.neuron.2011.12.025&lt;/electronic-resource-num&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learning&lt;/keyword&gt;&lt;/keywords&gt;&lt;dates&gt;&lt;year&gt;2014&lt;/year&gt;&lt;/dates&gt;&lt;urls/&gt;&lt;electronic-resource-num&gt;10.1037/a0038199&lt;/electronic-resource-num&gt;&lt;/record&gt;&lt;/Cite&gt;&lt;Cite  &gt;&lt;Author&gt;Gershman&lt;/Author&gt;&lt;Year&gt;2018&lt;/Year&gt;&lt;RecNum&gt;38&lt;/RecNum&gt;&lt;Prefix&gt;&lt;/Prefix&gt;&lt;Suffix&gt;&lt;/Suffix&gt;&lt;Pages&gt;&lt;/Pages&gt;&lt;record&gt;&lt;rec-number&gt;38&lt;/rec-number&gt;&lt;foreign-keys&gt;&lt;key app="EN" db-id="zxtsrefenadwxaerzd4vxa22fzprrxssdvs2"&gt;38&lt;/key&gt;&lt;/foreign-keys&gt;&lt;ref-type name="Journal Article"&gt;17&lt;/ref-type&gt;&lt;contributors&gt;&lt;authors&gt;&lt;author&gt;Gershman, Samuel J&lt;/author&gt;&lt;/authors&gt;&lt;/contributors&gt;&lt;titles&gt;&lt;title&gt;Deconstructing the human algorithms for exploration&lt;/title&gt;&lt;secondary-title&gt;Cognition&lt;/secondary-title&gt;&lt;/titles&gt;&lt;pages&gt;34-42&lt;/pages&gt;&lt;volume&gt;173&lt;/volume&gt;&lt;keywords&gt;&lt;keyword&gt;Bayesian inference&lt;/keyword&gt;&lt;keyword&gt;Explore-exploit dilemma&lt;/keyword&gt;&lt;keyword&gt;Reinforcement learning&lt;/keyword&gt;&lt;/keywords&gt;&lt;dates&gt;&lt;year&gt;2018&lt;/year&gt;&lt;/dates&gt;&lt;urls/&gt;&lt;electronic-resource-num&gt;10.1016/j.cognition.2017.12.014&lt;/electronic-resource-num&gt;&lt;/record&gt;&lt;/Cite&gt;&lt;Cite  &gt;&lt;Author&gt;Gershman&lt;/Author&gt;&lt;Year&gt;2019&lt;/Year&gt;&lt;RecNum&gt;39&lt;/RecNum&gt;&lt;Prefix&gt;&lt;/Prefix&gt;&lt;Suffix&gt;&lt;/Suffix&gt;&lt;Pages&gt;&lt;/Pages&gt;&lt;record&gt;&lt;rec-number&gt;39&lt;/rec-number&gt;&lt;foreign-keys&gt;&lt;key app="EN" db-id="zxtsrefenadwxaerzd4vxa22fzprrxssdvs2"&gt;39&lt;/key&gt;&lt;/foreign-keys&gt;&lt;ref-type name="Journal Article"&gt;17&lt;/ref-type&gt;&lt;contributors&gt;&lt;authors&gt;&lt;author&gt;Gershman, Samuel J&lt;/author&gt;&lt;/authors&gt;&lt;/contributors&gt;&lt;titles&gt;&lt;title&gt;Uncertainty and exploration&lt;/title&gt;&lt;secondary-title&gt;Decision&lt;/secondary-title&gt;&lt;/titles&gt;&lt;keywords&gt;&lt;keyword&gt;Bayesian inference&lt;/keyword&gt;&lt;keyword&gt;Explore- exploit dilemma&lt;/keyword&gt;&lt;keyword&gt;Reinforcement learning&lt;/keyword&gt;&lt;/keywords&gt;&lt;dates&gt;&lt;year&gt;2019&lt;/year&gt;&lt;/dates&gt;&lt;urls/&gt;&lt;electronic-resource-num&gt;10.1037/dec0000101&lt;/electronic-resource-num&gt;&lt;/record&gt;&lt;/Cite&gt;&lt;/EndNote&gt;</w:instrText>
      </w:r>
      <w:r>
        <w:fldChar w:fldCharType="separate"/>
      </w:r>
      <w:r>
        <w:t>(Kao et al., 2005, Badre et al., 2012, Wilson et al., 2014, Gershman, 2018, 2019)</w:t>
      </w:r>
      <w:r>
        <w:fldChar w:fldCharType="end"/>
      </w:r>
      <w:r>
        <w:t xml:space="preserve">. In particular, recent studies showed that humans were able to adapt the extent to which they explore with the horizon context, i.e. the number of future choices remaining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Horizon adaptation is thought to be a hallmark of </w:t>
      </w:r>
      <w:ins w:id="75" w:author="Fellous, Jean-Marc - (fellous)" w:date="2021-08-09T12:55:00Z">
        <w:r w:rsidR="00387DFE">
          <w:t xml:space="preserve">effective </w:t>
        </w:r>
      </w:ins>
      <w:r>
        <w:t xml:space="preserve">exploration. </w:t>
      </w:r>
    </w:p>
    <w:p w14:paraId="71D5468B" w14:textId="7CE12C05" w:rsidR="00456721" w:rsidRDefault="004172B0">
      <w:pPr>
        <w:pStyle w:val="Body"/>
        <w:spacing w:before="100" w:after="100"/>
      </w:pPr>
      <w:r>
        <w:t xml:space="preserve">Relatively few studies have investigated how animals, in particular rodents, make explore-exploit decisions. To study such behavior, most </w:t>
      </w:r>
      <w:del w:id="76" w:author="Fellous, Jean-Marc - (fellous)" w:date="2021-08-09T12:55:00Z">
        <w:r w:rsidDel="00387DFE">
          <w:delText xml:space="preserve">existing </w:delText>
        </w:r>
      </w:del>
      <w:r>
        <w:t xml:space="preserve">rodent explore-exploit studies took the approach of a reversal learning paradigm. In the reversal learning design, animals choose between two options where one is better than the other. These can be options with high vs low costs </w:t>
      </w:r>
      <w:r>
        <w:fldChar w:fldCharType="begin"/>
      </w:r>
      <w:r>
        <w:instrText xml:space="preserve"> ADDIN EN.CITE &lt;EndNote&gt;&lt;Cite  &gt;&lt;Author&gt;Beeler&lt;/Author&gt;&lt;Year&gt;2010&lt;/Year&gt;&lt;RecNum&gt;59&lt;/RecNum&gt;&lt;Prefix&gt;&lt;/Prefix&gt;&lt;Suffix&gt;&lt;/Suffix&gt;&lt;Pages&gt;&lt;/Pages&gt;&lt;DisplayText&gt;(Beeler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learning&lt;/keyword&gt;&lt;/keywords&gt;&lt;dates&gt;&lt;year&gt;2010&lt;/year&gt;&lt;/dates&gt;&lt;urls/&gt;&lt;electronic-resource-num&gt;10.3389/fnbeh.2010.00170&lt;/electronic-resource-num&gt;&lt;/record&gt;&lt;/Cite&gt;&lt;/EndNote&gt;</w:instrText>
      </w:r>
      <w:r>
        <w:fldChar w:fldCharType="separate"/>
      </w:r>
      <w:r>
        <w:t>(Beeler et al., 2010)</w:t>
      </w:r>
      <w:r>
        <w:fldChar w:fldCharType="end"/>
      </w:r>
      <w:r>
        <w:t xml:space="preserve">, options with large reward and short delay vs small reward and long delay </w:t>
      </w:r>
      <w:r>
        <w:fldChar w:fldCharType="begin"/>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B.V.&lt;/publisher&gt;&lt;urls/&gt;&lt;electronic-resource-num&gt;10.1016/j.bbr.2016.03.007&lt;/electronic-resource-num&gt;&lt;/record&gt;&lt;/Cite&gt;&lt;/EndNote&gt;</w:instrText>
      </w:r>
      <w:r>
        <w:fldChar w:fldCharType="separate"/>
      </w:r>
      <w:r>
        <w:t>(Laskowski et al., 2016)</w:t>
      </w:r>
      <w:r>
        <w:fldChar w:fldCharType="end"/>
      </w:r>
      <w:r>
        <w:t xml:space="preserve"> , or binary reward options with high vs low probabilities </w:t>
      </w:r>
      <w:r>
        <w:fldChar w:fldCharType="begin"/>
      </w:r>
      <w:r>
        <w:instrText xml:space="preserve"> ADDIN EN.CITE &lt;EndNote&gt;&lt;Cite  &gt;&lt;Author&gt;Parker&lt;/Author&gt;&lt;Year&gt;2016&lt;/Year&gt;&lt;RecNum&gt;64&lt;/RecNum&gt;&lt;Prefix&gt;&lt;/Prefix&gt;&lt;Suffix&gt;&lt;/Suffix&gt;&lt;Pages&gt;&lt;/Pages&gt;&lt;DisplayText&gt;(Parker et al., 2016, Cinotti et al., 2019, Verharen et al., 2020)&lt;/DisplayText&gt;&lt;record&gt;&lt;rec-number&gt;64&lt;/rec-number&gt;&lt;foreign-keys&gt;&lt;key app="EN" db-id="zxtsrefenadwxaerzd4vxa22fzprrxssdvs2"&gt;64&lt;/key&gt;&lt;/foreign-keys&gt;&lt;ref-type name="Journal Article"&gt;17&lt;/ref-type&gt;&lt;contributors&gt;&lt;authors&gt;&lt;author&gt;Parker, Nathan F.&lt;/author&gt;&lt;author&gt;Cameron, Courtney M.&lt;/author&gt;&lt;author&gt;Taliaferro, Joshua P.&lt;/author&gt;&lt;author&gt;Lee, Junuk&lt;/author&gt;&lt;author&gt;Choi, Jung Yoon&lt;/author&gt;&lt;author&gt;Davidson, Thomas J.&lt;/author&gt;&lt;author&gt;Daw, Nathaniel D.&lt;/author&gt;&lt;author&gt;Witten, Ilana B.&lt;/author&gt;&lt;/authors&gt;&lt;/contributors&gt;&lt;titles&gt;&lt;title&gt;Reward and choice encoding in terminals of midbrain dopamine neurons depends on striatal target&lt;/title&gt;&lt;secondary-title&gt;Nature Neuroscience&lt;/secondary-title&gt;&lt;/titles&gt;&lt;pages&gt;845-854&lt;/pages&gt;&lt;volume&gt;19&lt;/volume&gt;&lt;dates&gt;&lt;year&gt;2016&lt;/year&gt;&lt;/dates&gt;&lt;urls/&gt;&lt;electronic-resource-num&gt;10.1038/nn.4287&lt;/electronic-resource-num&gt;&lt;/record&gt;&lt;/Cite&gt;&lt;Cite  &gt;&lt;Author&gt;Cinotti&lt;/Author&gt;&lt;Year&gt;2019&lt;/Year&gt;&lt;Prefix&gt;&lt;/Prefix&gt;&lt;Suffix&gt;&lt;/Suffix&gt;&lt;Pages&gt;&lt;/Pages&gt;&lt;record&gt;&lt;rec-number&gt;61&lt;/rec-number&gt;&lt;foreign-keys&gt;&lt;key app="EN" db-id="zxtsrefenadwxaerzd4vxa22fzprrxssdvs2"&gt;61&lt;/key&gt;&lt;/foreign-keys&gt;&lt;ref-type name="Journal Article"&gt;17&lt;/ref-type&gt;&lt;contributors&gt;&lt;authors&gt;&lt;author&gt;Cinotti, François&lt;/author&gt;&lt;author&gt;Fresno, Virginie&lt;/author&gt;&lt;author&gt;Aklil, Nassim&lt;/author&gt;&lt;author&gt;Coutureau, Etienne&lt;/author&gt;&lt;author&gt;Girard, Benoît&lt;/author&gt;&lt;author&gt;Marchand, Alain R.&lt;/author&gt;&lt;author&gt;Khamassi, Mehdi&lt;/author&gt;&lt;/authors&gt;&lt;/contributors&gt;&lt;titles&gt;&lt;title&gt;Dopamine blockade impairs the exploration-exploitation trade-off in rats&lt;/title&gt;&lt;secondary-title&gt;Scientific Reports&lt;/secondary-title&gt;&lt;/titles&gt;&lt;pages&gt;1-14&lt;/pages&gt;&lt;volume&gt;9&lt;/volume&gt;&lt;dates&gt;&lt;year&gt;2019&lt;/year&gt;&lt;/dates&gt;&lt;isbn&gt;4159801943&lt;/isbn&gt;&lt;accession-num&gt;31043685&lt;/accession-num&gt;&lt;urls/&gt;&lt;electronic-resource-num&gt;10.1038/s41598-019-43245-z&lt;/electronic-resource-num&gt;&lt;/record&gt;&lt;/Cite&gt;&lt;Cite  &gt;&lt;Author&gt;Verharen&lt;/Author&gt;&lt;Year&gt;2020&lt;/Year&gt;&lt;RecNum&gt;62&lt;/RecNum&gt;&lt;Prefix&gt;&lt;/Prefix&gt;&lt;Suffix&gt;&lt;/Suffix&gt;&lt;Pages&gt;&lt;/Pages&gt;&lt;record&gt;&lt;rec-number&gt;62&lt;/rec-number&gt;&lt;foreign-keys&gt;&lt;key app="EN" db-id="zxtsrefenadwxaerzd4vxa22fzprrxssdvs2"&gt;62&lt;/key&gt;&lt;/foreign-keys&gt;&lt;ref-type name="Journal Article"&gt;17&lt;/ref-type&gt;&lt;contributors&gt;&lt;authors&gt;&lt;author&gt;Verharen, Jeroen P.H.&lt;/author&gt;&lt;author&gt;den Ouden, Hanneke E.M.&lt;/author&gt;&lt;author&gt;Adan, Roger A.H.&lt;/author&gt;&lt;author&gt;Vanderschuren, Louk J.M.J.&lt;/author&gt;&lt;/authors&gt;&lt;/contributors&gt;&lt;titles&gt;&lt;title&gt;Modulation of value-based decision making behavior by subregions of the rat prefrontal cortex&lt;/title&gt;&lt;secondary-title&gt;Psychopharmacology&lt;/secondary-title&gt;&lt;/titles&gt;&lt;pages&gt;1267-1280&lt;/pages&gt;&lt;volume&gt;237&lt;/volume&gt;&lt;keywords&gt;&lt;keyword&gt;Behavioral modeling&lt;/keyword&gt;&lt;keyword&gt;Decision-making&lt;/keyword&gt;&lt;keyword&gt;Prefrontal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es&gt;&lt;publisher&gt;Psychopharmacology&lt;/publisher&gt;&lt;accession-num&gt;32025777&lt;/accession-num&gt;&lt;urls/&gt;&lt;electronic-resource-num&gt;10.1007/s00213-020-05454-7&lt;/electronic-resource-num&gt;&lt;/record&gt;&lt;/Cite&gt;&lt;/EndNote&gt;</w:instrText>
      </w:r>
      <w:r>
        <w:fldChar w:fldCharType="separate"/>
      </w:r>
      <w:r>
        <w:t>(Parker et al., 2016, Cinotti et al., 2019, Verharen et al., 2020)</w:t>
      </w:r>
      <w:r>
        <w:fldChar w:fldCharType="end"/>
      </w:r>
      <w:r>
        <w:t>. As animals explore the two options</w:t>
      </w:r>
      <w:ins w:id="77" w:author="Fellous, Jean-Marc - (fellous)" w:date="2021-09-10T10:41:00Z">
        <w:r w:rsidR="007F3C73">
          <w:t>,</w:t>
        </w:r>
      </w:ins>
      <w:r>
        <w:t xml:space="preserve"> they will eventually converge to the better </w:t>
      </w:r>
      <w:del w:id="78" w:author="Fellous, Jean-Marc - (fellous)" w:date="2021-08-09T12:56:00Z">
        <w:r w:rsidDel="002A4A23">
          <w:delText xml:space="preserve">option </w:delText>
        </w:r>
      </w:del>
      <w:ins w:id="79" w:author="Fellous, Jean-Marc - (fellous)" w:date="2021-08-09T12:56:00Z">
        <w:r w:rsidR="002A4A23">
          <w:t xml:space="preserve">one </w:t>
        </w:r>
      </w:ins>
      <w:r>
        <w:t>and keep exploiting it, until the outcome</w:t>
      </w:r>
      <w:ins w:id="80" w:author="Fellous, Jean-Marc - (fellous)" w:date="2021-08-09T12:56:00Z">
        <w:r w:rsidR="002A4A23">
          <w:t>s</w:t>
        </w:r>
      </w:ins>
      <w:r>
        <w:t xml:space="preserve"> of the two options </w:t>
      </w:r>
      <w:proofErr w:type="gramStart"/>
      <w:r>
        <w:t>are swapped</w:t>
      </w:r>
      <w:proofErr w:type="gramEnd"/>
      <w:r>
        <w:t xml:space="preserve">. Deviating from the previously exploited option after </w:t>
      </w:r>
      <w:del w:id="81" w:author="Fellous, Jean-Marc - (fellous)" w:date="2021-09-10T10:41:00Z">
        <w:r w:rsidDel="007F3C73">
          <w:delText xml:space="preserve">reversal </w:delText>
        </w:r>
      </w:del>
      <w:ins w:id="82" w:author="Fellous, Jean-Marc - (fellous)" w:date="2021-09-10T10:41:00Z">
        <w:r w:rsidR="007F3C73">
          <w:t xml:space="preserve">the switch of their outcome </w:t>
        </w:r>
      </w:ins>
      <w:proofErr w:type="gramStart"/>
      <w:r>
        <w:t>is considered</w:t>
      </w:r>
      <w:proofErr w:type="gramEnd"/>
      <w:r>
        <w:t xml:space="preserve"> exploration in these tasks. Rodents </w:t>
      </w:r>
      <w:del w:id="83" w:author="Fellous, Jean-Marc - (fellous)" w:date="2021-09-10T10:42:00Z">
        <w:r w:rsidDel="007F3C73">
          <w:delText xml:space="preserve">are </w:delText>
        </w:r>
      </w:del>
      <w:ins w:id="84" w:author="Fellous, Jean-Marc - (fellous)" w:date="2021-09-10T10:42:00Z">
        <w:r w:rsidR="007F3C73">
          <w:t xml:space="preserve">have been </w:t>
        </w:r>
      </w:ins>
      <w:r>
        <w:t>reported to use a set of win-stay</w:t>
      </w:r>
      <w:ins w:id="85" w:author="Fellous, Jean-Marc - (fellous)" w:date="2021-09-10T10:41:00Z">
        <w:r w:rsidR="007F3C73">
          <w:t>/</w:t>
        </w:r>
      </w:ins>
      <w:del w:id="86" w:author="Fellous, Jean-Marc - (fellous)" w:date="2021-09-10T10:41:00Z">
        <w:r w:rsidDel="007F3C73">
          <w:delText xml:space="preserve"> </w:delText>
        </w:r>
      </w:del>
      <w:r>
        <w:t xml:space="preserve">lose-shift </w:t>
      </w:r>
      <w:proofErr w:type="gramStart"/>
      <w:r>
        <w:t>strategies which</w:t>
      </w:r>
      <w:proofErr w:type="gramEnd"/>
      <w:r>
        <w:t xml:space="preserve"> are effective in solving these reversal learning problems. </w:t>
      </w:r>
    </w:p>
    <w:p w14:paraId="1E003C08" w14:textId="6F7FF870" w:rsidR="00456721" w:rsidRDefault="004172B0">
      <w:pPr>
        <w:pStyle w:val="Body"/>
        <w:spacing w:before="100" w:after="100"/>
        <w:rPr>
          <w:rStyle w:val="Hyperlink1"/>
        </w:rPr>
      </w:pPr>
      <w:del w:id="87" w:author="Fellous, Jean-Marc - (fellous)" w:date="2021-08-09T12:57:00Z">
        <w:r w:rsidDel="002A4A23">
          <w:delText>However, r</w:delText>
        </w:r>
      </w:del>
      <w:ins w:id="88" w:author="Fellous, Jean-Marc - (fellous)" w:date="2021-08-09T12:57:00Z">
        <w:r w:rsidR="002A4A23">
          <w:t>R</w:t>
        </w:r>
      </w:ins>
      <w:r>
        <w:t xml:space="preserve">eversal learning designs have </w:t>
      </w:r>
      <w:ins w:id="89" w:author="Fellous, Jean-Marc - (fellous)" w:date="2021-08-09T12:57:00Z">
        <w:r w:rsidR="002A4A23">
          <w:t xml:space="preserve">however </w:t>
        </w:r>
      </w:ins>
      <w:r>
        <w:t>several limitations. First, the scope of ”</w:t>
      </w:r>
      <w:r>
        <w:rPr>
          <w:lang w:val="fr-FR"/>
        </w:rPr>
        <w:t>exploration</w:t>
      </w:r>
      <w:r>
        <w:t xml:space="preserve">” being examined </w:t>
      </w:r>
      <w:del w:id="90" w:author="Fellous, Jean-Marc - (fellous)" w:date="2021-08-09T12:57:00Z">
        <w:r w:rsidDel="002A4A23">
          <w:delText xml:space="preserve">using such designs </w:delText>
        </w:r>
      </w:del>
      <w:r>
        <w:t xml:space="preserve">is limited, </w:t>
      </w:r>
      <w:commentRangeStart w:id="91"/>
      <w:r>
        <w:t>as win-stay</w:t>
      </w:r>
      <w:ins w:id="92" w:author="Fellous, Jean-Marc - (fellous)" w:date="2021-09-10T10:42:00Z">
        <w:r w:rsidR="007F3C73">
          <w:t>/</w:t>
        </w:r>
      </w:ins>
      <w:del w:id="93" w:author="Fellous, Jean-Marc - (fellous)" w:date="2021-09-10T10:42:00Z">
        <w:r w:rsidDel="007F3C73">
          <w:delText xml:space="preserve"> </w:delText>
        </w:r>
      </w:del>
      <w:r>
        <w:t xml:space="preserve">lose-shift </w:t>
      </w:r>
      <w:commentRangeEnd w:id="91"/>
      <w:r w:rsidR="002A4A23">
        <w:rPr>
          <w:rStyle w:val="CommentReference"/>
          <w:rFonts w:ascii="Times New Roman" w:hAnsi="Times New Roman" w:cs="Times New Roman"/>
          <w:color w:val="auto"/>
          <w14:textOutline w14:w="0" w14:cap="rnd" w14:cmpd="sng" w14:algn="ctr">
            <w14:noFill/>
            <w14:prstDash w14:val="solid"/>
            <w14:bevel/>
          </w14:textOutline>
        </w:rPr>
        <w:commentReference w:id="91"/>
      </w:r>
      <w:r>
        <w:t xml:space="preserve">is a model-free exploration strategy which works well for reversal </w:t>
      </w:r>
      <w:proofErr w:type="spellStart"/>
      <w:r>
        <w:t>learning</w:t>
      </w:r>
      <w:del w:id="94" w:author="Fellous, Jean-Marc - (fellous)" w:date="2021-09-10T10:42:00Z">
        <w:r w:rsidDel="007F3C73">
          <w:delText>. However, such design</w:delText>
        </w:r>
      </w:del>
      <w:ins w:id="95" w:author="Fellous, Jean-Marc - (fellous)" w:date="2021-09-10T10:42:00Z">
        <w:r w:rsidR="007F3C73">
          <w:t>but</w:t>
        </w:r>
      </w:ins>
      <w:proofErr w:type="spellEnd"/>
      <w:r>
        <w:t xml:space="preserve"> does not allow for observing planning and model-based behavior. Second, </w:t>
      </w:r>
      <w:del w:id="96" w:author="Fellous, Jean-Marc - (fellous)" w:date="2021-08-09T13:01:00Z">
        <w:r w:rsidDel="002A4A23">
          <w:delText xml:space="preserve">from </w:delText>
        </w:r>
      </w:del>
      <w:r>
        <w:t xml:space="preserve">the decision to abandon a currently bad option is confounded by the need for exploring a novel option for information collection. In such paradigms, it is impossible to </w:t>
      </w:r>
      <w:r>
        <w:lastRenderedPageBreak/>
        <w:t>dissociate directed choice from random exploration. Third, most of the tasks mentioned above are implemented in operant boxes that are not natural environments for a rat</w:t>
      </w:r>
      <w:ins w:id="97" w:author="Fellous, Jean-Marc - (fellous)" w:date="2021-08-09T13:01:00Z">
        <w:r w:rsidR="002A4A23">
          <w:t>, and hence may not engage the decision circuitry</w:t>
        </w:r>
      </w:ins>
      <w:ins w:id="98" w:author="Fellous, Jean-Marc - (fellous)" w:date="2021-08-09T13:02:00Z">
        <w:r w:rsidR="002A4A23">
          <w:t xml:space="preserve"> fully</w:t>
        </w:r>
      </w:ins>
      <w:r>
        <w:t xml:space="preserve">. As pointed out recently, head-fixed monkeys </w:t>
      </w:r>
      <w:del w:id="99" w:author="Fellous, Jean-Marc - (fellous)" w:date="2021-09-10T10:43:00Z">
        <w:r w:rsidDel="007F3C73">
          <w:delText xml:space="preserve">have </w:delText>
        </w:r>
      </w:del>
      <w:ins w:id="100" w:author="Fellous, Jean-Marc - (fellous)" w:date="2021-09-10T10:43:00Z">
        <w:r w:rsidR="007F3C73">
          <w:t>e</w:t>
        </w:r>
      </w:ins>
      <w:ins w:id="101" w:author="Fellous, Jean-Marc - (fellous)" w:date="2021-09-10T10:44:00Z">
        <w:r w:rsidR="007F3C73">
          <w:t>xhibit</w:t>
        </w:r>
      </w:ins>
      <w:ins w:id="102" w:author="Fellous, Jean-Marc - (fellous)" w:date="2021-09-10T10:43:00Z">
        <w:r w:rsidR="007F3C73">
          <w:t xml:space="preserve"> </w:t>
        </w:r>
      </w:ins>
      <w:del w:id="103" w:author="Fellous, Jean-Marc - (fellous)" w:date="2021-09-10T10:44:00Z">
        <w:r w:rsidDel="007F3C73">
          <w:delText>the opposite</w:delText>
        </w:r>
      </w:del>
      <w:ins w:id="104" w:author="Fellous, Jean-Marc - (fellous)" w:date="2021-09-10T10:44:00Z">
        <w:r w:rsidR="007F3C73">
          <w:t>a</w:t>
        </w:r>
      </w:ins>
      <w:r>
        <w:t xml:space="preserve"> risk preference </w:t>
      </w:r>
      <w:del w:id="105" w:author="Fellous, Jean-Marc - (fellous)" w:date="2021-09-10T10:44:00Z">
        <w:r w:rsidDel="007F3C73">
          <w:delText xml:space="preserve">compared </w:delText>
        </w:r>
      </w:del>
      <w:ins w:id="106" w:author="Fellous, Jean-Marc - (fellous)" w:date="2021-09-10T10:44:00Z">
        <w:r w:rsidR="007F3C73">
          <w:t xml:space="preserve">opposite </w:t>
        </w:r>
      </w:ins>
      <w:r>
        <w:t xml:space="preserve">to </w:t>
      </w:r>
      <w:ins w:id="107" w:author="Fellous, Jean-Marc - (fellous)" w:date="2021-09-10T10:44:00Z">
        <w:r w:rsidR="007F3C73">
          <w:t xml:space="preserve">that of </w:t>
        </w:r>
      </w:ins>
      <w:r>
        <w:t xml:space="preserve">freely moving monkeys </w:t>
      </w:r>
      <w:del w:id="108" w:author="Fellous, Jean-Marc - (fellous)" w:date="2021-08-09T13:02:00Z">
        <w:r w:rsidDel="002A4A23">
          <w:delText xml:space="preserve">during </w:delText>
        </w:r>
      </w:del>
      <w:ins w:id="109" w:author="Fellous, Jean-Marc - (fellous)" w:date="2021-08-09T13:02:00Z">
        <w:r w:rsidR="002A4A23">
          <w:t xml:space="preserve">using </w:t>
        </w:r>
      </w:ins>
      <w:r>
        <w:t>the same task, suggesting that decision making may be directly influenced by the physical constraints of the experimental paradigms (</w:t>
      </w:r>
      <w:proofErr w:type="spellStart"/>
      <w:r>
        <w:rPr>
          <w:rStyle w:val="Hyperlink1"/>
        </w:rPr>
        <w:fldChar w:fldCharType="begin"/>
      </w:r>
      <w:r>
        <w:rPr>
          <w:rStyle w:val="Hyperlink1"/>
        </w:rPr>
        <w:instrText xml:space="preserve"> HYPERLINK \l "ENREF_22" </w:instrText>
      </w:r>
      <w:r>
        <w:rPr>
          <w:rStyle w:val="Hyperlink1"/>
        </w:rPr>
        <w:fldChar w:fldCharType="separate"/>
      </w:r>
      <w:r>
        <w:rPr>
          <w:rStyle w:val="Hyperlink1"/>
        </w:rPr>
        <w:t>Vodicka</w:t>
      </w:r>
      <w:proofErr w:type="spellEnd"/>
      <w:r>
        <w:rPr>
          <w:rStyle w:val="Hyperlink1"/>
        </w:rPr>
        <w:t xml:space="preserve"> et al., 2019</w:t>
      </w:r>
      <w:r>
        <w:fldChar w:fldCharType="end"/>
      </w:r>
      <w:r>
        <w:rPr>
          <w:rStyle w:val="Hyperlink1"/>
        </w:rPr>
        <w:t>). One of the most fundamental and natural behavior</w:t>
      </w:r>
      <w:r w:rsidR="000D4C5D">
        <w:rPr>
          <w:rStyle w:val="Hyperlink1"/>
        </w:rPr>
        <w:t>s</w:t>
      </w:r>
      <w:r>
        <w:rPr>
          <w:rStyle w:val="Hyperlink1"/>
        </w:rPr>
        <w:t xml:space="preserve"> of rats is </w:t>
      </w:r>
      <w:del w:id="110" w:author="Fellous, Jean-Marc - (fellous)" w:date="2021-08-09T13:02:00Z">
        <w:r w:rsidDel="002A4A23">
          <w:rPr>
            <w:rStyle w:val="Hyperlink1"/>
          </w:rPr>
          <w:delText>to spatially navigate</w:delText>
        </w:r>
      </w:del>
      <w:ins w:id="111" w:author="Fellous, Jean-Marc - (fellous)" w:date="2021-08-09T13:02:00Z">
        <w:r w:rsidR="002A4A23">
          <w:rPr>
            <w:rStyle w:val="Hyperlink1"/>
          </w:rPr>
          <w:t>spatial navigation</w:t>
        </w:r>
      </w:ins>
      <w:r>
        <w:rPr>
          <w:rStyle w:val="Hyperlink1"/>
        </w:rPr>
        <w:t xml:space="preserve">. It is unknown how rats would behave in a setting in which the explore-exploit dilemma taps into their spatial navigation abilities. Fourth, there is a general gap between </w:t>
      </w:r>
      <w:ins w:id="112" w:author="Fellous, Jean-Marc - (fellous)" w:date="2021-08-09T13:03:00Z">
        <w:r w:rsidR="002A4A23">
          <w:rPr>
            <w:rStyle w:val="Hyperlink1"/>
          </w:rPr>
          <w:t xml:space="preserve">the </w:t>
        </w:r>
      </w:ins>
      <w:r>
        <w:rPr>
          <w:rStyle w:val="Hyperlink1"/>
        </w:rPr>
        <w:t xml:space="preserve">human and </w:t>
      </w:r>
      <w:ins w:id="113" w:author="Fellous, Jean-Marc - (fellous)" w:date="2021-08-09T13:03:00Z">
        <w:r w:rsidR="002A4A23">
          <w:rPr>
            <w:rStyle w:val="Hyperlink1"/>
          </w:rPr>
          <w:t xml:space="preserve">the </w:t>
        </w:r>
      </w:ins>
      <w:r>
        <w:rPr>
          <w:rStyle w:val="Hyperlink1"/>
        </w:rPr>
        <w:t xml:space="preserve">rodent literature in </w:t>
      </w:r>
      <w:del w:id="114" w:author="Fellous, Jean-Marc - (fellous)" w:date="2021-08-09T13:03:00Z">
        <w:r w:rsidDel="002A4A23">
          <w:rPr>
            <w:rStyle w:val="Hyperlink1"/>
          </w:rPr>
          <w:delText xml:space="preserve">the </w:delText>
        </w:r>
      </w:del>
      <w:ins w:id="115" w:author="Fellous, Jean-Marc - (fellous)" w:date="2021-08-09T13:03:00Z">
        <w:r w:rsidR="002A4A23">
          <w:rPr>
            <w:rStyle w:val="Hyperlink1"/>
          </w:rPr>
          <w:t xml:space="preserve">our </w:t>
        </w:r>
      </w:ins>
      <w:del w:id="116" w:author="Fellous, Jean-Marc - (fellous)" w:date="2021-08-09T13:03:00Z">
        <w:r w:rsidDel="002A4A23">
          <w:rPr>
            <w:rStyle w:val="Hyperlink1"/>
          </w:rPr>
          <w:delText xml:space="preserve">context </w:delText>
        </w:r>
      </w:del>
      <w:ins w:id="117" w:author="Fellous, Jean-Marc - (fellous)" w:date="2021-08-09T13:03:00Z">
        <w:r w:rsidR="002A4A23">
          <w:rPr>
            <w:rStyle w:val="Hyperlink1"/>
          </w:rPr>
          <w:t xml:space="preserve">understanding </w:t>
        </w:r>
      </w:ins>
      <w:r>
        <w:rPr>
          <w:rStyle w:val="Hyperlink1"/>
        </w:rPr>
        <w:t xml:space="preserve">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t>
      </w:r>
      <w:del w:id="118" w:author="Yi Wei" w:date="2021-07-11T07:18:00Z">
        <w:r w:rsidDel="00294D2A">
          <w:rPr>
            <w:rStyle w:val="Hyperlink1"/>
          </w:rPr>
          <w:delText xml:space="preserve">allowing </w:delText>
        </w:r>
      </w:del>
      <w:ins w:id="119" w:author="Yi Wei" w:date="2021-07-11T07:18:00Z">
        <w:r w:rsidR="00294D2A">
          <w:rPr>
            <w:rStyle w:val="Hyperlink1"/>
          </w:rPr>
          <w:t xml:space="preserve">with </w:t>
        </w:r>
      </w:ins>
      <w:ins w:id="120" w:author="Yi Wei" w:date="2021-07-11T07:17:00Z">
        <w:r w:rsidR="00294D2A">
          <w:rPr>
            <w:rStyle w:val="Hyperlink1"/>
          </w:rPr>
          <w:t xml:space="preserve">well-defined behavioral </w:t>
        </w:r>
      </w:ins>
      <w:ins w:id="121" w:author="Yi Wei" w:date="2021-07-11T07:18:00Z">
        <w:r w:rsidR="00294D2A">
          <w:rPr>
            <w:rStyle w:val="Hyperlink1"/>
          </w:rPr>
          <w:t xml:space="preserve">quantifications allowing </w:t>
        </w:r>
      </w:ins>
      <w:del w:id="122" w:author="Yi Wei" w:date="2021-07-11T07:17:00Z">
        <w:r w:rsidDel="00294D2A">
          <w:rPr>
            <w:rStyle w:val="Hyperlink1"/>
          </w:rPr>
          <w:delText xml:space="preserve">detailed </w:delText>
        </w:r>
      </w:del>
      <w:r>
        <w:rPr>
          <w:rStyle w:val="Hyperlink1"/>
        </w:rPr>
        <w:t>investigations of the cellular and system mechanisms of this</w:t>
      </w:r>
      <w:ins w:id="123" w:author="Yi Wei" w:date="2021-07-11T07:18:00Z">
        <w:r w:rsidR="002A2EB9">
          <w:rPr>
            <w:rStyle w:val="Hyperlink1"/>
          </w:rPr>
          <w:t xml:space="preserve"> </w:t>
        </w:r>
        <w:del w:id="124" w:author="Fellous, Jean-Marc - (fellous)" w:date="2021-08-09T13:04:00Z">
          <w:r w:rsidR="002A2EB9" w:rsidDel="002A4A23">
            <w:rPr>
              <w:rStyle w:val="Hyperlink1"/>
            </w:rPr>
            <w:delText>complicated</w:delText>
          </w:r>
        </w:del>
      </w:ins>
      <w:ins w:id="125" w:author="Fellous, Jean-Marc - (fellous)" w:date="2021-08-09T13:04:00Z">
        <w:r w:rsidR="002A4A23">
          <w:rPr>
            <w:rStyle w:val="Hyperlink1"/>
          </w:rPr>
          <w:t>complex</w:t>
        </w:r>
      </w:ins>
      <w:r>
        <w:rPr>
          <w:rStyle w:val="Hyperlink1"/>
        </w:rPr>
        <w:t xml:space="preserve"> process are sorely needed.</w:t>
      </w: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6948B5C1" w:rsidR="00456721" w:rsidRDefault="001C7756">
      <w:pPr>
        <w:pStyle w:val="Body"/>
        <w:spacing w:before="100" w:after="100"/>
        <w:rPr>
          <w:rStyle w:val="Hyperlink1"/>
        </w:rPr>
      </w:pPr>
      <w:ins w:id="126" w:author="Yi Wei" w:date="2021-07-10T18:59:00Z">
        <w:r>
          <w:rPr>
            <w:rStyle w:val="Hyperlink1"/>
          </w:rPr>
          <w:t>6</w:t>
        </w:r>
      </w:ins>
      <w:del w:id="127" w:author="Yi Wei" w:date="2021-07-10T18:59:00Z">
        <w:r w:rsidR="004172B0" w:rsidDel="001C7756">
          <w:rPr>
            <w:rStyle w:val="Hyperlink1"/>
          </w:rPr>
          <w:delText>4</w:delText>
        </w:r>
      </w:del>
      <w:r w:rsidR="004172B0">
        <w:rPr>
          <w:rStyle w:val="Hyperlink1"/>
        </w:rPr>
        <w:t xml:space="preserve"> Brown Norway rats were used in these experiments. All rats were male between 6 and 7 months of age at the start of the experiment. All rats were housed under reverse 12:12 light cycles. All animal procedures </w:t>
      </w:r>
      <w:proofErr w:type="gramStart"/>
      <w:r w:rsidR="004172B0">
        <w:rPr>
          <w:rStyle w:val="Hyperlink1"/>
        </w:rPr>
        <w:t>were approved</w:t>
      </w:r>
      <w:proofErr w:type="gramEnd"/>
      <w:r w:rsidR="004172B0">
        <w:rPr>
          <w:rStyle w:val="Hyperlink1"/>
        </w:rPr>
        <w:t xml:space="preserve"> by the IACUC </w:t>
      </w:r>
      <w:del w:id="128" w:author="Fellous, Jean-Marc - (fellous)" w:date="2021-09-10T10:46:00Z">
        <w:r w:rsidR="004172B0" w:rsidDel="00784A20">
          <w:rPr>
            <w:rStyle w:val="Hyperlink1"/>
          </w:rPr>
          <w:delText xml:space="preserve">committee </w:delText>
        </w:r>
      </w:del>
      <w:ins w:id="129" w:author="Fellous, Jean-Marc - (fellous)" w:date="2021-09-10T10:46:00Z">
        <w:r w:rsidR="00784A20">
          <w:rPr>
            <w:rStyle w:val="Hyperlink1"/>
          </w:rPr>
          <w:t>of the</w:t>
        </w:r>
      </w:ins>
      <w:del w:id="130" w:author="Fellous, Jean-Marc - (fellous)" w:date="2021-09-10T10:46:00Z">
        <w:r w:rsidR="004172B0" w:rsidDel="00784A20">
          <w:rPr>
            <w:rStyle w:val="Hyperlink1"/>
          </w:rPr>
          <w:delText>at</w:delText>
        </w:r>
      </w:del>
      <w:r w:rsidR="004172B0">
        <w:rPr>
          <w:rStyle w:val="Hyperlink1"/>
        </w:rPr>
        <w:t xml:space="preserve"> University of Arizona and followed NIH guidelines. </w:t>
      </w:r>
    </w:p>
    <w:p w14:paraId="65FB338B" w14:textId="77777777" w:rsidR="00456721" w:rsidRDefault="00456721">
      <w:pPr>
        <w:pStyle w:val="Heading2"/>
      </w:pPr>
    </w:p>
    <w:p w14:paraId="70F540A6" w14:textId="77777777" w:rsidR="00456721" w:rsidRDefault="004172B0">
      <w:pPr>
        <w:pStyle w:val="Heading2"/>
      </w:pPr>
      <w:proofErr w:type="spellStart"/>
      <w:r>
        <w:rPr>
          <w:rStyle w:val="Hyperlink1"/>
          <w:lang w:val="fr-FR"/>
        </w:rPr>
        <w:t>Human</w:t>
      </w:r>
      <w:proofErr w:type="spellEnd"/>
      <w:r>
        <w:rPr>
          <w:rStyle w:val="Hyperlink1"/>
          <w:lang w:val="fr-FR"/>
        </w:rPr>
        <w:t xml:space="preserve"> participants </w:t>
      </w:r>
    </w:p>
    <w:p w14:paraId="0BBE0264" w14:textId="572FE141" w:rsidR="00456721" w:rsidRDefault="004172B0">
      <w:pPr>
        <w:pStyle w:val="Body"/>
        <w:spacing w:before="100" w:after="100"/>
        <w:rPr>
          <w:rStyle w:val="Hyperlink1"/>
        </w:rPr>
      </w:pPr>
      <w:r>
        <w:rPr>
          <w:rStyle w:val="Hyperlink1"/>
        </w:rPr>
        <w:t xml:space="preserve">Data from </w:t>
      </w:r>
      <w:r w:rsidR="000D4C5D">
        <w:rPr>
          <w:rStyle w:val="Hyperlink1"/>
        </w:rPr>
        <w:t>forty-six</w:t>
      </w:r>
      <w:r>
        <w:rPr>
          <w:rStyle w:val="Hyperlink1"/>
        </w:rPr>
        <w:t xml:space="preserve"> participants were used. </w:t>
      </w:r>
      <w:proofErr w:type="gramStart"/>
      <w:r>
        <w:rPr>
          <w:rStyle w:val="Hyperlink1"/>
        </w:rPr>
        <w:t xml:space="preserve">All participants were from the undergraduate psychology subject pool </w:t>
      </w:r>
      <w:del w:id="131" w:author="Fellous, Jean-Marc - (fellous)" w:date="2021-09-10T10:46:00Z">
        <w:r w:rsidDel="00784A20">
          <w:rPr>
            <w:rStyle w:val="Hyperlink1"/>
          </w:rPr>
          <w:delText xml:space="preserve">who </w:delText>
        </w:r>
      </w:del>
      <w:ins w:id="132" w:author="Fellous, Jean-Marc - (fellous)" w:date="2021-09-10T10:46:00Z">
        <w:r w:rsidR="00784A20">
          <w:rPr>
            <w:rStyle w:val="Hyperlink1"/>
          </w:rPr>
          <w:t xml:space="preserve">and </w:t>
        </w:r>
      </w:ins>
      <w:r>
        <w:rPr>
          <w:rStyle w:val="Hyperlink1"/>
        </w:rPr>
        <w:t xml:space="preserve">earn </w:t>
      </w:r>
      <w:ins w:id="133" w:author="Fellous, Jean-Marc - (fellous)" w:date="2021-09-10T10:46:00Z">
        <w:r w:rsidR="00784A20">
          <w:rPr>
            <w:rStyle w:val="Hyperlink1"/>
          </w:rPr>
          <w:t xml:space="preserve">academic </w:t>
        </w:r>
      </w:ins>
      <w:r>
        <w:rPr>
          <w:rStyle w:val="Hyperlink1"/>
        </w:rPr>
        <w:t>credit</w:t>
      </w:r>
      <w:ins w:id="134" w:author="Fellous, Jean-Marc - (fellous)" w:date="2021-09-10T10:46:00Z">
        <w:r w:rsidR="00784A20">
          <w:rPr>
            <w:rStyle w:val="Hyperlink1"/>
          </w:rPr>
          <w:t>s</w:t>
        </w:r>
      </w:ins>
      <w:r>
        <w:rPr>
          <w:rStyle w:val="Hyperlink1"/>
        </w:rPr>
        <w:t xml:space="preserve"> for </w:t>
      </w:r>
      <w:ins w:id="135" w:author="Fellous, Jean-Marc - (fellous)" w:date="2021-09-10T10:46:00Z">
        <w:r w:rsidR="00784A20">
          <w:rPr>
            <w:rStyle w:val="Hyperlink1"/>
          </w:rPr>
          <w:t xml:space="preserve">their </w:t>
        </w:r>
      </w:ins>
      <w:r>
        <w:rPr>
          <w:rStyle w:val="Hyperlink1"/>
        </w:rPr>
        <w:t xml:space="preserve">participation in </w:t>
      </w:r>
      <w:del w:id="136" w:author="Fellous, Jean-Marc - (fellous)" w:date="2021-09-10T10:47:00Z">
        <w:r w:rsidDel="00784A20">
          <w:rPr>
            <w:rStyle w:val="Hyperlink1"/>
          </w:rPr>
          <w:delText xml:space="preserve">this </w:delText>
        </w:r>
      </w:del>
      <w:ins w:id="137" w:author="Fellous, Jean-Marc - (fellous)" w:date="2021-09-10T10:47:00Z">
        <w:r w:rsidR="00784A20">
          <w:rPr>
            <w:rStyle w:val="Hyperlink1"/>
          </w:rPr>
          <w:t xml:space="preserve">the </w:t>
        </w:r>
      </w:ins>
      <w:r>
        <w:rPr>
          <w:rStyle w:val="Hyperlink1"/>
        </w:rPr>
        <w:t>study.</w:t>
      </w:r>
      <w:proofErr w:type="gramEnd"/>
      <w:r>
        <w:rPr>
          <w:rStyle w:val="Hyperlink1"/>
        </w:rPr>
        <w:t xml:space="preserve"> The human experiments were approved by the University of Arizona Institutional Review Board. </w:t>
      </w:r>
    </w:p>
    <w:p w14:paraId="136E60F7" w14:textId="77777777" w:rsidR="00456721" w:rsidRDefault="00456721">
      <w:pPr>
        <w:pStyle w:val="Heading2"/>
      </w:pPr>
    </w:p>
    <w:p w14:paraId="0C8AA4C6" w14:textId="4250A4BD" w:rsidR="00456721" w:rsidRDefault="004172B0">
      <w:pPr>
        <w:pStyle w:val="Heading2"/>
      </w:pPr>
      <w:r>
        <w:rPr>
          <w:rStyle w:val="Hyperlink1"/>
          <w:lang w:val="en-US"/>
        </w:rPr>
        <w:t xml:space="preserve">Behavioral </w:t>
      </w:r>
      <w:ins w:id="138" w:author="Fellous, Jean-Marc - (fellous)" w:date="2021-08-09T13:05:00Z">
        <w:r w:rsidR="005F2B7B">
          <w:rPr>
            <w:rStyle w:val="Hyperlink1"/>
            <w:lang w:val="en-US"/>
          </w:rPr>
          <w:t>t</w:t>
        </w:r>
      </w:ins>
      <w:del w:id="139" w:author="Fellous, Jean-Marc - (fellous)" w:date="2021-08-09T13:05:00Z">
        <w:r w:rsidDel="005F2B7B">
          <w:rPr>
            <w:rStyle w:val="Hyperlink1"/>
            <w:lang w:val="en-US"/>
          </w:rPr>
          <w:delText>T</w:delText>
        </w:r>
      </w:del>
      <w:r>
        <w:rPr>
          <w:rStyle w:val="Hyperlink1"/>
          <w:lang w:val="en-US"/>
        </w:rPr>
        <w:t xml:space="preserve">asks </w:t>
      </w:r>
    </w:p>
    <w:p w14:paraId="3DDFE685" w14:textId="160CDAA6" w:rsidR="00456721" w:rsidRDefault="004172B0">
      <w:pPr>
        <w:pStyle w:val="Body"/>
        <w:spacing w:before="100" w:after="100"/>
        <w:rPr>
          <w:rStyle w:val="Hyperlink1"/>
        </w:rPr>
      </w:pPr>
      <w:r>
        <w:rPr>
          <w:rStyle w:val="Hyperlink1"/>
        </w:rPr>
        <w:t xml:space="preserve">Rat version: The maze consisted of a circular area (1.5 m diameter) with 8 equidistant feeders at its periphery </w:t>
      </w:r>
      <w:r>
        <w:rPr>
          <w:rStyle w:val="Hyperlink1"/>
        </w:rPr>
        <w:fldChar w:fldCharType="begin"/>
      </w:r>
      <w:r>
        <w:rPr>
          <w:rStyle w:val="Hyperlink1"/>
        </w:rPr>
        <w: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instrText>
      </w:r>
      <w:r>
        <w:rPr>
          <w:rStyle w:val="Hyperlink1"/>
        </w:rPr>
        <w:fldChar w:fldCharType="separate"/>
      </w:r>
      <w:r>
        <w:rPr>
          <w:rStyle w:val="Hyperlink1"/>
          <w:lang w:val="fr-FR"/>
        </w:rPr>
        <w:t>(Jones et al., 2012, Jones et al., 2015)</w:t>
      </w:r>
      <w:r>
        <w:rPr>
          <w:rStyle w:val="Hyperlink1"/>
        </w:rPr>
        <w:fldChar w:fldCharType="end"/>
      </w:r>
      <w:r>
        <w:rPr>
          <w:rStyle w:val="Hyperlink1"/>
        </w:rPr>
        <w:t xml:space="preserve">. Each feeder delivered sugar water (0.2g/L) in the form of computer controlled drops. A blinking LED was attached to each feeder and acted as a cue, when desired. The experimental sessions were divided into ‘games’. During each game, only 3 feeders were activated in an isosceles pattern. One feeder was the home base; the two others, equidistant from the home base, were the </w:t>
      </w:r>
      <w:r w:rsidRPr="00FD1BCE">
        <w:rPr>
          <w:rStyle w:val="None"/>
          <w:rPrChange w:id="140" w:author="Yi Wei" w:date="2021-07-11T02:19:00Z">
            <w:rPr>
              <w:rStyle w:val="None"/>
              <w:b/>
              <w:bCs/>
            </w:rPr>
          </w:rPrChange>
        </w:rPr>
        <w:t>reward areas</w:t>
      </w:r>
      <w:del w:id="141" w:author="Yi Wei" w:date="2021-07-11T02:19:00Z">
        <w:r w:rsidDel="00FD1BCE">
          <w:rPr>
            <w:rStyle w:val="None"/>
            <w:b/>
            <w:bCs/>
          </w:rPr>
          <w:delText>/target feeders</w:delText>
        </w:r>
      </w:del>
      <w:r>
        <w:rPr>
          <w:rStyle w:val="None"/>
          <w:b/>
          <w:bCs/>
        </w:rPr>
        <w:t>.</w:t>
      </w:r>
      <w:r>
        <w:rPr>
          <w:rStyle w:val="Hyperlink1"/>
        </w:rPr>
        <w:t xml:space="preserve"> The home base was never rewarded, but animals had to reach it to trigger</w:t>
      </w:r>
      <w:r w:rsidR="009C791A">
        <w:rPr>
          <w:rStyle w:val="Hyperlink1"/>
        </w:rPr>
        <w:t>/activate</w:t>
      </w:r>
      <w:r>
        <w:rPr>
          <w:rStyle w:val="Hyperlink1"/>
        </w:rPr>
        <w:t xml:space="preserve"> the 2 </w:t>
      </w:r>
      <w:del w:id="142" w:author="Yi Wei" w:date="2021-07-11T02:19:00Z">
        <w:r w:rsidRPr="009F3D02" w:rsidDel="009F3D02">
          <w:rPr>
            <w:rStyle w:val="None"/>
            <w:rPrChange w:id="143" w:author="Yi Wei" w:date="2021-07-11T02:19:00Z">
              <w:rPr>
                <w:rStyle w:val="None"/>
                <w:b/>
                <w:bCs/>
              </w:rPr>
            </w:rPrChange>
          </w:rPr>
          <w:delText>rewards areas</w:delText>
        </w:r>
      </w:del>
      <w:ins w:id="144" w:author="Yi Wei" w:date="2021-07-11T02:19:00Z">
        <w:r w:rsidR="009F3D02" w:rsidRPr="009F3D02">
          <w:rPr>
            <w:rStyle w:val="None"/>
            <w:rPrChange w:id="145" w:author="Yi Wei" w:date="2021-07-11T02:19:00Z">
              <w:rPr>
                <w:rStyle w:val="None"/>
                <w:b/>
                <w:bCs/>
              </w:rPr>
            </w:rPrChange>
          </w:rPr>
          <w:t>reward areas</w:t>
        </w:r>
      </w:ins>
      <w:r>
        <w:rPr>
          <w:rStyle w:val="Hyperlink1"/>
        </w:rPr>
        <w:t xml:space="preserve">. The home base was flanked by two Lego blocks, forcing the animal to start its navigation to the 2 </w:t>
      </w:r>
      <w:del w:id="146" w:author="Yi Wei" w:date="2021-07-11T02:20:00Z">
        <w:r w:rsidRPr="009F3D02" w:rsidDel="009F3D02">
          <w:rPr>
            <w:rStyle w:val="None"/>
            <w:rPrChange w:id="147" w:author="Yi Wei" w:date="2021-07-11T02:20:00Z">
              <w:rPr>
                <w:rStyle w:val="None"/>
                <w:b/>
                <w:bCs/>
              </w:rPr>
            </w:rPrChange>
          </w:rPr>
          <w:delText xml:space="preserve">choice </w:delText>
        </w:r>
      </w:del>
      <w:ins w:id="148" w:author="Yi Wei" w:date="2021-07-11T02:20:00Z">
        <w:r w:rsidR="009F3D02">
          <w:rPr>
            <w:rStyle w:val="None"/>
          </w:rPr>
          <w:t>reward</w:t>
        </w:r>
        <w:r w:rsidR="009F3D02" w:rsidRPr="009F3D02">
          <w:rPr>
            <w:rStyle w:val="None"/>
            <w:rPrChange w:id="149" w:author="Yi Wei" w:date="2021-07-11T02:20:00Z">
              <w:rPr>
                <w:rStyle w:val="None"/>
                <w:b/>
                <w:bCs/>
              </w:rPr>
            </w:rPrChange>
          </w:rPr>
          <w:t xml:space="preserve"> </w:t>
        </w:r>
      </w:ins>
      <w:r w:rsidRPr="009F3D02">
        <w:rPr>
          <w:rStyle w:val="None"/>
          <w:rPrChange w:id="150" w:author="Yi Wei" w:date="2021-07-11T02:20:00Z">
            <w:rPr>
              <w:rStyle w:val="None"/>
              <w:b/>
              <w:bCs/>
            </w:rPr>
          </w:rPrChange>
        </w:rPr>
        <w:t>feeders</w:t>
      </w:r>
      <w:r>
        <w:rPr>
          <w:rStyle w:val="Hyperlink1"/>
        </w:rPr>
        <w:t xml:space="preserve"> without </w:t>
      </w:r>
      <w:ins w:id="151" w:author="Fellous, Jean-Marc - (fellous)" w:date="2021-08-09T13:07:00Z">
        <w:r w:rsidR="00A56782">
          <w:rPr>
            <w:rStyle w:val="Hyperlink1"/>
          </w:rPr>
          <w:t xml:space="preserve">directional </w:t>
        </w:r>
      </w:ins>
      <w:r>
        <w:rPr>
          <w:rStyle w:val="Hyperlink1"/>
        </w:rPr>
        <w:t xml:space="preserve">bias (Fig 1A, blue rectangles). At the start of each game, depending on the conditions, the two </w:t>
      </w:r>
      <w:del w:id="152" w:author="Yi Wei" w:date="2021-07-11T02:20:00Z">
        <w:r w:rsidRPr="004D6534" w:rsidDel="004D6534">
          <w:rPr>
            <w:rStyle w:val="None"/>
            <w:rPrChange w:id="153" w:author="Yi Wei" w:date="2021-07-11T02:20:00Z">
              <w:rPr>
                <w:rStyle w:val="None"/>
                <w:b/>
                <w:bCs/>
              </w:rPr>
            </w:rPrChange>
          </w:rPr>
          <w:delText xml:space="preserve">rewarded </w:delText>
        </w:r>
      </w:del>
      <w:ins w:id="154" w:author="Yi Wei" w:date="2021-07-11T02:20:00Z">
        <w:r w:rsidR="004D6534" w:rsidRPr="004D6534">
          <w:rPr>
            <w:rStyle w:val="None"/>
            <w:rPrChange w:id="155" w:author="Yi Wei" w:date="2021-07-11T02:20:00Z">
              <w:rPr>
                <w:rStyle w:val="None"/>
                <w:b/>
                <w:bCs/>
              </w:rPr>
            </w:rPrChange>
          </w:rPr>
          <w:t xml:space="preserve">reward </w:t>
        </w:r>
      </w:ins>
      <w:r w:rsidRPr="004D6534">
        <w:rPr>
          <w:rStyle w:val="None"/>
          <w:rPrChange w:id="156" w:author="Yi Wei" w:date="2021-07-11T02:20:00Z">
            <w:rPr>
              <w:rStyle w:val="None"/>
              <w:b/>
              <w:bCs/>
            </w:rPr>
          </w:rPrChange>
        </w:rPr>
        <w:t>feeders</w:t>
      </w:r>
      <w:r>
        <w:rPr>
          <w:rStyle w:val="Hyperlink1"/>
        </w:rPr>
        <w:t xml:space="preserve"> were associated with a fixed number of sugar water drops drawn uniformly from 0 to 5, and always gave the same number of drops during that game (‘Game1’, Fig 1A). Before making their free choices, rats </w:t>
      </w:r>
      <w:proofErr w:type="gramStart"/>
      <w:r>
        <w:rPr>
          <w:rStyle w:val="Hyperlink1"/>
        </w:rPr>
        <w:t>were guided</w:t>
      </w:r>
      <w:proofErr w:type="gramEnd"/>
      <w:r>
        <w:rPr>
          <w:rStyle w:val="Hyperlink1"/>
        </w:rPr>
        <w:t xml:space="preserve"> to one of the </w:t>
      </w:r>
      <w:del w:id="157" w:author="Yi Wei" w:date="2021-07-11T02:20:00Z">
        <w:r w:rsidRPr="00C07E3E" w:rsidDel="00C07E3E">
          <w:rPr>
            <w:rStyle w:val="None"/>
            <w:rPrChange w:id="158" w:author="Yi Wei" w:date="2021-07-11T02:20:00Z">
              <w:rPr>
                <w:rStyle w:val="None"/>
                <w:b/>
                <w:bCs/>
              </w:rPr>
            </w:rPrChange>
          </w:rPr>
          <w:delText xml:space="preserve">target </w:delText>
        </w:r>
      </w:del>
      <w:ins w:id="159" w:author="Yi Wei" w:date="2021-07-11T02:20:00Z">
        <w:r w:rsidR="00C07E3E" w:rsidRPr="00C07E3E">
          <w:rPr>
            <w:rStyle w:val="None"/>
            <w:rPrChange w:id="160" w:author="Yi Wei" w:date="2021-07-11T02:20:00Z">
              <w:rPr>
                <w:rStyle w:val="None"/>
                <w:b/>
                <w:bCs/>
              </w:rPr>
            </w:rPrChange>
          </w:rPr>
          <w:t xml:space="preserve">reward </w:t>
        </w:r>
      </w:ins>
      <w:r w:rsidRPr="00C07E3E">
        <w:rPr>
          <w:rStyle w:val="None"/>
          <w:rPrChange w:id="161" w:author="Yi Wei" w:date="2021-07-11T02:20:00Z">
            <w:rPr>
              <w:rStyle w:val="None"/>
              <w:b/>
              <w:bCs/>
            </w:rPr>
          </w:rPrChange>
        </w:rPr>
        <w:t>feeders</w:t>
      </w:r>
      <w:r>
        <w:rPr>
          <w:rStyle w:val="Hyperlink1"/>
        </w:rPr>
        <w:t xml:space="preserve"> in the first N trials (</w:t>
      </w:r>
      <w:ins w:id="162" w:author="Fellous, Jean-Marc - (fellous)" w:date="2021-09-10T10:48:00Z">
        <w:r w:rsidR="00784A20">
          <w:rPr>
            <w:rStyle w:val="Hyperlink1"/>
          </w:rPr>
          <w:t xml:space="preserve">i.e. </w:t>
        </w:r>
      </w:ins>
      <w:r>
        <w:rPr>
          <w:rStyle w:val="Hyperlink1"/>
        </w:rPr>
        <w:t>only one LED was blinking, Trial1 cue, Fig 1A). Rats performed versions where N = 0, 1, or 3. (I</w:t>
      </w:r>
      <w:r>
        <w:rPr>
          <w:rStyle w:val="Hyperlink1"/>
          <w:lang w:val="it-IT"/>
        </w:rPr>
        <w:t>n case</w:t>
      </w:r>
      <w:r>
        <w:rPr>
          <w:rStyle w:val="Hyperlink1"/>
        </w:rPr>
        <w:t xml:space="preserve">s of N = </w:t>
      </w:r>
      <w:proofErr w:type="gramStart"/>
      <w:r>
        <w:rPr>
          <w:rStyle w:val="Hyperlink1"/>
        </w:rPr>
        <w:t>0</w:t>
      </w:r>
      <w:proofErr w:type="gramEnd"/>
      <w:r>
        <w:rPr>
          <w:rStyle w:val="Hyperlink1"/>
        </w:rPr>
        <w:t xml:space="preserve">, rats were not guided to any target feeder and started with a </w:t>
      </w:r>
      <w:ins w:id="163" w:author="Fellous, Jean-Marc - (fellous)" w:date="2021-09-10T10:49:00Z">
        <w:r w:rsidR="00784A20">
          <w:rPr>
            <w:rStyle w:val="Hyperlink1"/>
          </w:rPr>
          <w:t xml:space="preserve">free </w:t>
        </w:r>
      </w:ins>
      <w:r>
        <w:rPr>
          <w:rStyle w:val="Hyperlink1"/>
        </w:rPr>
        <w:t xml:space="preserve">choice between 2 </w:t>
      </w:r>
      <w:del w:id="164" w:author="Yi Wei" w:date="2021-07-11T02:20:00Z">
        <w:r w:rsidRPr="006B22BA" w:rsidDel="006B22BA">
          <w:rPr>
            <w:rStyle w:val="None"/>
            <w:rPrChange w:id="165" w:author="Yi Wei" w:date="2021-07-11T02:20:00Z">
              <w:rPr>
                <w:rStyle w:val="None"/>
                <w:b/>
                <w:bCs/>
              </w:rPr>
            </w:rPrChange>
          </w:rPr>
          <w:delText xml:space="preserve">unknown </w:delText>
        </w:r>
      </w:del>
      <w:ins w:id="166" w:author="Yi Wei" w:date="2021-07-11T02:20:00Z">
        <w:r w:rsidR="006B22BA">
          <w:rPr>
            <w:rStyle w:val="None"/>
          </w:rPr>
          <w:t>reward</w:t>
        </w:r>
        <w:r w:rsidR="006B22BA" w:rsidRPr="006B22BA">
          <w:rPr>
            <w:rStyle w:val="None"/>
            <w:rPrChange w:id="167" w:author="Yi Wei" w:date="2021-07-11T02:20:00Z">
              <w:rPr>
                <w:rStyle w:val="None"/>
                <w:b/>
                <w:bCs/>
              </w:rPr>
            </w:rPrChange>
          </w:rPr>
          <w:t xml:space="preserve"> </w:t>
        </w:r>
      </w:ins>
      <w:r w:rsidRPr="006B22BA">
        <w:rPr>
          <w:rStyle w:val="None"/>
          <w:rPrChange w:id="168" w:author="Yi Wei" w:date="2021-07-11T02:20:00Z">
            <w:rPr>
              <w:rStyle w:val="None"/>
              <w:b/>
              <w:bCs/>
            </w:rPr>
          </w:rPrChange>
        </w:rPr>
        <w:t>feeders</w:t>
      </w:r>
      <w:r>
        <w:rPr>
          <w:rStyle w:val="Hyperlink1"/>
        </w:rPr>
        <w:t xml:space="preserve"> instead.) Fig 1A illustrates the version with N = 1.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 xml:space="preserve">Trial2 </w:t>
      </w:r>
      <w:proofErr w:type="spellStart"/>
      <w:r>
        <w:rPr>
          <w:rStyle w:val="Hyperlink1"/>
          <w:lang w:val="es-ES_tradnl"/>
        </w:rPr>
        <w:t>cue</w:t>
      </w:r>
      <w:proofErr w:type="spellEnd"/>
      <w:r>
        <w:rPr>
          <w:rStyle w:val="Hyperlink1"/>
        </w:rPr>
        <w:t xml:space="preserve">’ Fig 1A). </w:t>
      </w:r>
    </w:p>
    <w:p w14:paraId="519B44B2" w14:textId="062CC26A" w:rsidR="00456721" w:rsidRDefault="004172B0">
      <w:pPr>
        <w:pStyle w:val="Body"/>
        <w:spacing w:before="100" w:after="100"/>
        <w:rPr>
          <w:rStyle w:val="Hyperlink1"/>
        </w:rPr>
      </w:pPr>
      <w:r>
        <w:rPr>
          <w:rStyle w:val="Hyperlink1"/>
        </w:rPr>
        <w:t>After the first game was completed, a</w:t>
      </w:r>
      <w:r w:rsidR="009C791A">
        <w:rPr>
          <w:rStyle w:val="Hyperlink1"/>
        </w:rPr>
        <w:t>n</w:t>
      </w:r>
      <w:r>
        <w:rPr>
          <w:rStyle w:val="Hyperlink1"/>
        </w:rPr>
        <w:t xml:space="preserve"> 8s increasing sweep tone was played to indicate the start of a new game. The layout was then switched and the feeder directly opposite to the initial home base was now activated as the new home base and signaled the start of a new game (Game2, Trial1 Start, Fig 1A). The new rewarded feeders are the </w:t>
      </w:r>
      <w:del w:id="169" w:author="Fellous, Jean-Marc - (fellous)" w:date="2021-09-10T10:49:00Z">
        <w:r w:rsidDel="00784A20">
          <w:rPr>
            <w:rStyle w:val="Hyperlink1"/>
          </w:rPr>
          <w:delText xml:space="preserve">activated </w:delText>
        </w:r>
      </w:del>
      <w:r>
        <w:rPr>
          <w:rStyle w:val="Hyperlink1"/>
        </w:rPr>
        <w:t>feeders opposite to the new home base (</w:t>
      </w:r>
      <w:ins w:id="170" w:author="Fellous, Jean-Marc - (fellous)" w:date="2021-08-09T13:10:00Z">
        <w:r w:rsidR="00A56782">
          <w:rPr>
            <w:rStyle w:val="Hyperlink1"/>
          </w:rPr>
          <w:t>T</w:t>
        </w:r>
      </w:ins>
      <w:del w:id="171" w:author="Fellous, Jean-Marc - (fellous)" w:date="2021-08-09T13:10:00Z">
        <w:r w:rsidDel="00A56782">
          <w:rPr>
            <w:rStyle w:val="Hyperlink1"/>
          </w:rPr>
          <w:delText>t</w:delText>
        </w:r>
      </w:del>
      <w:r>
        <w:rPr>
          <w:rStyle w:val="Hyperlink1"/>
        </w:rPr>
        <w:t xml:space="preserve">rial1 cue, Fig 1A). </w:t>
      </w:r>
    </w:p>
    <w:p w14:paraId="4CA74C56" w14:textId="23A4EF33" w:rsidR="00456721" w:rsidRDefault="004172B0">
      <w:pPr>
        <w:pStyle w:val="Body"/>
        <w:spacing w:before="100" w:after="100"/>
        <w:rPr>
          <w:ins w:id="172" w:author="Yi Wei" w:date="2021-07-11T02:21:00Z"/>
          <w:rStyle w:val="Hyperlink1"/>
        </w:rPr>
      </w:pPr>
      <w:r>
        <w:rPr>
          <w:rStyle w:val="Hyperlink1"/>
        </w:rPr>
        <w:t xml:space="preserve">Each home base was associated with a fixed horizon in each game. Horizon is defined as the number of trials after the guided trial {Wilson, 2014 #23}. In these experiments </w:t>
      </w:r>
      <w:del w:id="173" w:author="Fellous, Jean-Marc - (fellous)" w:date="2021-09-10T10:52:00Z">
        <w:r w:rsidDel="00784A20">
          <w:rPr>
            <w:rStyle w:val="Hyperlink1"/>
          </w:rPr>
          <w:delText xml:space="preserve">two </w:delText>
        </w:r>
      </w:del>
      <w:ins w:id="174" w:author="Fellous, Jean-Marc - (fellous)" w:date="2021-09-10T10:52:00Z">
        <w:r w:rsidR="00784A20">
          <w:rPr>
            <w:rStyle w:val="Hyperlink1"/>
          </w:rPr>
          <w:t xml:space="preserve">several </w:t>
        </w:r>
      </w:ins>
      <w:r>
        <w:rPr>
          <w:rStyle w:val="Hyperlink1"/>
        </w:rPr>
        <w:t xml:space="preserve">conditions were implemented: Horizon 1: only one free choice allowed before a new game started, </w:t>
      </w:r>
      <w:del w:id="175" w:author="Fellous, Jean-Marc - (fellous)" w:date="2021-09-10T10:52:00Z">
        <w:r w:rsidDel="00784A20">
          <w:rPr>
            <w:rStyle w:val="Hyperlink1"/>
          </w:rPr>
          <w:delText xml:space="preserve">and </w:delText>
        </w:r>
      </w:del>
      <w:r>
        <w:rPr>
          <w:rStyle w:val="Hyperlink1"/>
        </w:rPr>
        <w:t xml:space="preserve">Horizon 6: 6 free choices before the start of a new </w:t>
      </w:r>
      <w:r>
        <w:rPr>
          <w:rStyle w:val="Hyperlink1"/>
        </w:rPr>
        <w:lastRenderedPageBreak/>
        <w:t>game</w:t>
      </w:r>
      <w:ins w:id="176" w:author="Fellous, Jean-Marc - (fellous)" w:date="2021-09-10T10:52:00Z">
        <w:r w:rsidR="00784A20">
          <w:rPr>
            <w:rStyle w:val="Hyperlink1"/>
          </w:rPr>
          <w:t xml:space="preserve">, and </w:t>
        </w:r>
      </w:ins>
      <w:ins w:id="177" w:author="Fellous, Jean-Marc - (fellous)" w:date="2021-09-10T10:53:00Z">
        <w:r w:rsidR="00F91D47">
          <w:rPr>
            <w:rStyle w:val="Hyperlink1"/>
          </w:rPr>
          <w:t xml:space="preserve">in some cases </w:t>
        </w:r>
      </w:ins>
      <w:ins w:id="178" w:author="Fellous, Jean-Marc - (fellous)" w:date="2021-09-10T10:52:00Z">
        <w:r w:rsidR="00784A20">
          <w:rPr>
            <w:rStyle w:val="Hyperlink1"/>
          </w:rPr>
          <w:t>Horizon 15</w:t>
        </w:r>
      </w:ins>
      <w:r>
        <w:rPr>
          <w:rStyle w:val="Hyperlink1"/>
        </w:rPr>
        <w:t>. Horizon conditions were pseudo randomly chosen every day. On average, 16.1 games were r</w:t>
      </w:r>
      <w:r w:rsidR="002F66FF">
        <w:rPr>
          <w:rStyle w:val="Hyperlink1"/>
        </w:rPr>
        <w:t>u</w:t>
      </w:r>
      <w:r>
        <w:rPr>
          <w:rStyle w:val="Hyperlink1"/>
        </w:rPr>
        <w:t xml:space="preserve">n per day. </w:t>
      </w:r>
    </w:p>
    <w:p w14:paraId="60E703FA" w14:textId="66DD77F2" w:rsidR="00381A43" w:rsidRDefault="00381A43">
      <w:pPr>
        <w:pStyle w:val="Body"/>
        <w:spacing w:before="100" w:after="100"/>
        <w:rPr>
          <w:ins w:id="179" w:author="Yi Wei" w:date="2021-07-11T02:22:00Z"/>
          <w:rStyle w:val="Hyperlink1"/>
        </w:rPr>
      </w:pPr>
      <w:ins w:id="180" w:author="Yi Wei" w:date="2021-07-11T02:21:00Z">
        <w:del w:id="181" w:author="Fellous, Jean-Marc - (fellous)" w:date="2021-08-09T14:06:00Z">
          <w:r w:rsidDel="00FE51E6">
            <w:rPr>
              <w:rStyle w:val="Hyperlink1"/>
            </w:rPr>
            <w:delText>Variations of the Rat version: In</w:delText>
          </w:r>
        </w:del>
      </w:ins>
      <w:ins w:id="182" w:author="Yi Wei" w:date="2021-07-11T02:22:00Z">
        <w:del w:id="183" w:author="Fellous, Jean-Marc - (fellous)" w:date="2021-08-09T14:06:00Z">
          <w:r w:rsidDel="00FE51E6">
            <w:rPr>
              <w:rStyle w:val="Hyperlink1"/>
            </w:rPr>
            <w:delText xml:space="preserve"> this paper, r</w:delText>
          </w:r>
        </w:del>
      </w:ins>
      <w:ins w:id="184" w:author="Fellous, Jean-Marc - (fellous)" w:date="2021-08-09T14:06:00Z">
        <w:r w:rsidR="00FE51E6">
          <w:rPr>
            <w:rStyle w:val="Hyperlink1"/>
          </w:rPr>
          <w:t>R</w:t>
        </w:r>
      </w:ins>
      <w:ins w:id="185" w:author="Yi Wei" w:date="2021-07-11T02:22:00Z">
        <w:r>
          <w:rPr>
            <w:rStyle w:val="Hyperlink1"/>
          </w:rPr>
          <w:t xml:space="preserve">ats performed </w:t>
        </w:r>
      </w:ins>
      <w:ins w:id="186" w:author="Fellous, Jean-Marc - (fellous)" w:date="2021-08-09T14:06:00Z">
        <w:r w:rsidR="00FE51E6">
          <w:rPr>
            <w:rStyle w:val="Hyperlink1"/>
          </w:rPr>
          <w:t xml:space="preserve">several </w:t>
        </w:r>
      </w:ins>
      <w:ins w:id="187" w:author="Yi Wei" w:date="2021-07-11T02:22:00Z">
        <w:r>
          <w:rPr>
            <w:rStyle w:val="Hyperlink1"/>
          </w:rPr>
          <w:t xml:space="preserve">variations of the task </w:t>
        </w:r>
        <w:del w:id="188" w:author="Fellous, Jean-Marc - (fellous)" w:date="2021-08-09T14:06:00Z">
          <w:r w:rsidDel="00FE51E6">
            <w:rPr>
              <w:rStyle w:val="Hyperlink1"/>
            </w:rPr>
            <w:delText xml:space="preserve">as </w:delText>
          </w:r>
        </w:del>
        <w:r>
          <w:rPr>
            <w:rStyle w:val="Hyperlink1"/>
          </w:rPr>
          <w:t xml:space="preserve">described above. </w:t>
        </w:r>
        <w:del w:id="189" w:author="Fellous, Jean-Marc - (fellous)" w:date="2021-08-09T14:05:00Z">
          <w:r w:rsidDel="00FE51E6">
            <w:rPr>
              <w:rStyle w:val="Hyperlink1"/>
            </w:rPr>
            <w:delText>Here is a summary of</w:delText>
          </w:r>
        </w:del>
      </w:ins>
      <w:ins w:id="190" w:author="Fellous, Jean-Marc - (fellous)" w:date="2021-08-09T14:05:00Z">
        <w:r w:rsidR="00FE51E6">
          <w:rPr>
            <w:rStyle w:val="Hyperlink1"/>
          </w:rPr>
          <w:t>the</w:t>
        </w:r>
      </w:ins>
      <w:ins w:id="191" w:author="Yi Wei" w:date="2021-07-11T02:22:00Z">
        <w:r>
          <w:rPr>
            <w:rStyle w:val="Hyperlink1"/>
          </w:rPr>
          <w:t xml:space="preserve"> different variants of the task</w:t>
        </w:r>
      </w:ins>
      <w:ins w:id="192" w:author="Fellous, Jean-Marc - (fellous)" w:date="2021-08-09T14:06:00Z">
        <w:r w:rsidR="00FE51E6">
          <w:rPr>
            <w:rStyle w:val="Hyperlink1"/>
          </w:rPr>
          <w:t xml:space="preserve"> are as follows</w:t>
        </w:r>
      </w:ins>
      <w:ins w:id="193" w:author="Yi Wei" w:date="2021-07-11T02:22:00Z">
        <w:r>
          <w:rPr>
            <w:rStyle w:val="Hyperlink1"/>
          </w:rPr>
          <w:t>:</w:t>
        </w:r>
      </w:ins>
    </w:p>
    <w:p w14:paraId="49914F20" w14:textId="413DAF3D" w:rsidR="00381A43" w:rsidRDefault="00381A43" w:rsidP="00381A43">
      <w:pPr>
        <w:pStyle w:val="Body"/>
        <w:numPr>
          <w:ilvl w:val="0"/>
          <w:numId w:val="1"/>
        </w:numPr>
        <w:spacing w:before="100" w:after="100"/>
        <w:rPr>
          <w:ins w:id="194" w:author="Yi Wei" w:date="2021-07-11T02:23:00Z"/>
          <w:rStyle w:val="Hyperlink1"/>
        </w:rPr>
      </w:pPr>
      <w:ins w:id="195" w:author="Yi Wei" w:date="2021-07-11T02:22:00Z">
        <w:r>
          <w:rPr>
            <w:rStyle w:val="Hyperlink1"/>
          </w:rPr>
          <w:t>(</w:t>
        </w:r>
      </w:ins>
      <w:ins w:id="196" w:author="Yi Wei" w:date="2021-07-11T02:23:00Z">
        <w:r>
          <w:rPr>
            <w:rStyle w:val="Hyperlink1"/>
          </w:rPr>
          <w:t>between-session</w:t>
        </w:r>
      </w:ins>
      <w:ins w:id="197" w:author="Yi Wei" w:date="2021-07-11T02:22:00Z">
        <w:r>
          <w:rPr>
            <w:rStyle w:val="Hyperlink1"/>
          </w:rPr>
          <w:t xml:space="preserve"> version) Rats performed </w:t>
        </w:r>
      </w:ins>
      <w:ins w:id="198" w:author="Yi Wei" w:date="2021-07-11T02:23:00Z">
        <w:r>
          <w:rPr>
            <w:rStyle w:val="Hyperlink1"/>
          </w:rPr>
          <w:t xml:space="preserve">games of different horizons in blocks of weeks. </w:t>
        </w:r>
      </w:ins>
      <w:ins w:id="199" w:author="Yi Wei" w:date="2021-07-11T02:24:00Z">
        <w:r w:rsidR="00E7082D">
          <w:rPr>
            <w:rStyle w:val="Hyperlink1"/>
          </w:rPr>
          <w:t>In</w:t>
        </w:r>
      </w:ins>
      <w:ins w:id="200" w:author="Yi Wei" w:date="2021-07-11T02:23:00Z">
        <w:r w:rsidR="00A827D9">
          <w:rPr>
            <w:rStyle w:val="Hyperlink1"/>
          </w:rPr>
          <w:t xml:space="preserve"> the same session, both home</w:t>
        </w:r>
        <w:r w:rsidR="00055086">
          <w:rPr>
            <w:rStyle w:val="Hyperlink1"/>
          </w:rPr>
          <w:t xml:space="preserve"> </w:t>
        </w:r>
        <w:r w:rsidR="00A827D9">
          <w:rPr>
            <w:rStyle w:val="Hyperlink1"/>
          </w:rPr>
          <w:t xml:space="preserve">bases are associated with the same horizon. </w:t>
        </w:r>
      </w:ins>
      <w:ins w:id="201" w:author="Yi Wei" w:date="2021-07-11T02:24:00Z">
        <w:r w:rsidR="00E7082D">
          <w:rPr>
            <w:rStyle w:val="Hyperlink1"/>
          </w:rPr>
          <w:t xml:space="preserve">Different horizon conditions are run on different </w:t>
        </w:r>
        <w:del w:id="202" w:author="Fellous, Jean-Marc - (fellous)" w:date="2021-08-09T14:07:00Z">
          <w:r w:rsidR="00E7082D" w:rsidDel="00FE51E6">
            <w:rPr>
              <w:rStyle w:val="Hyperlink1"/>
            </w:rPr>
            <w:delText>chunks</w:delText>
          </w:r>
        </w:del>
      </w:ins>
      <w:ins w:id="203" w:author="Fellous, Jean-Marc - (fellous)" w:date="2021-08-09T14:07:00Z">
        <w:r w:rsidR="00FE51E6">
          <w:rPr>
            <w:rStyle w:val="Hyperlink1"/>
          </w:rPr>
          <w:t>blocks</w:t>
        </w:r>
      </w:ins>
      <w:ins w:id="204" w:author="Yi Wei" w:date="2021-07-11T02:24:00Z">
        <w:r w:rsidR="00E7082D">
          <w:rPr>
            <w:rStyle w:val="Hyperlink1"/>
          </w:rPr>
          <w:t xml:space="preserve"> of consecutive sessions.</w:t>
        </w:r>
      </w:ins>
      <w:ins w:id="205" w:author="Yi Wei" w:date="2021-07-11T02:25:00Z">
        <w:r w:rsidR="00876B16">
          <w:rPr>
            <w:rStyle w:val="Hyperlink1"/>
          </w:rPr>
          <w:t xml:space="preserve"> Rats are guided 3 times before a free choice can be made.</w:t>
        </w:r>
      </w:ins>
    </w:p>
    <w:p w14:paraId="4781C13F" w14:textId="0AF21814" w:rsidR="00E7082D" w:rsidRDefault="00E7082D" w:rsidP="00F063E2">
      <w:pPr>
        <w:pStyle w:val="Body"/>
        <w:numPr>
          <w:ilvl w:val="0"/>
          <w:numId w:val="1"/>
        </w:numPr>
        <w:spacing w:before="100" w:after="100"/>
        <w:rPr>
          <w:ins w:id="206" w:author="Yi Wei" w:date="2021-07-11T02:25:00Z"/>
          <w:rStyle w:val="Hyperlink1"/>
        </w:rPr>
      </w:pPr>
      <w:ins w:id="207" w:author="Yi Wei" w:date="2021-07-11T02:23:00Z">
        <w:r>
          <w:rPr>
            <w:rStyle w:val="Hyperlink1"/>
          </w:rPr>
          <w:t>(within-session v</w:t>
        </w:r>
      </w:ins>
      <w:ins w:id="208" w:author="Yi Wei" w:date="2021-07-11T02:24:00Z">
        <w:r>
          <w:rPr>
            <w:rStyle w:val="Hyperlink1"/>
          </w:rPr>
          <w:t>ersion) In the same session, one home</w:t>
        </w:r>
      </w:ins>
      <w:ins w:id="209" w:author="Yi Wei" w:date="2021-07-11T02:25:00Z">
        <w:r>
          <w:rPr>
            <w:rStyle w:val="Hyperlink1"/>
          </w:rPr>
          <w:t xml:space="preserve"> </w:t>
        </w:r>
      </w:ins>
      <w:ins w:id="210" w:author="Yi Wei" w:date="2021-07-11T02:24:00Z">
        <w:r>
          <w:rPr>
            <w:rStyle w:val="Hyperlink1"/>
          </w:rPr>
          <w:t>base is always associated with</w:t>
        </w:r>
      </w:ins>
      <w:ins w:id="211" w:author="Yi Wei" w:date="2021-07-11T02:25:00Z">
        <w:r>
          <w:rPr>
            <w:rStyle w:val="Hyperlink1"/>
          </w:rPr>
          <w:t xml:space="preserve"> the short horizon game (</w:t>
        </w:r>
      </w:ins>
      <w:ins w:id="212" w:author="Yi Wei" w:date="2021-07-11T02:24:00Z">
        <w:r>
          <w:rPr>
            <w:rStyle w:val="Hyperlink1"/>
          </w:rPr>
          <w:t>H = 1</w:t>
        </w:r>
      </w:ins>
      <w:ins w:id="213" w:author="Yi Wei" w:date="2021-07-11T02:25:00Z">
        <w:r>
          <w:rPr>
            <w:rStyle w:val="Hyperlink1"/>
          </w:rPr>
          <w:t>)</w:t>
        </w:r>
      </w:ins>
      <w:ins w:id="214" w:author="Yi Wei" w:date="2021-07-11T02:24:00Z">
        <w:r>
          <w:rPr>
            <w:rStyle w:val="Hyperlink1"/>
          </w:rPr>
          <w:t>, whereas the other home</w:t>
        </w:r>
      </w:ins>
      <w:ins w:id="215" w:author="Yi Wei" w:date="2021-07-11T02:25:00Z">
        <w:r>
          <w:rPr>
            <w:rStyle w:val="Hyperlink1"/>
          </w:rPr>
          <w:t xml:space="preserve"> </w:t>
        </w:r>
      </w:ins>
      <w:ins w:id="216" w:author="Yi Wei" w:date="2021-07-11T02:24:00Z">
        <w:r>
          <w:rPr>
            <w:rStyle w:val="Hyperlink1"/>
          </w:rPr>
          <w:t>base is always associated with</w:t>
        </w:r>
      </w:ins>
      <w:ins w:id="217" w:author="Yi Wei" w:date="2021-07-11T02:25:00Z">
        <w:r>
          <w:rPr>
            <w:rStyle w:val="Hyperlink1"/>
          </w:rPr>
          <w:t xml:space="preserve"> the long horizon game (H = 6).</w:t>
        </w:r>
        <w:r w:rsidR="00876B16">
          <w:rPr>
            <w:rStyle w:val="Hyperlink1"/>
          </w:rPr>
          <w:t xml:space="preserve"> Rats are guided 3 times before a free choice can be made.</w:t>
        </w:r>
      </w:ins>
      <w:ins w:id="218" w:author="Yi Wei" w:date="2021-07-11T02:28:00Z">
        <w:r w:rsidR="007F4412">
          <w:rPr>
            <w:rStyle w:val="Hyperlink1"/>
          </w:rPr>
          <w:t xml:space="preserve"> </w:t>
        </w:r>
      </w:ins>
      <w:ins w:id="219" w:author="Yi Wei" w:date="2021-07-11T02:30:00Z">
        <w:del w:id="220" w:author="Fellous, Jean-Marc - (fellous)" w:date="2021-08-09T14:07:00Z">
          <w:r w:rsidR="002F5135" w:rsidDel="00FE51E6">
            <w:rPr>
              <w:rStyle w:val="Hyperlink1"/>
            </w:rPr>
            <w:delText>Rats are guided 3 times before a free choice can be made.</w:delText>
          </w:r>
        </w:del>
      </w:ins>
    </w:p>
    <w:p w14:paraId="6D122130" w14:textId="247B7446" w:rsidR="00E7082D" w:rsidRDefault="00421CA9">
      <w:pPr>
        <w:pStyle w:val="Body"/>
        <w:numPr>
          <w:ilvl w:val="0"/>
          <w:numId w:val="1"/>
        </w:numPr>
        <w:spacing w:before="100" w:after="100"/>
        <w:rPr>
          <w:ins w:id="221" w:author="Yi Wei" w:date="2021-07-11T02:27:00Z"/>
          <w:rStyle w:val="Hyperlink1"/>
        </w:rPr>
      </w:pPr>
      <w:ins w:id="222" w:author="Yi Wei" w:date="2021-07-11T02:25:00Z">
        <w:r>
          <w:rPr>
            <w:rStyle w:val="Hyperlink1"/>
          </w:rPr>
          <w:t xml:space="preserve">(randomized value) </w:t>
        </w:r>
        <w:del w:id="223" w:author="Fellous, Jean-Marc - (fellous)" w:date="2021-08-09T14:07:00Z">
          <w:r w:rsidDel="00FE51E6">
            <w:rPr>
              <w:rStyle w:val="Hyperlink1"/>
            </w:rPr>
            <w:delText xml:space="preserve">In this </w:delText>
          </w:r>
        </w:del>
      </w:ins>
      <w:ins w:id="224" w:author="Yi Wei" w:date="2021-07-11T02:26:00Z">
        <w:del w:id="225" w:author="Fellous, Jean-Marc - (fellous)" w:date="2021-08-09T14:07:00Z">
          <w:r w:rsidDel="00FE51E6">
            <w:rPr>
              <w:rStyle w:val="Hyperlink1"/>
            </w:rPr>
            <w:delText>version, b</w:delText>
          </w:r>
        </w:del>
      </w:ins>
      <w:ins w:id="226" w:author="Fellous, Jean-Marc - (fellous)" w:date="2021-08-09T14:07:00Z">
        <w:r w:rsidR="00FE51E6">
          <w:rPr>
            <w:rStyle w:val="Hyperlink1"/>
          </w:rPr>
          <w:t>B</w:t>
        </w:r>
      </w:ins>
      <w:ins w:id="227" w:author="Yi Wei" w:date="2021-07-11T02:26:00Z">
        <w:r>
          <w:rPr>
            <w:rStyle w:val="Hyperlink1"/>
          </w:rPr>
          <w:t xml:space="preserve">oth feeders are associated with the long horizon games (H = 6). However, instead of having a fixed number of rewards </w:t>
        </w:r>
      </w:ins>
      <w:ins w:id="228" w:author="Fellous, Jean-Marc - (fellous)" w:date="2021-08-09T14:08:00Z">
        <w:r w:rsidR="00FE51E6">
          <w:rPr>
            <w:rStyle w:val="Hyperlink1"/>
          </w:rPr>
          <w:t xml:space="preserve">drops </w:t>
        </w:r>
      </w:ins>
      <w:ins w:id="229" w:author="Yi Wei" w:date="2021-07-11T02:26:00Z">
        <w:del w:id="230" w:author="Fellous, Jean-Marc - (fellous)" w:date="2021-08-09T14:08:00Z">
          <w:r w:rsidDel="00FE51E6">
            <w:rPr>
              <w:rStyle w:val="Hyperlink1"/>
            </w:rPr>
            <w:delText>in</w:delText>
          </w:r>
        </w:del>
      </w:ins>
      <w:ins w:id="231" w:author="Fellous, Jean-Marc - (fellous)" w:date="2021-08-09T14:08:00Z">
        <w:r w:rsidR="00FE51E6">
          <w:rPr>
            <w:rStyle w:val="Hyperlink1"/>
          </w:rPr>
          <w:t>at</w:t>
        </w:r>
      </w:ins>
      <w:ins w:id="232" w:author="Yi Wei" w:date="2021-07-11T02:26:00Z">
        <w:r>
          <w:rPr>
            <w:rStyle w:val="Hyperlink1"/>
          </w:rPr>
          <w:t xml:space="preserve"> each of the reward areas </w:t>
        </w:r>
        <w:del w:id="233" w:author="Fellous, Jean-Marc - (fellous)" w:date="2021-08-09T14:09:00Z">
          <w:r w:rsidDel="00FE51E6">
            <w:rPr>
              <w:rStyle w:val="Hyperlink1"/>
            </w:rPr>
            <w:delText xml:space="preserve">that each visit </w:delText>
          </w:r>
        </w:del>
      </w:ins>
      <w:ins w:id="234" w:author="Yi Wei" w:date="2021-07-11T02:27:00Z">
        <w:del w:id="235" w:author="Fellous, Jean-Marc - (fellous)" w:date="2021-08-09T14:09:00Z">
          <w:r w:rsidDel="00FE51E6">
            <w:rPr>
              <w:rStyle w:val="Hyperlink1"/>
            </w:rPr>
            <w:delText xml:space="preserve">to a particular feeder </w:delText>
          </w:r>
        </w:del>
      </w:ins>
      <w:ins w:id="236" w:author="Yi Wei" w:date="2021-07-11T02:26:00Z">
        <w:del w:id="237" w:author="Fellous, Jean-Marc - (fellous)" w:date="2021-08-09T14:09:00Z">
          <w:r w:rsidDel="00FE51E6">
            <w:rPr>
              <w:rStyle w:val="Hyperlink1"/>
            </w:rPr>
            <w:delText>results in the sa</w:delText>
          </w:r>
        </w:del>
      </w:ins>
      <w:ins w:id="238" w:author="Yi Wei" w:date="2021-07-11T02:27:00Z">
        <w:del w:id="239" w:author="Fellous, Jean-Marc - (fellous)" w:date="2021-08-09T14:09:00Z">
          <w:r w:rsidDel="00FE51E6">
            <w:rPr>
              <w:rStyle w:val="Hyperlink1"/>
            </w:rPr>
            <w:delText>me amount of reward</w:delText>
          </w:r>
        </w:del>
      </w:ins>
      <w:ins w:id="240" w:author="Fellous, Jean-Marc - (fellous)" w:date="2021-08-09T14:09:00Z">
        <w:r w:rsidR="00FE51E6">
          <w:rPr>
            <w:rStyle w:val="Hyperlink1"/>
          </w:rPr>
          <w:t>rats obtain</w:t>
        </w:r>
      </w:ins>
      <w:ins w:id="241" w:author="Yi Wei" w:date="2021-07-11T02:27:00Z">
        <w:del w:id="242" w:author="Fellous, Jean-Marc - (fellous)" w:date="2021-08-09T14:09:00Z">
          <w:r w:rsidDel="00FE51E6">
            <w:rPr>
              <w:rStyle w:val="Hyperlink1"/>
            </w:rPr>
            <w:delText>,</w:delText>
          </w:r>
        </w:del>
        <w:r>
          <w:rPr>
            <w:rStyle w:val="Hyperlink1"/>
          </w:rPr>
          <w:t xml:space="preserve"> a random reward from </w:t>
        </w:r>
        <w:proofErr w:type="gramStart"/>
        <w:r>
          <w:rPr>
            <w:rStyle w:val="Hyperlink1"/>
          </w:rPr>
          <w:t>0</w:t>
        </w:r>
        <w:proofErr w:type="gramEnd"/>
        <w:r>
          <w:rPr>
            <w:rStyle w:val="Hyperlink1"/>
          </w:rPr>
          <w:t xml:space="preserve"> to 5 drops is given independently at each visit. In this case, there is nothing to learn. The reward </w:t>
        </w:r>
      </w:ins>
      <w:ins w:id="243" w:author="Fellous, Jean-Marc - (fellous)" w:date="2021-08-09T14:09:00Z">
        <w:r w:rsidR="00FE51E6">
          <w:rPr>
            <w:rStyle w:val="Hyperlink1"/>
          </w:rPr>
          <w:t xml:space="preserve">contingency </w:t>
        </w:r>
      </w:ins>
      <w:ins w:id="244" w:author="Yi Wei" w:date="2021-07-11T02:27:00Z">
        <w:r>
          <w:rPr>
            <w:rStyle w:val="Hyperlink1"/>
          </w:rPr>
          <w:t>is completely random.</w:t>
        </w:r>
      </w:ins>
      <w:ins w:id="245" w:author="Yi Wei" w:date="2021-07-11T02:30:00Z">
        <w:r w:rsidR="002F5135">
          <w:rPr>
            <w:rStyle w:val="Hyperlink1"/>
          </w:rPr>
          <w:t xml:space="preserve"> Rats are guided 3 times before a free choice can be made.</w:t>
        </w:r>
      </w:ins>
    </w:p>
    <w:p w14:paraId="258E1408" w14:textId="6C6D4F45" w:rsidR="007F4412" w:rsidRDefault="007F4412">
      <w:pPr>
        <w:pStyle w:val="Body"/>
        <w:numPr>
          <w:ilvl w:val="0"/>
          <w:numId w:val="1"/>
        </w:numPr>
        <w:spacing w:before="100" w:after="100"/>
        <w:rPr>
          <w:ins w:id="246" w:author="Yi Wei" w:date="2021-07-11T02:29:00Z"/>
          <w:rStyle w:val="Hyperlink1"/>
        </w:rPr>
      </w:pPr>
      <w:ins w:id="247" w:author="Yi Wei" w:date="2021-07-11T02:27:00Z">
        <w:r>
          <w:rPr>
            <w:rStyle w:val="Hyperlink1"/>
          </w:rPr>
          <w:t>(</w:t>
        </w:r>
        <w:del w:id="248" w:author="Fellous, Jean-Marc - (fellous)" w:date="2021-08-09T14:10:00Z">
          <w:r w:rsidDel="00FE51E6">
            <w:rPr>
              <w:rStyle w:val="Hyperlink1"/>
            </w:rPr>
            <w:delText>sound cued version</w:delText>
          </w:r>
        </w:del>
      </w:ins>
      <w:ins w:id="249" w:author="Fellous, Jean-Marc - (fellous)" w:date="2021-08-09T14:10:00Z">
        <w:r w:rsidR="00FE51E6">
          <w:rPr>
            <w:rStyle w:val="Hyperlink1"/>
          </w:rPr>
          <w:t>cued horizon length</w:t>
        </w:r>
      </w:ins>
      <w:ins w:id="250" w:author="Yi Wei" w:date="2021-07-11T02:27:00Z">
        <w:r>
          <w:rPr>
            <w:rStyle w:val="Hyperlink1"/>
          </w:rPr>
          <w:t xml:space="preserve">) </w:t>
        </w:r>
        <w:del w:id="251" w:author="Fellous, Jean-Marc - (fellous)" w:date="2021-08-09T14:09:00Z">
          <w:r w:rsidDel="00FE51E6">
            <w:rPr>
              <w:rStyle w:val="Hyperlink1"/>
            </w:rPr>
            <w:delText xml:space="preserve">In this version, </w:delText>
          </w:r>
        </w:del>
      </w:ins>
      <w:ins w:id="252" w:author="Yi Wei" w:date="2021-07-11T02:28:00Z">
        <w:del w:id="253" w:author="Fellous, Jean-Marc - (fellous)" w:date="2021-08-09T14:09:00Z">
          <w:r w:rsidDel="00FE51E6">
            <w:rPr>
              <w:rStyle w:val="Hyperlink1"/>
            </w:rPr>
            <w:delText>g</w:delText>
          </w:r>
        </w:del>
      </w:ins>
      <w:ins w:id="254" w:author="Fellous, Jean-Marc - (fellous)" w:date="2021-08-09T14:09:00Z">
        <w:r w:rsidR="00FE51E6">
          <w:rPr>
            <w:rStyle w:val="Hyperlink1"/>
          </w:rPr>
          <w:t>G</w:t>
        </w:r>
      </w:ins>
      <w:ins w:id="255" w:author="Yi Wei" w:date="2021-07-11T02:28:00Z">
        <w:r>
          <w:rPr>
            <w:rStyle w:val="Hyperlink1"/>
          </w:rPr>
          <w:t xml:space="preserve">ames of either short or long horizon can occur in either of the home bases. In short-horizon games, the rat will hear a low pitch sound before the free </w:t>
        </w:r>
      </w:ins>
      <w:ins w:id="256" w:author="Yi Wei" w:date="2021-07-11T02:29:00Z">
        <w:r>
          <w:rPr>
            <w:rStyle w:val="Hyperlink1"/>
          </w:rPr>
          <w:t xml:space="preserve">choice, whereas in the long-horizon games, the rat will hear a high pitch sound before the free choice. </w:t>
        </w:r>
      </w:ins>
      <w:ins w:id="257" w:author="Yi Wei" w:date="2021-07-11T02:30:00Z">
        <w:r w:rsidR="002F5135">
          <w:rPr>
            <w:rStyle w:val="Hyperlink1"/>
          </w:rPr>
          <w:t>Rats are guided 3 times before a free choice can be made.</w:t>
        </w:r>
      </w:ins>
    </w:p>
    <w:p w14:paraId="31A58C44" w14:textId="306AAA79" w:rsidR="002F5135" w:rsidRDefault="002F5135">
      <w:pPr>
        <w:pStyle w:val="Body"/>
        <w:numPr>
          <w:ilvl w:val="0"/>
          <w:numId w:val="1"/>
        </w:numPr>
        <w:spacing w:before="100" w:after="100"/>
        <w:rPr>
          <w:ins w:id="258" w:author="Yi Wei" w:date="2021-07-11T02:21:00Z"/>
          <w:rStyle w:val="Hyperlink1"/>
        </w:rPr>
        <w:pPrChange w:id="259" w:author="Yi Wei" w:date="2021-07-11T02:30:00Z">
          <w:pPr>
            <w:pStyle w:val="Body"/>
            <w:spacing w:before="100" w:after="100"/>
          </w:pPr>
        </w:pPrChange>
      </w:pPr>
      <w:ins w:id="260" w:author="Yi Wei" w:date="2021-07-11T02:29:00Z">
        <w:r>
          <w:rPr>
            <w:rStyle w:val="Hyperlink1"/>
            <w:lang w:eastAsia="zh-TW"/>
          </w:rPr>
          <w:t xml:space="preserve">(free vs guided choice) </w:t>
        </w:r>
        <w:del w:id="261" w:author="Fellous, Jean-Marc - (fellous)" w:date="2021-08-09T14:11:00Z">
          <w:r w:rsidDel="00FE51E6">
            <w:rPr>
              <w:rStyle w:val="Hyperlink1"/>
              <w:lang w:eastAsia="zh-TW"/>
            </w:rPr>
            <w:delText xml:space="preserve">In this version, </w:delText>
          </w:r>
        </w:del>
      </w:ins>
      <w:ins w:id="262" w:author="Yi Wei" w:date="2021-07-11T02:30:00Z">
        <w:r>
          <w:rPr>
            <w:rStyle w:val="Hyperlink1"/>
          </w:rPr>
          <w:t xml:space="preserve">Rats are guided either 0 or 1 times before a free choice can be made. For short horizon games, the rat either makes 2 free choices, or is guided once and makes 1 free choice. For long horizon </w:t>
        </w:r>
      </w:ins>
      <w:ins w:id="263" w:author="Yi Wei" w:date="2021-07-11T02:31:00Z">
        <w:r>
          <w:rPr>
            <w:rStyle w:val="Hyperlink1"/>
          </w:rPr>
          <w:t xml:space="preserve">games, the rat either makes 7 free choices, or is guided once and then makes 6 </w:t>
        </w:r>
      </w:ins>
      <w:ins w:id="264" w:author="Fellous, Jean-Marc - (fellous)" w:date="2021-08-09T14:11:00Z">
        <w:r w:rsidR="00FE51E6">
          <w:rPr>
            <w:rStyle w:val="Hyperlink1"/>
          </w:rPr>
          <w:t xml:space="preserve">subsequent </w:t>
        </w:r>
      </w:ins>
      <w:ins w:id="265" w:author="Yi Wei" w:date="2021-07-11T02:31:00Z">
        <w:r>
          <w:rPr>
            <w:rStyle w:val="Hyperlink1"/>
          </w:rPr>
          <w:t>free choices</w:t>
        </w:r>
        <w:del w:id="266" w:author="Fellous, Jean-Marc - (fellous)" w:date="2021-08-09T14:11:00Z">
          <w:r w:rsidDel="00FE51E6">
            <w:rPr>
              <w:rStyle w:val="Hyperlink1"/>
            </w:rPr>
            <w:delText xml:space="preserve"> afterwards</w:delText>
          </w:r>
        </w:del>
        <w:r>
          <w:rPr>
            <w:rStyle w:val="Hyperlink1"/>
          </w:rPr>
          <w:t>.</w:t>
        </w:r>
      </w:ins>
    </w:p>
    <w:p w14:paraId="6D308A2E" w14:textId="77777777" w:rsidR="00381A43" w:rsidRDefault="00381A43">
      <w:pPr>
        <w:pStyle w:val="Body"/>
        <w:spacing w:before="100" w:after="100"/>
        <w:rPr>
          <w:rStyle w:val="Hyperlink1"/>
        </w:rPr>
      </w:pPr>
    </w:p>
    <w:p w14:paraId="492859C1" w14:textId="73869319" w:rsidR="00456721" w:rsidDel="00956C98" w:rsidRDefault="004172B0">
      <w:pPr>
        <w:pStyle w:val="Body"/>
        <w:spacing w:before="100" w:after="100"/>
        <w:rPr>
          <w:del w:id="267" w:author="Yi Wei" w:date="2021-07-11T05:09:00Z"/>
          <w:rStyle w:val="Hyperlink1"/>
        </w:rPr>
      </w:pPr>
      <w:r>
        <w:rPr>
          <w:rStyle w:val="Hyperlink1"/>
        </w:rPr>
        <w:t>Human version: In this task, participants were sitting in a booth, in front of a computer</w:t>
      </w:r>
      <w:ins w:id="268" w:author="Fellous, Jean-Marc - (fellous)" w:date="2021-09-10T10:55:00Z">
        <w:r w:rsidR="001F2734">
          <w:rPr>
            <w:rStyle w:val="Hyperlink1"/>
          </w:rPr>
          <w:t xml:space="preserve"> screen</w:t>
        </w:r>
      </w:ins>
      <w:r>
        <w:rPr>
          <w:rStyle w:val="Hyperlink1"/>
        </w:rPr>
        <w:t xml:space="preserve">. They were asked to choose between two slots machines (also referred to as bandits, Fig 1B) that gave out a fixed number of reward points uniformly drawn from 1 to 5. Participants </w:t>
      </w:r>
      <w:proofErr w:type="gramStart"/>
      <w:r>
        <w:rPr>
          <w:rStyle w:val="Hyperlink1"/>
        </w:rPr>
        <w:t>were instructed</w:t>
      </w:r>
      <w:proofErr w:type="gramEnd"/>
      <w:r>
        <w:rPr>
          <w:rStyle w:val="Hyperlink1"/>
        </w:rPr>
        <w:t xml:space="preserve"> to maximize the total number of </w:t>
      </w:r>
      <w:del w:id="269" w:author="Fellous, Jean-Marc - (fellous)" w:date="2021-09-10T10:56:00Z">
        <w:r w:rsidDel="001F2734">
          <w:rPr>
            <w:rStyle w:val="Hyperlink1"/>
          </w:rPr>
          <w:delText>rewards</w:delText>
        </w:r>
      </w:del>
      <w:ins w:id="270" w:author="Fellous, Jean-Marc - (fellous)" w:date="2021-09-10T10:56:00Z">
        <w:r w:rsidR="001F2734">
          <w:rPr>
            <w:rStyle w:val="Hyperlink1"/>
          </w:rPr>
          <w:t>points</w:t>
        </w:r>
      </w:ins>
      <w:r>
        <w:rPr>
          <w:rStyle w:val="Hyperlink1"/>
        </w:rPr>
        <w:t>. The height of the boxes indicated the number of choices allowed in the current game (i.e. the horizon condition, Horizon=</w:t>
      </w:r>
      <w:proofErr w:type="gramStart"/>
      <w:r>
        <w:rPr>
          <w:rStyle w:val="Hyperlink1"/>
        </w:rPr>
        <w:t>2</w:t>
      </w:r>
      <w:proofErr w:type="gramEnd"/>
      <w:r>
        <w:rPr>
          <w:rStyle w:val="Hyperlink1"/>
        </w:rPr>
        <w:t xml:space="preserve"> in Figure 1</w:t>
      </w:r>
      <w:del w:id="271" w:author="Fellous, Jean-Marc - (fellous)" w:date="2021-09-10T10:56:00Z">
        <w:r w:rsidDel="001F2734">
          <w:rPr>
            <w:rStyle w:val="Hyperlink1"/>
          </w:rPr>
          <w:delText xml:space="preserve"> </w:delText>
        </w:r>
      </w:del>
      <w:r>
        <w:rPr>
          <w:rStyle w:val="Hyperlink1"/>
        </w:rPr>
        <w:t xml:space="preserve">B) and each row represented a trial. Before participants made their own choices, in the very first trial, they were cued to pick one of the bandits (Trial1 cued guided, Fig 1B). The option available was cued with a green background color. Participants indicated their choices by pressing an arrow key on </w:t>
      </w:r>
      <w:del w:id="272" w:author="Fellous, Jean-Marc - (fellous)" w:date="2021-09-10T10:56:00Z">
        <w:r w:rsidDel="001F2734">
          <w:rPr>
            <w:rStyle w:val="Hyperlink1"/>
          </w:rPr>
          <w:delText xml:space="preserve">a </w:delText>
        </w:r>
      </w:del>
      <w:ins w:id="273" w:author="Fellous, Jean-Marc - (fellous)" w:date="2021-09-10T10:56:00Z">
        <w:r w:rsidR="001F2734">
          <w:rPr>
            <w:rStyle w:val="Hyperlink1"/>
          </w:rPr>
          <w:t xml:space="preserve">the </w:t>
        </w:r>
      </w:ins>
      <w:r>
        <w:rPr>
          <w:rStyle w:val="Hyperlink1"/>
        </w:rPr>
        <w:t xml:space="preserve">keyboard. Their response was followed by an indication of how many rewards they obtained (3- XX, Fig 1B). </w:t>
      </w:r>
      <w:del w:id="274" w:author="Fellous, Jean-Marc - (fellous)" w:date="2021-09-10T10:57:00Z">
        <w:r w:rsidDel="001F2734">
          <w:rPr>
            <w:rStyle w:val="Hyperlink1"/>
          </w:rPr>
          <w:delText xml:space="preserve">From </w:delText>
        </w:r>
      </w:del>
      <w:ins w:id="275" w:author="Fellous, Jean-Marc - (fellous)" w:date="2021-09-10T10:57:00Z">
        <w:r w:rsidR="001F2734">
          <w:rPr>
            <w:rStyle w:val="Hyperlink1"/>
          </w:rPr>
          <w:t xml:space="preserve">After </w:t>
        </w:r>
      </w:ins>
      <w:r>
        <w:rPr>
          <w:rStyle w:val="Hyperlink1"/>
        </w:rPr>
        <w:t xml:space="preserve">the </w:t>
      </w:r>
      <w:proofErr w:type="gramStart"/>
      <w:r>
        <w:rPr>
          <w:rStyle w:val="Hyperlink1"/>
        </w:rPr>
        <w:t>2nd</w:t>
      </w:r>
      <w:proofErr w:type="gramEnd"/>
      <w:r>
        <w:rPr>
          <w:rStyle w:val="Hyperlink1"/>
        </w:rPr>
        <w:t xml:space="preserve"> trial, both bandits were available and </w:t>
      </w:r>
      <w:r>
        <w:rPr>
          <w:rStyle w:val="Hyperlink1"/>
        </w:rPr>
        <w:lastRenderedPageBreak/>
        <w:t xml:space="preserve">participants were free to make their own choices. There were four horizon conditions (H=1, 2, 5, 9 free choices) and games with different horizons were pseudo-randomly interleaved. Humans ran 160 games per participant (with the exception of 4 early participants </w:t>
      </w:r>
      <w:del w:id="276" w:author="Fellous, Jean-Marc - (fellous)" w:date="2021-08-09T14:13:00Z">
        <w:r w:rsidDel="003B7EC0">
          <w:rPr>
            <w:rStyle w:val="Hyperlink1"/>
          </w:rPr>
          <w:delText xml:space="preserve">doing </w:delText>
        </w:r>
      </w:del>
      <w:ins w:id="277" w:author="Fellous, Jean-Marc - (fellous)" w:date="2021-08-09T14:13:00Z">
        <w:r w:rsidR="003B7EC0">
          <w:rPr>
            <w:rStyle w:val="Hyperlink1"/>
          </w:rPr>
          <w:t xml:space="preserve">running </w:t>
        </w:r>
      </w:ins>
      <w:r>
        <w:rPr>
          <w:rStyle w:val="Hyperlink1"/>
        </w:rPr>
        <w:t>80 games).</w:t>
      </w:r>
    </w:p>
    <w:p w14:paraId="2C082B23" w14:textId="6C8090CD" w:rsidR="00456721" w:rsidRDefault="004172B0">
      <w:pPr>
        <w:pStyle w:val="Body"/>
        <w:spacing w:before="100" w:after="100"/>
        <w:rPr>
          <w:ins w:id="278" w:author="Yi Wei" w:date="2021-07-11T05:09:00Z"/>
          <w:rStyle w:val="None"/>
          <w:rFonts w:ascii="Arial Unicode MS" w:hAnsi="Arial Unicode MS" w:cs="Times New Roman"/>
          <w:color w:val="auto"/>
          <w:sz w:val="34"/>
          <w:szCs w:val="34"/>
          <w14:textOutline w14:w="0" w14:cap="rnd" w14:cmpd="sng" w14:algn="ctr">
            <w14:noFill/>
            <w14:prstDash w14:val="solid"/>
            <w14:bevel/>
          </w14:textOutline>
        </w:rPr>
        <w:pPrChange w:id="279" w:author="Yi Wei" w:date="2021-07-11T05:09:00Z">
          <w:pPr>
            <w:pStyle w:val="Body"/>
          </w:pPr>
        </w:pPrChange>
      </w:pPr>
      <w:del w:id="280" w:author="Yi Wei" w:date="2021-07-11T05:09:00Z">
        <w:r w:rsidDel="00956C98">
          <w:rPr>
            <w:rStyle w:val="None"/>
            <w:rFonts w:ascii="Arial Unicode MS" w:hAnsi="Arial Unicode MS"/>
            <w:sz w:val="34"/>
            <w:szCs w:val="34"/>
          </w:rPr>
          <w:br w:type="page"/>
        </w:r>
      </w:del>
    </w:p>
    <w:p w14:paraId="1B4008C1" w14:textId="3C5F64C3" w:rsidR="00956C98" w:rsidRDefault="00956C98">
      <w:pPr>
        <w:pStyle w:val="Body"/>
        <w:rPr>
          <w:ins w:id="281" w:author="Yi Wei" w:date="2021-07-11T05:10:00Z"/>
        </w:rPr>
      </w:pPr>
    </w:p>
    <w:p w14:paraId="32A97178" w14:textId="77777777" w:rsidR="00956C98" w:rsidRDefault="00956C98">
      <w:pPr>
        <w:pStyle w:val="Body"/>
        <w:rPr>
          <w:ins w:id="282" w:author="Yi Wei" w:date="2021-07-11T05:09:00Z"/>
        </w:rPr>
      </w:pPr>
    </w:p>
    <w:p w14:paraId="0ADF8030" w14:textId="03CBCC0B" w:rsidR="00956C98" w:rsidRPr="008E08DB" w:rsidRDefault="00956C98" w:rsidP="00956C98">
      <w:pPr>
        <w:pStyle w:val="Body"/>
        <w:rPr>
          <w:ins w:id="283" w:author="Yi Wei" w:date="2021-07-11T05:09:00Z"/>
          <w:rFonts w:cs="Arial"/>
          <w:u w:val="single"/>
          <w:rPrChange w:id="284" w:author="Fellous, Jean-Marc - (fellous)" w:date="2021-09-10T10:58:00Z">
            <w:rPr>
              <w:ins w:id="285" w:author="Yi Wei" w:date="2021-07-11T05:09:00Z"/>
            </w:rPr>
          </w:rPrChange>
        </w:rPr>
      </w:pPr>
      <w:ins w:id="286" w:author="Yi Wei" w:date="2021-07-11T05:09:00Z">
        <w:r w:rsidRPr="008E08DB">
          <w:rPr>
            <w:rFonts w:cs="Arial"/>
            <w:u w:val="single"/>
            <w:rPrChange w:id="287" w:author="Fellous, Jean-Marc - (fellous)" w:date="2021-09-10T10:58:00Z">
              <w:rPr>
                <w:rFonts w:ascii="Calibri" w:hAnsi="Calibri" w:cs="Calibri"/>
              </w:rPr>
            </w:rPrChange>
          </w:rPr>
          <w:t>Bayesian analysis</w:t>
        </w:r>
      </w:ins>
    </w:p>
    <w:p w14:paraId="1D4876FD" w14:textId="3EF94A07" w:rsidR="00B642C0" w:rsidDel="00B642C0" w:rsidRDefault="00766630" w:rsidP="00B642C0">
      <w:pPr>
        <w:pStyle w:val="Body"/>
        <w:spacing w:before="100" w:after="100"/>
        <w:rPr>
          <w:del w:id="288" w:author="Yi Wei" w:date="2021-07-11T07:21:00Z"/>
          <w:moveTo w:id="289" w:author="Yi Wei" w:date="2021-07-11T07:20:00Z"/>
          <w:rStyle w:val="Hyperlink1"/>
        </w:rPr>
      </w:pPr>
      <w:ins w:id="290" w:author="Yi Wei" w:date="2021-07-11T05:10:00Z">
        <w:del w:id="291" w:author="Fellous, Jean-Marc - (fellous)" w:date="2021-08-09T15:16:00Z">
          <w:r w:rsidDel="00253E91">
            <w:delText>In this paper, w</w:delText>
          </w:r>
        </w:del>
      </w:ins>
      <w:ins w:id="292" w:author="Fellous, Jean-Marc - (fellous)" w:date="2021-08-09T15:16:00Z">
        <w:r w:rsidR="00253E91">
          <w:t>W</w:t>
        </w:r>
      </w:ins>
      <w:ins w:id="293" w:author="Yi Wei" w:date="2021-07-11T05:10:00Z">
        <w:r>
          <w:t>e used Bayesian analysis to quantify information-driven exploration and noise-driven exploration</w:t>
        </w:r>
      </w:ins>
      <w:ins w:id="294" w:author="Yi Wei" w:date="2021-07-11T05:11:00Z">
        <w:r>
          <w:t xml:space="preserve"> for both the human </w:t>
        </w:r>
        <w:del w:id="295" w:author="Fellous, Jean-Marc - (fellous)" w:date="2021-09-10T10:58:00Z">
          <w:r w:rsidDel="008E08DB">
            <w:delText xml:space="preserve">data </w:delText>
          </w:r>
        </w:del>
        <w:r>
          <w:t>and the rodent data</w:t>
        </w:r>
      </w:ins>
      <w:ins w:id="296" w:author="Yi Wei" w:date="2021-07-11T05:10:00Z">
        <w:r>
          <w:t xml:space="preserve">. </w:t>
        </w:r>
      </w:ins>
      <w:ins w:id="297" w:author="Yi Wei" w:date="2021-07-11T05:11:00Z">
        <w:r>
          <w:t xml:space="preserve">We model how humans and rats make their first free choices. </w:t>
        </w:r>
      </w:ins>
      <w:moveToRangeStart w:id="298" w:author="Yi Wei" w:date="2021-07-11T07:20:00Z" w:name="move76880465"/>
      <w:moveTo w:id="299" w:author="Yi Wei" w:date="2021-07-11T07:20:00Z">
        <w:del w:id="300" w:author="Yi Wei" w:date="2021-07-11T07:21:00Z">
          <w:r w:rsidR="00B642C0" w:rsidDel="00B642C0">
            <w:rPr>
              <w:rStyle w:val="Hyperlink1"/>
            </w:rPr>
            <w:delText>In a model-free manner, the probability of choosing the unknown options can be viewed as a tendency for directed exploration. However, as with the reversal learning paradigm, our design cannot fully dissociate directed exploration from random exploration without model fitting. Instead, we can quantify both directed and random exploration by incorporating an “information bonus” and a “</w:delText>
          </w:r>
          <w:r w:rsidR="00B642C0" w:rsidDel="00B642C0">
            <w:rPr>
              <w:rStyle w:val="Hyperlink1"/>
              <w:lang w:val="fr-FR"/>
            </w:rPr>
            <w:delText>decision noise</w:delText>
          </w:r>
          <w:r w:rsidR="00B642C0" w:rsidDel="00B642C0">
            <w:rPr>
              <w:rStyle w:val="Hyperlink1"/>
            </w:rPr>
            <w:delText xml:space="preserve">” term using the softmax action selection rule to dissociate the tendency to choose the unknown option vs. the variability in behavior. </w:delText>
          </w:r>
        </w:del>
      </w:moveTo>
    </w:p>
    <w:p w14:paraId="000999BC" w14:textId="0B7C9F94" w:rsidR="00B642C0" w:rsidDel="00B642C0" w:rsidRDefault="00B642C0" w:rsidP="00B642C0">
      <w:pPr>
        <w:pStyle w:val="Body"/>
        <w:spacing w:before="100" w:after="100"/>
        <w:jc w:val="center"/>
        <w:rPr>
          <w:del w:id="301" w:author="Yi Wei" w:date="2021-07-11T07:21:00Z"/>
          <w:moveTo w:id="302" w:author="Yi Wei" w:date="2021-07-11T07:20:00Z"/>
          <w:rStyle w:val="Hyperlink1"/>
        </w:rPr>
      </w:pPr>
      <m:oMathPara>
        <m:oMathParaPr>
          <m:jc m:val="center"/>
        </m:oMathParaPr>
        <m:oMath>
          <m:r>
            <w:del w:id="303" w:author="Yi Wei" w:date="2021-07-11T07:21:00Z">
              <w:rPr>
                <w:rFonts w:ascii="Cambria Math" w:hAnsi="Cambria Math"/>
                <w:sz w:val="26"/>
                <w:szCs w:val="26"/>
              </w:rPr>
              <m:t>p</m:t>
            </w:del>
          </m:r>
          <m:d>
            <m:dPr>
              <m:ctrlPr>
                <w:del w:id="304" w:author="Yi Wei" w:date="2021-07-11T07:21:00Z">
                  <w:rPr>
                    <w:rFonts w:ascii="Cambria Math" w:hAnsi="Cambria Math"/>
                    <w:i/>
                    <w:sz w:val="26"/>
                    <w:szCs w:val="26"/>
                  </w:rPr>
                </w:del>
              </m:ctrlPr>
            </m:dPr>
            <m:e>
              <m:r>
                <w:del w:id="305" w:author="Yi Wei" w:date="2021-07-11T07:21:00Z">
                  <w:rPr>
                    <w:rFonts w:ascii="Cambria Math" w:hAnsi="Cambria Math"/>
                    <w:sz w:val="26"/>
                    <w:szCs w:val="26"/>
                  </w:rPr>
                  <m:t>explore</m:t>
                </w:del>
              </m:r>
            </m:e>
          </m:d>
          <m:r>
            <w:del w:id="306" w:author="Yi Wei" w:date="2021-07-11T07:21:00Z">
              <w:rPr>
                <w:rFonts w:ascii="Cambria Math" w:hAnsi="Cambria Math"/>
                <w:sz w:val="26"/>
                <w:szCs w:val="26"/>
              </w:rPr>
              <m:t>=</m:t>
            </w:del>
          </m:r>
          <m:f>
            <m:fPr>
              <m:ctrlPr>
                <w:del w:id="307" w:author="Yi Wei" w:date="2021-07-11T07:21:00Z">
                  <w:rPr>
                    <w:rFonts w:ascii="Cambria Math" w:hAnsi="Cambria Math"/>
                    <w:i/>
                    <w:sz w:val="26"/>
                    <w:szCs w:val="26"/>
                  </w:rPr>
                </w:del>
              </m:ctrlPr>
            </m:fPr>
            <m:num>
              <m:r>
                <w:del w:id="308" w:author="Yi Wei" w:date="2021-07-11T07:21:00Z">
                  <w:rPr>
                    <w:rFonts w:ascii="Cambria Math" w:hAnsi="Cambria Math"/>
                    <w:sz w:val="26"/>
                    <w:szCs w:val="26"/>
                  </w:rPr>
                  <m:t>1</m:t>
                </w:del>
              </m:r>
            </m:num>
            <m:den>
              <m:r>
                <w:del w:id="309" w:author="Yi Wei" w:date="2021-07-11T07:21:00Z">
                  <w:rPr>
                    <w:rFonts w:ascii="Cambria Math" w:hAnsi="Cambria Math"/>
                    <w:sz w:val="26"/>
                    <w:szCs w:val="26"/>
                  </w:rPr>
                  <m:t>1+</m:t>
                </w:del>
              </m:r>
              <m:sSup>
                <m:sSupPr>
                  <m:ctrlPr>
                    <w:del w:id="310" w:author="Yi Wei" w:date="2021-07-11T07:21:00Z">
                      <w:rPr>
                        <w:rFonts w:ascii="Cambria Math" w:hAnsi="Cambria Math"/>
                      </w:rPr>
                    </w:del>
                  </m:ctrlPr>
                </m:sSupPr>
                <m:e>
                  <m:r>
                    <w:del w:id="311" w:author="Yi Wei" w:date="2021-07-11T07:21:00Z">
                      <w:rPr>
                        <w:rFonts w:ascii="Cambria Math" w:hAnsi="Cambria Math"/>
                        <w:sz w:val="26"/>
                        <w:szCs w:val="26"/>
                      </w:rPr>
                      <m:t>e</m:t>
                    </w:del>
                  </m:r>
                </m:e>
                <m:sup>
                  <m:r>
                    <w:del w:id="312" w:author="Yi Wei" w:date="2021-07-11T07:21:00Z">
                      <w:rPr>
                        <w:rFonts w:ascii="Cambria Math" w:hAnsi="Cambria Math"/>
                        <w:sz w:val="26"/>
                        <w:szCs w:val="26"/>
                      </w:rPr>
                      <m:t>-</m:t>
                    </w:del>
                  </m:r>
                  <m:f>
                    <m:fPr>
                      <m:ctrlPr>
                        <w:del w:id="313" w:author="Yi Wei" w:date="2021-07-11T07:21:00Z">
                          <w:rPr>
                            <w:rFonts w:ascii="Cambria Math" w:hAnsi="Cambria Math"/>
                            <w:i/>
                            <w:sz w:val="26"/>
                            <w:szCs w:val="26"/>
                          </w:rPr>
                        </w:del>
                      </m:ctrlPr>
                    </m:fPr>
                    <m:num>
                      <m:sSub>
                        <m:sSubPr>
                          <m:ctrlPr>
                            <w:del w:id="314" w:author="Yi Wei" w:date="2021-07-11T07:21:00Z">
                              <w:rPr>
                                <w:rFonts w:ascii="Cambria Math" w:hAnsi="Cambria Math"/>
                              </w:rPr>
                            </w:del>
                          </m:ctrlPr>
                        </m:sSubPr>
                        <m:e>
                          <m:r>
                            <w:del w:id="315" w:author="Yi Wei" w:date="2021-07-11T07:21:00Z">
                              <w:rPr>
                                <w:rFonts w:ascii="Cambria Math" w:hAnsi="Cambria Math"/>
                                <w:sz w:val="26"/>
                                <w:szCs w:val="26"/>
                              </w:rPr>
                              <m:t>R</m:t>
                            </w:del>
                          </m:r>
                        </m:e>
                        <m:sub>
                          <m:r>
                            <w:del w:id="316" w:author="Yi Wei" w:date="2021-07-11T07:21:00Z">
                              <w:rPr>
                                <w:rFonts w:ascii="Cambria Math" w:hAnsi="Cambria Math"/>
                                <w:sz w:val="26"/>
                                <w:szCs w:val="26"/>
                              </w:rPr>
                              <m:t>guided</m:t>
                            </w:del>
                          </m:r>
                        </m:sub>
                      </m:sSub>
                      <m:r>
                        <w:del w:id="317" w:author="Yi Wei" w:date="2021-07-11T07:21:00Z">
                          <w:rPr>
                            <w:rFonts w:ascii="Cambria Math" w:hAnsi="Cambria Math"/>
                            <w:sz w:val="26"/>
                            <w:szCs w:val="26"/>
                          </w:rPr>
                          <m:t>-</m:t>
                        </w:del>
                      </m:r>
                      <m:sSub>
                        <m:sSubPr>
                          <m:ctrlPr>
                            <w:del w:id="318" w:author="Yi Wei" w:date="2021-07-11T07:21:00Z">
                              <w:rPr>
                                <w:rFonts w:ascii="Cambria Math" w:hAnsi="Cambria Math"/>
                              </w:rPr>
                            </w:del>
                          </m:ctrlPr>
                        </m:sSubPr>
                        <m:e>
                          <m:r>
                            <w:del w:id="319" w:author="Yi Wei" w:date="2021-07-11T07:21:00Z">
                              <w:rPr>
                                <w:rFonts w:ascii="Cambria Math" w:hAnsi="Cambria Math"/>
                                <w:sz w:val="26"/>
                                <w:szCs w:val="26"/>
                              </w:rPr>
                              <m:t>V</m:t>
                            </w:del>
                          </m:r>
                        </m:e>
                        <m:sub>
                          <m:r>
                            <w:del w:id="320" w:author="Yi Wei" w:date="2021-07-11T07:21:00Z">
                              <w:rPr>
                                <w:rFonts w:ascii="Cambria Math" w:hAnsi="Cambria Math"/>
                                <w:sz w:val="26"/>
                                <w:szCs w:val="26"/>
                              </w:rPr>
                              <m:t>prior</m:t>
                            </w:del>
                          </m:r>
                        </m:sub>
                      </m:sSub>
                      <m:r>
                        <w:del w:id="321" w:author="Yi Wei" w:date="2021-07-11T07:21:00Z">
                          <w:rPr>
                            <w:rFonts w:ascii="Cambria Math" w:hAnsi="Cambria Math"/>
                            <w:sz w:val="26"/>
                            <w:szCs w:val="26"/>
                          </w:rPr>
                          <m:t>+IB+bias</m:t>
                        </w:del>
                      </m:r>
                      <m:sSub>
                        <m:sSubPr>
                          <m:ctrlPr>
                            <w:del w:id="322" w:author="Yi Wei" w:date="2021-07-11T07:21:00Z">
                              <w:rPr>
                                <w:rFonts w:ascii="Cambria Math" w:hAnsi="Cambria Math"/>
                              </w:rPr>
                            </w:del>
                          </m:ctrlPr>
                        </m:sSubPr>
                        <m:e>
                          <m:r>
                            <w:del w:id="323" w:author="Yi Wei" w:date="2021-07-11T07:21:00Z">
                              <w:rPr>
                                <w:rFonts w:ascii="Cambria Math" w:hAnsi="Cambria Math"/>
                                <w:sz w:val="26"/>
                                <w:szCs w:val="26"/>
                              </w:rPr>
                              <m:t>δ</m:t>
                            </w:del>
                          </m:r>
                        </m:e>
                        <m:sub>
                          <m:r>
                            <w:del w:id="324" w:author="Yi Wei" w:date="2021-07-11T07:21:00Z">
                              <w:rPr>
                                <w:rFonts w:ascii="Cambria Math" w:hAnsi="Cambria Math"/>
                                <w:sz w:val="26"/>
                                <w:szCs w:val="26"/>
                              </w:rPr>
                              <m:t>side</m:t>
                            </w:del>
                          </m:r>
                        </m:sub>
                      </m:sSub>
                    </m:num>
                    <m:den>
                      <m:sSup>
                        <m:sSupPr>
                          <m:ctrlPr>
                            <w:del w:id="325" w:author="Yi Wei" w:date="2021-07-11T07:21:00Z">
                              <w:rPr>
                                <w:rFonts w:ascii="Cambria Math" w:hAnsi="Cambria Math"/>
                              </w:rPr>
                            </w:del>
                          </m:ctrlPr>
                        </m:sSupPr>
                        <m:e>
                          <m:r>
                            <w:del w:id="326" w:author="Yi Wei" w:date="2021-07-11T07:21:00Z">
                              <w:rPr>
                                <w:rFonts w:ascii="Cambria Math" w:hAnsi="Cambria Math"/>
                                <w:sz w:val="26"/>
                                <w:szCs w:val="26"/>
                              </w:rPr>
                              <m:t>σ</m:t>
                            </w:del>
                          </m:r>
                        </m:e>
                        <m:sup>
                          <m:r>
                            <w:del w:id="327" w:author="Yi Wei" w:date="2021-07-11T07:21:00Z">
                              <w:rPr>
                                <w:rFonts w:ascii="Cambria Math" w:hAnsi="Cambria Math"/>
                                <w:sz w:val="26"/>
                                <w:szCs w:val="26"/>
                              </w:rPr>
                              <m:t>2</m:t>
                            </w:del>
                          </m:r>
                        </m:sup>
                      </m:sSup>
                    </m:den>
                  </m:f>
                </m:sup>
              </m:sSup>
            </m:den>
          </m:f>
        </m:oMath>
      </m:oMathPara>
    </w:p>
    <w:p w14:paraId="0B5B8243" w14:textId="67F742DE" w:rsidR="00B642C0" w:rsidDel="00B642C0" w:rsidRDefault="00B642C0" w:rsidP="00B642C0">
      <w:pPr>
        <w:pStyle w:val="Body"/>
        <w:spacing w:before="100" w:after="100"/>
        <w:rPr>
          <w:del w:id="328" w:author="Yi Wei" w:date="2021-07-11T07:21:00Z"/>
          <w:moveTo w:id="329" w:author="Yi Wei" w:date="2021-07-11T07:20:00Z"/>
          <w:rStyle w:val="Hyperlink1"/>
        </w:rPr>
      </w:pPr>
      <w:moveTo w:id="330" w:author="Yi Wei" w:date="2021-07-11T07:20:00Z">
        <w:del w:id="331" w:author="Yi Wei" w:date="2021-07-11T07:21:00Z">
          <w:r w:rsidDel="00B642C0">
            <w:rPr>
              <w:rStyle w:val="Hyperlink1"/>
            </w:rPr>
            <w:delText xml:space="preserve">Here </w:delText>
          </w:r>
          <m:oMath>
            <m:sSub>
              <m:sSubPr>
                <m:ctrlPr>
                  <w:rPr>
                    <w:rFonts w:ascii="Cambria Math" w:hAnsi="Cambria Math"/>
                  </w:rPr>
                </m:ctrlPr>
              </m:sSubPr>
              <m:e>
                <m:r>
                  <w:rPr>
                    <w:rFonts w:ascii="Cambria Math" w:hAnsi="Cambria Math"/>
                    <w:sz w:val="27"/>
                    <w:szCs w:val="27"/>
                  </w:rPr>
                  <m:t>R</m:t>
                </m:r>
              </m:e>
              <m:sub>
                <m:r>
                  <w:rPr>
                    <w:rFonts w:ascii="Cambria Math" w:hAnsi="Cambria Math"/>
                    <w:sz w:val="27"/>
                    <w:szCs w:val="27"/>
                  </w:rPr>
                  <m:t>guided</m:t>
                </m:r>
              </m:sub>
            </m:sSub>
          </m:oMath>
          <w:r w:rsidDel="00B642C0">
            <w:rPr>
              <w:rStyle w:val="Hyperlink1"/>
            </w:rPr>
            <w:delText xml:space="preserve"> is the reward subjects are guided to, </w:delText>
          </w:r>
          <m:oMath>
            <m:sSub>
              <m:sSubPr>
                <m:ctrlPr>
                  <w:rPr>
                    <w:rFonts w:ascii="Cambria Math" w:hAnsi="Cambria Math"/>
                  </w:rPr>
                </m:ctrlPr>
              </m:sSubPr>
              <m:e>
                <m:r>
                  <w:rPr>
                    <w:rFonts w:ascii="Cambria Math" w:hAnsi="Cambria Math"/>
                    <w:sz w:val="29"/>
                    <w:szCs w:val="29"/>
                  </w:rPr>
                  <m:t>V</m:t>
                </m:r>
              </m:e>
              <m:sub>
                <m:r>
                  <w:rPr>
                    <w:rFonts w:ascii="Cambria Math" w:hAnsi="Cambria Math"/>
                    <w:sz w:val="29"/>
                    <w:szCs w:val="29"/>
                  </w:rPr>
                  <m:t>prior</m:t>
                </m:r>
              </m:sub>
            </m:sSub>
          </m:oMath>
          <w:r w:rsidDel="00B642C0">
            <w:rPr>
              <w:rStyle w:val="Hyperlink1"/>
            </w:rPr>
            <w:delText xml:space="preserve"> is the expectation based on an estimate of the average payout using prior information, IB is the “information bonus” which is a quantification of the bias ofthe subject towards choosing the unguided option, bias is the spatial bias of choosing a particular physical side, </w:delText>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side</m:t>
                </m:r>
              </m:sub>
            </m:sSub>
          </m:oMath>
          <w:r w:rsidDel="00B642C0">
            <w:rPr>
              <w:rStyle w:val="Hyperlink1"/>
            </w:rPr>
            <w:delText xml:space="preserve"> = 1 if the guided trial is on the left, and </w:delText>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side</m:t>
                </m:r>
              </m:sub>
            </m:sSub>
          </m:oMath>
          <w:r w:rsidDel="00B642C0">
            <w:rPr>
              <w:rStyle w:val="Hyperlink1"/>
            </w:rPr>
            <w:delText xml:space="preserve"> = -1 if the guided trial is on the right), </w:delText>
          </w:r>
          <m:oMath>
            <m:r>
              <w:rPr>
                <w:rFonts w:ascii="Cambria Math" w:hAnsi="Cambria Math"/>
                <w:sz w:val="28"/>
                <w:szCs w:val="28"/>
              </w:rPr>
              <m:t>σ</m:t>
            </m:r>
          </m:oMath>
          <w:r w:rsidDel="00B642C0">
            <w:rPr>
              <w:rStyle w:val="Hyperlink1"/>
            </w:rPr>
            <w:delText xml:space="preserve"> is “</w:delText>
          </w:r>
          <w:r w:rsidDel="00B642C0">
            <w:rPr>
              <w:rStyle w:val="Hyperlink1"/>
              <w:lang w:val="fr-FR"/>
            </w:rPr>
            <w:delText>decision noise</w:delText>
          </w:r>
          <w:r w:rsidDel="00B642C0">
            <w:rPr>
              <w:rStyle w:val="Hyperlink1"/>
            </w:rPr>
            <w:delText xml:space="preserve">” which is a quantification of the level of randomness in the behavior. With this model fitting, we are able to evaluate how directed and random exploration are modulated differently by horizon context in both rats and humans. </w:delText>
          </w:r>
        </w:del>
      </w:moveTo>
    </w:p>
    <w:moveToRangeEnd w:id="298"/>
    <w:p w14:paraId="5071153C" w14:textId="77777777" w:rsidR="00B642C0" w:rsidRDefault="00B642C0" w:rsidP="00766630">
      <w:pPr>
        <w:pStyle w:val="Body"/>
        <w:rPr>
          <w:ins w:id="332" w:author="Yi Wei" w:date="2021-07-11T05:11:00Z"/>
        </w:rPr>
      </w:pPr>
    </w:p>
    <w:p w14:paraId="67780BE2" w14:textId="77777777" w:rsidR="00766630" w:rsidRDefault="00766630" w:rsidP="00F063E2">
      <w:pPr>
        <w:pStyle w:val="Body"/>
        <w:rPr>
          <w:ins w:id="333" w:author="Yi Wei" w:date="2021-07-11T05:09:00Z"/>
        </w:rPr>
      </w:pPr>
    </w:p>
    <w:p w14:paraId="7A97EE49" w14:textId="0D90DAC5" w:rsidR="00956C98" w:rsidRDefault="00956C98">
      <w:pPr>
        <w:pStyle w:val="Body"/>
        <w:rPr>
          <w:ins w:id="334" w:author="Yi Wei" w:date="2021-07-11T05:09:00Z"/>
        </w:rPr>
      </w:pPr>
      <w:ins w:id="335" w:author="Yi Wei" w:date="2021-07-11T05:09:00Z">
        <w:r>
          <w:t xml:space="preserve">To model choices on </w:t>
        </w:r>
        <w:del w:id="336" w:author="Fellous, Jean-Marc - (fellous)" w:date="2021-08-09T15:17:00Z">
          <w:r w:rsidDel="00253E91">
            <w:delText>this</w:delText>
          </w:r>
        </w:del>
      </w:ins>
      <w:ins w:id="337" w:author="Fellous, Jean-Marc - (fellous)" w:date="2021-08-09T15:17:00Z">
        <w:r w:rsidR="00253E91">
          <w:t>the</w:t>
        </w:r>
      </w:ins>
      <w:ins w:id="338" w:author="Yi Wei" w:date="2021-07-11T05:09:00Z">
        <w:r>
          <w:t xml:space="preserve"> first free-choice trial, we assume that </w:t>
        </w:r>
        <w:del w:id="339" w:author="Fellous, Jean-Marc - (fellous)" w:date="2021-08-09T15:17:00Z">
          <w:r w:rsidDel="00253E91">
            <w:delText>they</w:delText>
          </w:r>
        </w:del>
      </w:ins>
      <w:ins w:id="340" w:author="Fellous, Jean-Marc - (fellous)" w:date="2021-08-09T15:17:00Z">
        <w:r w:rsidR="00253E91">
          <w:t>subjects</w:t>
        </w:r>
      </w:ins>
      <w:ins w:id="341" w:author="Yi Wei" w:date="2021-07-11T05:09:00Z">
        <w:r>
          <w:t xml:space="preserve"> ma</w:t>
        </w:r>
        <w:del w:id="342" w:author="Fellous, Jean-Marc - (fellous)" w:date="2021-09-10T11:03:00Z">
          <w:r w:rsidDel="008E08DB">
            <w:delText>ke</w:delText>
          </w:r>
        </w:del>
      </w:ins>
      <w:ins w:id="343" w:author="Fellous, Jean-Marc - (fellous)" w:date="2021-09-10T11:03:00Z">
        <w:r w:rsidR="008E08DB">
          <w:t>de</w:t>
        </w:r>
      </w:ins>
      <w:ins w:id="344" w:author="Yi Wei" w:date="2021-07-11T05:09:00Z">
        <w:r>
          <w:t xml:space="preserve"> decisions by computing the difference </w:t>
        </w:r>
        <w:del w:id="345" w:author="Fellous, Jean-Marc - (fellous)" w:date="2021-08-09T15:18:00Z">
          <w:r w:rsidDel="00253E91">
            <w:delText xml:space="preserve">in value </w:delText>
          </w:r>
        </w:del>
        <w:r>
          <w:t xml:space="preserve">∆Q between the </w:t>
        </w:r>
      </w:ins>
      <w:ins w:id="346" w:author="Yi Wei" w:date="2021-07-11T05:13:00Z">
        <w:r w:rsidR="00766630">
          <w:t xml:space="preserve">reward </w:t>
        </w:r>
      </w:ins>
      <w:ins w:id="347" w:author="Fellous, Jean-Marc - (fellous)" w:date="2021-08-09T15:18:00Z">
        <w:r w:rsidR="00253E91">
          <w:t xml:space="preserve">value </w:t>
        </w:r>
      </w:ins>
      <w:ins w:id="348" w:author="Yi Wei" w:date="2021-07-11T05:13:00Z">
        <w:r w:rsidR="00766630">
          <w:t>of the guided option, and an expected value of the unknown option based on prior experience</w:t>
        </w:r>
      </w:ins>
      <w:ins w:id="349" w:author="Yi Wei" w:date="2021-07-11T05:09:00Z">
        <w:r>
          <w:t xml:space="preserve">, choosing </w:t>
        </w:r>
      </w:ins>
      <w:ins w:id="350" w:author="Yi Wei" w:date="2021-07-11T05:12:00Z">
        <w:r w:rsidR="00766630">
          <w:t>to explore</w:t>
        </w:r>
      </w:ins>
      <w:ins w:id="351" w:author="Yi Wei" w:date="2021-07-11T05:09:00Z">
        <w:r>
          <w:t xml:space="preserve"> </w:t>
        </w:r>
      </w:ins>
      <w:ins w:id="352" w:author="Yi Wei" w:date="2021-07-11T05:13:00Z">
        <w:r w:rsidR="00766630">
          <w:t>the unknown option</w:t>
        </w:r>
      </w:ins>
      <w:ins w:id="353" w:author="Yi Wei" w:date="2021-07-11T05:14:00Z">
        <w:r w:rsidR="00766630">
          <w:t xml:space="preserve"> </w:t>
        </w:r>
      </w:ins>
      <w:ins w:id="354" w:author="Yi Wei" w:date="2021-07-11T05:09:00Z">
        <w:r>
          <w:t xml:space="preserve">when ∆Q </w:t>
        </w:r>
      </w:ins>
      <w:ins w:id="355" w:author="Yi Wei" w:date="2021-07-11T05:12:00Z">
        <w:r w:rsidR="00766630">
          <w:t>&lt;</w:t>
        </w:r>
      </w:ins>
      <w:ins w:id="356" w:author="Yi Wei" w:date="2021-07-11T05:09:00Z">
        <w:r>
          <w:t xml:space="preserve"> 0</w:t>
        </w:r>
      </w:ins>
      <w:ins w:id="357" w:author="Yi Wei" w:date="2021-07-11T05:12:00Z">
        <w:r w:rsidR="00766630">
          <w:t>,</w:t>
        </w:r>
      </w:ins>
      <w:ins w:id="358" w:author="Yi Wei" w:date="2021-07-11T05:09:00Z">
        <w:r>
          <w:t xml:space="preserve"> and</w:t>
        </w:r>
      </w:ins>
      <w:ins w:id="359" w:author="Yi Wei" w:date="2021-07-11T05:12:00Z">
        <w:r w:rsidR="00766630">
          <w:t xml:space="preserve"> exploit</w:t>
        </w:r>
      </w:ins>
      <w:ins w:id="360" w:author="Yi Wei" w:date="2021-07-11T05:09:00Z">
        <w:r>
          <w:t xml:space="preserve"> </w:t>
        </w:r>
      </w:ins>
      <w:ins w:id="361" w:author="Yi Wei" w:date="2021-07-11T05:14:00Z">
        <w:r w:rsidR="00766630">
          <w:t xml:space="preserve">the guided option </w:t>
        </w:r>
      </w:ins>
      <w:ins w:id="362" w:author="Yi Wei" w:date="2021-07-11T05:09:00Z">
        <w:r>
          <w:t>otherwise. Specifically, we write</w:t>
        </w:r>
      </w:ins>
    </w:p>
    <w:p w14:paraId="319D721D" w14:textId="18C47BF6" w:rsidR="00956C98" w:rsidRDefault="00766630">
      <w:pPr>
        <w:pStyle w:val="Body"/>
        <w:ind w:firstLine="720"/>
        <w:jc w:val="center"/>
        <w:rPr>
          <w:ins w:id="363" w:author="Yi Wei" w:date="2021-07-11T05:23:00Z"/>
        </w:rPr>
        <w:pPrChange w:id="364" w:author="Yi Wei" w:date="2021-07-11T05:24:00Z">
          <w:pPr>
            <w:pStyle w:val="Body"/>
            <w:ind w:firstLine="720"/>
          </w:pPr>
        </w:pPrChange>
      </w:pPr>
      <m:oMath>
        <m:r>
          <w:ins w:id="365" w:author="Yi Wei" w:date="2021-07-11T05:09:00Z">
            <w:rPr>
              <w:rFonts w:ascii="Cambria Math" w:hAnsi="Cambria Math"/>
            </w:rPr>
            <m:t xml:space="preserve">∆Q = </m:t>
          </w:ins>
        </m:r>
        <m:r>
          <w:ins w:id="366" w:author="Yi Wei" w:date="2021-07-11T05:14:00Z">
            <w:rPr>
              <w:rFonts w:ascii="Cambria Math" w:hAnsi="Cambria Math"/>
            </w:rPr>
            <m:t>R</m:t>
          </w:ins>
        </m:r>
        <m:r>
          <w:ins w:id="367" w:author="Yi Wei" w:date="2021-07-11T05:14:00Z">
            <w:rPr>
              <w:rFonts w:ascii="Cambria Math" w:hAnsi="Cambria Math"/>
              <w:vertAlign w:val="subscript"/>
            </w:rPr>
            <m:t>guided</m:t>
          </w:ins>
        </m:r>
        <m:r>
          <w:ins w:id="368" w:author="Yi Wei" w:date="2021-07-11T05:09:00Z">
            <w:rPr>
              <w:rFonts w:ascii="Cambria Math" w:hAnsi="Cambria Math"/>
            </w:rPr>
            <m:t xml:space="preserve"> </m:t>
          </w:ins>
        </m:r>
        <m:r>
          <w:ins w:id="369" w:author="Yi Wei" w:date="2021-07-11T05:14:00Z">
            <w:rPr>
              <w:rFonts w:ascii="Cambria Math" w:hAnsi="Cambria Math"/>
            </w:rPr>
            <m:t>-θ-b*</m:t>
          </w:ins>
        </m:r>
        <m:sSub>
          <m:sSubPr>
            <m:ctrlPr>
              <w:ins w:id="370" w:author="Yi Wei" w:date="2021-07-11T05:15:00Z">
                <w:rPr>
                  <w:rFonts w:ascii="Cambria Math" w:hAnsi="Cambria Math"/>
                  <w:i/>
                </w:rPr>
              </w:ins>
            </m:ctrlPr>
          </m:sSubPr>
          <m:e>
            <m:r>
              <w:ins w:id="371" w:author="Yi Wei" w:date="2021-07-11T05:14:00Z">
                <w:rPr>
                  <w:rFonts w:ascii="Cambria Math" w:hAnsi="Cambria Math"/>
                </w:rPr>
                <m:t>δ</m:t>
              </w:ins>
            </m:r>
          </m:e>
          <m:sub>
            <m:r>
              <w:ins w:id="372" w:author="Yi Wei" w:date="2021-07-11T05:15:00Z">
                <w:rPr>
                  <w:rFonts w:ascii="Cambria Math" w:hAnsi="Cambria Math"/>
                </w:rPr>
                <m:t>sid</m:t>
              </w:ins>
            </m:r>
            <m:sSub>
              <m:sSubPr>
                <m:ctrlPr>
                  <w:ins w:id="373" w:author="Yi Wei" w:date="2021-07-11T05:15:00Z">
                    <w:rPr>
                      <w:rFonts w:ascii="Cambria Math" w:hAnsi="Cambria Math"/>
                      <w:i/>
                    </w:rPr>
                  </w:ins>
                </m:ctrlPr>
              </m:sSubPr>
              <m:e>
                <m:r>
                  <w:ins w:id="374" w:author="Yi Wei" w:date="2021-07-11T05:15:00Z">
                    <w:rPr>
                      <w:rFonts w:ascii="Cambria Math" w:hAnsi="Cambria Math"/>
                    </w:rPr>
                    <m:t>e</m:t>
                  </w:ins>
                </m:r>
              </m:e>
              <m:sub>
                <m:r>
                  <w:ins w:id="375" w:author="Yi Wei" w:date="2021-07-11T05:15:00Z">
                    <w:rPr>
                      <w:rFonts w:ascii="Cambria Math" w:hAnsi="Cambria Math"/>
                    </w:rPr>
                    <m:t>guided</m:t>
                  </w:ins>
                </m:r>
              </m:sub>
            </m:sSub>
          </m:sub>
        </m:sSub>
      </m:oMath>
      <w:ins w:id="376" w:author="Yi Wei" w:date="2021-07-11T05:14:00Z">
        <w:r>
          <w:t xml:space="preserve"> </w:t>
        </w:r>
      </w:ins>
      <w:ins w:id="377" w:author="Yi Wei" w:date="2021-07-11T05:09:00Z">
        <w:r w:rsidR="00956C98">
          <w:t xml:space="preserve"> (1)</w:t>
        </w:r>
      </w:ins>
    </w:p>
    <w:p w14:paraId="44D4423E" w14:textId="68D7D225" w:rsidR="009F7A74" w:rsidRDefault="009F7A74">
      <w:pPr>
        <w:pStyle w:val="Body"/>
        <w:ind w:firstLine="720"/>
        <w:jc w:val="center"/>
        <w:rPr>
          <w:ins w:id="378" w:author="Yi Wei" w:date="2021-07-11T05:09:00Z"/>
        </w:rPr>
        <w:pPrChange w:id="379" w:author="Yi Wei" w:date="2021-07-11T05:24:00Z">
          <w:pPr>
            <w:pStyle w:val="Body"/>
          </w:pPr>
        </w:pPrChange>
      </w:pPr>
      <m:oMath>
        <m:r>
          <w:ins w:id="380" w:author="Yi Wei" w:date="2021-07-11T05:23:00Z">
            <w:rPr>
              <w:rFonts w:ascii="Cambria Math" w:hAnsi="Cambria Math"/>
            </w:rPr>
            <m:t>p</m:t>
          </w:ins>
        </m:r>
        <m:d>
          <m:dPr>
            <m:ctrlPr>
              <w:ins w:id="381" w:author="Yi Wei" w:date="2021-07-11T05:23:00Z">
                <w:rPr>
                  <w:rFonts w:ascii="Cambria Math" w:hAnsi="Cambria Math"/>
                  <w:i/>
                </w:rPr>
              </w:ins>
            </m:ctrlPr>
          </m:dPr>
          <m:e>
            <m:r>
              <w:ins w:id="382" w:author="Yi Wei" w:date="2021-07-11T05:23:00Z">
                <w:rPr>
                  <w:rFonts w:ascii="Cambria Math" w:hAnsi="Cambria Math"/>
                </w:rPr>
                <m:t>exploit</m:t>
              </w:ins>
            </m:r>
          </m:e>
        </m:d>
        <m:r>
          <w:ins w:id="383" w:author="Yi Wei" w:date="2021-07-11T05:23:00Z">
            <w:rPr>
              <w:rFonts w:ascii="Cambria Math" w:hAnsi="Cambria Math"/>
            </w:rPr>
            <m:t>=</m:t>
          </w:ins>
        </m:r>
        <m:f>
          <m:fPr>
            <m:ctrlPr>
              <w:ins w:id="384" w:author="Yi Wei" w:date="2021-07-11T05:23:00Z">
                <w:rPr>
                  <w:rFonts w:ascii="Cambria Math" w:hAnsi="Cambria Math"/>
                  <w:i/>
                </w:rPr>
              </w:ins>
            </m:ctrlPr>
          </m:fPr>
          <m:num>
            <m:r>
              <w:ins w:id="385" w:author="Yi Wei" w:date="2021-07-11T05:23:00Z">
                <w:rPr>
                  <w:rFonts w:ascii="Cambria Math" w:hAnsi="Cambria Math"/>
                </w:rPr>
                <m:t>1</m:t>
              </w:ins>
            </m:r>
          </m:num>
          <m:den>
            <m:r>
              <w:ins w:id="386" w:author="Yi Wei" w:date="2021-07-11T05:23:00Z">
                <w:rPr>
                  <w:rFonts w:ascii="Cambria Math" w:hAnsi="Cambria Math"/>
                </w:rPr>
                <m:t>1+</m:t>
              </w:ins>
            </m:r>
            <m:sSup>
              <m:sSupPr>
                <m:ctrlPr>
                  <w:ins w:id="387" w:author="Yi Wei" w:date="2021-07-11T05:23:00Z">
                    <w:rPr>
                      <w:rFonts w:ascii="Cambria Math" w:hAnsi="Cambria Math"/>
                      <w:i/>
                    </w:rPr>
                  </w:ins>
                </m:ctrlPr>
              </m:sSupPr>
              <m:e>
                <m:r>
                  <w:ins w:id="388" w:author="Yi Wei" w:date="2021-07-11T05:23:00Z">
                    <w:rPr>
                      <w:rFonts w:ascii="Cambria Math" w:hAnsi="Cambria Math"/>
                    </w:rPr>
                    <m:t>e</m:t>
                  </w:ins>
                </m:r>
              </m:e>
              <m:sup>
                <m:r>
                  <w:ins w:id="389" w:author="Yi Wei" w:date="2021-07-11T05:23:00Z">
                    <w:rPr>
                      <w:rFonts w:ascii="Cambria Math" w:hAnsi="Cambria Math"/>
                    </w:rPr>
                    <m:t>-</m:t>
                  </w:ins>
                </m:r>
                <m:f>
                  <m:fPr>
                    <m:ctrlPr>
                      <w:ins w:id="390" w:author="Yi Wei" w:date="2021-07-11T05:23:00Z">
                        <w:rPr>
                          <w:rFonts w:ascii="Cambria Math" w:hAnsi="Cambria Math"/>
                          <w:i/>
                        </w:rPr>
                      </w:ins>
                    </m:ctrlPr>
                  </m:fPr>
                  <m:num>
                    <m:r>
                      <w:ins w:id="391" w:author="Yi Wei" w:date="2021-07-11T05:23:00Z">
                        <m:rPr>
                          <m:sty m:val="p"/>
                        </m:rPr>
                        <w:rPr>
                          <w:rFonts w:ascii="Cambria Math" w:hAnsi="Cambria Math"/>
                        </w:rPr>
                        <m:t>Δ</m:t>
                      </w:ins>
                    </m:r>
                    <m:r>
                      <w:ins w:id="392" w:author="Yi Wei" w:date="2021-07-11T05:23:00Z">
                        <w:rPr>
                          <w:rFonts w:ascii="Cambria Math" w:hAnsi="Cambria Math"/>
                        </w:rPr>
                        <m:t>Q</m:t>
                      </w:ins>
                    </m:r>
                  </m:num>
                  <m:den>
                    <m:r>
                      <w:ins w:id="393" w:author="Yi Wei" w:date="2021-07-11T05:23:00Z">
                        <w:rPr>
                          <w:rFonts w:ascii="Cambria Math" w:hAnsi="Cambria Math"/>
                        </w:rPr>
                        <m:t>σ</m:t>
                      </w:ins>
                    </m:r>
                  </m:den>
                </m:f>
              </m:sup>
            </m:sSup>
          </m:den>
        </m:f>
      </m:oMath>
      <w:ins w:id="394" w:author="Yi Wei" w:date="2021-07-11T05:24:00Z">
        <w:r>
          <w:t xml:space="preserve"> (2)</w:t>
        </w:r>
      </w:ins>
    </w:p>
    <w:p w14:paraId="0369D0F0" w14:textId="36F079DE" w:rsidR="00956C98" w:rsidRDefault="00956C98" w:rsidP="00766630">
      <w:pPr>
        <w:pStyle w:val="Body"/>
        <w:rPr>
          <w:ins w:id="395" w:author="Yi Wei" w:date="2021-07-11T05:22:00Z"/>
        </w:rPr>
      </w:pPr>
      <w:proofErr w:type="gramStart"/>
      <w:ins w:id="396" w:author="Yi Wei" w:date="2021-07-11T05:09:00Z">
        <w:r>
          <w:t>where</w:t>
        </w:r>
        <w:proofErr w:type="gramEnd"/>
        <w:r>
          <w:t xml:space="preserve">, </w:t>
        </w:r>
      </w:ins>
      <m:oMath>
        <m:sSub>
          <m:sSubPr>
            <m:ctrlPr>
              <w:ins w:id="397" w:author="Yi Wei" w:date="2021-07-11T05:15:00Z">
                <w:rPr>
                  <w:rFonts w:ascii="Cambria Math" w:hAnsi="Cambria Math"/>
                  <w:i/>
                </w:rPr>
              </w:ins>
            </m:ctrlPr>
          </m:sSubPr>
          <m:e>
            <m:r>
              <w:ins w:id="398" w:author="Yi Wei" w:date="2021-07-11T05:15:00Z">
                <w:rPr>
                  <w:rFonts w:ascii="Cambria Math" w:hAnsi="Cambria Math"/>
                </w:rPr>
                <m:t>R</m:t>
              </w:ins>
            </m:r>
          </m:e>
          <m:sub>
            <m:r>
              <w:ins w:id="399" w:author="Yi Wei" w:date="2021-07-11T05:15:00Z">
                <w:rPr>
                  <w:rFonts w:ascii="Cambria Math" w:hAnsi="Cambria Math"/>
                </w:rPr>
                <m:t>guided</m:t>
              </w:ins>
            </m:r>
          </m:sub>
        </m:sSub>
      </m:oMath>
      <w:ins w:id="400" w:author="Yi Wei" w:date="2021-07-11T05:15:00Z">
        <w:r w:rsidR="00766630">
          <w:t xml:space="preserve"> is the reward </w:t>
        </w:r>
      </w:ins>
      <w:ins w:id="401" w:author="Fellous, Jean-Marc - (fellous)" w:date="2021-08-09T15:18:00Z">
        <w:r w:rsidR="00253E91">
          <w:t xml:space="preserve">value </w:t>
        </w:r>
      </w:ins>
      <w:ins w:id="402" w:author="Yi Wei" w:date="2021-07-11T05:15:00Z">
        <w:r w:rsidR="00766630">
          <w:t xml:space="preserve">of the guided option, </w:t>
        </w:r>
        <m:oMath>
          <m:r>
            <w:rPr>
              <w:rFonts w:ascii="Cambria Math" w:hAnsi="Cambria Math"/>
            </w:rPr>
            <m:t>θ</m:t>
          </m:r>
        </m:oMath>
      </w:ins>
      <w:ins w:id="403" w:author="Yi Wei" w:date="2021-07-11T05:16:00Z">
        <w:r w:rsidR="00766630">
          <w:t xml:space="preserve"> is the exploitation threshold</w:t>
        </w:r>
        <w:del w:id="404" w:author="Fellous, Jean-Marc - (fellous)" w:date="2021-08-09T15:19:00Z">
          <w:r w:rsidR="00766630" w:rsidDel="00253E91">
            <w:delText>,</w:delText>
          </w:r>
        </w:del>
      </w:ins>
      <w:ins w:id="405" w:author="Fellous, Jean-Marc - (fellous)" w:date="2021-08-09T15:19:00Z">
        <w:r w:rsidR="00253E91">
          <w:t xml:space="preserve"> (</w:t>
        </w:r>
      </w:ins>
      <w:ins w:id="406" w:author="Yi Wei" w:date="2021-07-11T05:16:00Z">
        <w:r w:rsidR="00766630">
          <w:t xml:space="preserve"> the higher </w:t>
        </w:r>
        <m:oMath>
          <m:r>
            <w:rPr>
              <w:rFonts w:ascii="Cambria Math" w:hAnsi="Cambria Math"/>
            </w:rPr>
            <m:t>θ</m:t>
          </m:r>
        </m:oMath>
        <w:del w:id="407" w:author="Fellous, Jean-Marc - (fellous)" w:date="2021-09-10T10:59:00Z">
          <w:r w:rsidR="00766630" w:rsidDel="008E08DB">
            <w:delText xml:space="preserve"> is</w:delText>
          </w:r>
        </w:del>
        <w:r w:rsidR="00766630">
          <w:t>, the more likely to explore</w:t>
        </w:r>
      </w:ins>
      <w:ins w:id="408" w:author="Fellous, Jean-Marc - (fellous)" w:date="2021-08-09T15:19:00Z">
        <w:r w:rsidR="00253E91">
          <w:t>)</w:t>
        </w:r>
      </w:ins>
      <w:ins w:id="409" w:author="Yi Wei" w:date="2021-07-11T05:16:00Z">
        <w:r w:rsidR="00766630">
          <w:t xml:space="preserve">, </w:t>
        </w:r>
        <m:oMath>
          <m:r>
            <w:rPr>
              <w:rFonts w:ascii="Cambria Math" w:hAnsi="Cambria Math"/>
            </w:rPr>
            <m:t>b</m:t>
          </m:r>
        </m:oMath>
        <w:r w:rsidR="00766630">
          <w:t xml:space="preserve"> is the spatial bias, </w:t>
        </w:r>
      </w:ins>
      <m:oMath>
        <m:sSub>
          <m:sSubPr>
            <m:ctrlPr>
              <w:ins w:id="410" w:author="Yi Wei" w:date="2021-07-11T05:21:00Z">
                <w:rPr>
                  <w:rFonts w:ascii="Cambria Math" w:hAnsi="Cambria Math"/>
                  <w:i/>
                </w:rPr>
              </w:ins>
            </m:ctrlPr>
          </m:sSubPr>
          <m:e>
            <m:r>
              <w:ins w:id="411" w:author="Yi Wei" w:date="2021-07-11T05:21:00Z">
                <w:rPr>
                  <w:rFonts w:ascii="Cambria Math" w:hAnsi="Cambria Math"/>
                </w:rPr>
                <m:t>δ</m:t>
              </w:ins>
            </m:r>
          </m:e>
          <m:sub>
            <m:r>
              <w:ins w:id="412" w:author="Yi Wei" w:date="2021-07-11T05:21:00Z">
                <w:rPr>
                  <w:rFonts w:ascii="Cambria Math" w:hAnsi="Cambria Math"/>
                </w:rPr>
                <m:t>sid</m:t>
              </w:ins>
            </m:r>
            <m:sSub>
              <m:sSubPr>
                <m:ctrlPr>
                  <w:ins w:id="413" w:author="Yi Wei" w:date="2021-07-11T05:21:00Z">
                    <w:rPr>
                      <w:rFonts w:ascii="Cambria Math" w:hAnsi="Cambria Math"/>
                      <w:i/>
                    </w:rPr>
                  </w:ins>
                </m:ctrlPr>
              </m:sSubPr>
              <m:e>
                <m:r>
                  <w:ins w:id="414" w:author="Yi Wei" w:date="2021-07-11T05:21:00Z">
                    <w:rPr>
                      <w:rFonts w:ascii="Cambria Math" w:hAnsi="Cambria Math"/>
                    </w:rPr>
                    <m:t>e</m:t>
                  </w:ins>
                </m:r>
              </m:e>
              <m:sub>
                <m:r>
                  <w:ins w:id="415" w:author="Yi Wei" w:date="2021-07-11T05:21:00Z">
                    <w:rPr>
                      <w:rFonts w:ascii="Cambria Math" w:hAnsi="Cambria Math"/>
                    </w:rPr>
                    <m:t>guided</m:t>
                  </w:ins>
                </m:r>
              </m:sub>
            </m:sSub>
          </m:sub>
        </m:sSub>
        <m:r>
          <w:ins w:id="416" w:author="Yi Wei" w:date="2021-07-11T05:21:00Z">
            <m:rPr>
              <m:sty m:val="p"/>
            </m:rPr>
            <w:rPr>
              <w:rFonts w:ascii="Cambria Math" w:hAnsi="Cambria Math"/>
            </w:rPr>
            <m:t xml:space="preserve"> </m:t>
          </w:ins>
        </m:r>
      </m:oMath>
      <w:ins w:id="417" w:author="Yi Wei" w:date="2021-07-11T05:17:00Z">
        <w:r w:rsidR="00766630">
          <w:t>is 1 when the guided side is left and is -1 when guided side is right</w:t>
        </w:r>
      </w:ins>
      <w:ins w:id="418" w:author="Yi Wei" w:date="2021-07-11T05:24:00Z">
        <w:r w:rsidR="009F7A74">
          <w:t xml:space="preserve">, </w:t>
        </w:r>
        <m:oMath>
          <m:r>
            <w:rPr>
              <w:rFonts w:ascii="Cambria Math" w:hAnsi="Cambria Math"/>
            </w:rPr>
            <m:t>σ</m:t>
          </m:r>
        </m:oMath>
        <w:r w:rsidR="009F7A74">
          <w:t xml:space="preserve"> is the decision noise.</w:t>
        </w:r>
      </w:ins>
      <w:ins w:id="419" w:author="Yi Wei" w:date="2021-07-11T05:21:00Z">
        <w:r w:rsidR="00766630">
          <w:t xml:space="preserve"> </w:t>
        </w:r>
      </w:ins>
    </w:p>
    <w:p w14:paraId="24C297FE" w14:textId="77777777" w:rsidR="00766630" w:rsidRDefault="00766630" w:rsidP="00956C98">
      <w:pPr>
        <w:pStyle w:val="Body"/>
        <w:rPr>
          <w:ins w:id="420" w:author="Yi Wei" w:date="2021-07-11T05:22:00Z"/>
        </w:rPr>
      </w:pPr>
    </w:p>
    <w:p w14:paraId="1F1AF7F2" w14:textId="55BE334D" w:rsidR="00292B24" w:rsidRDefault="00956C98" w:rsidP="00787780">
      <w:pPr>
        <w:pStyle w:val="Body"/>
        <w:rPr>
          <w:ins w:id="421" w:author="Yi Wei" w:date="2021-07-11T05:25:00Z"/>
        </w:rPr>
      </w:pPr>
      <w:ins w:id="422" w:author="Yi Wei" w:date="2021-07-11T05:09:00Z">
        <w:r>
          <w:t>We used hierarchical Bayesian analysis to fit the parameters of the model</w:t>
        </w:r>
      </w:ins>
      <w:ins w:id="423" w:author="Yi Wei" w:date="2021-07-11T05:22:00Z">
        <w:r w:rsidR="009F7A74">
          <w:t xml:space="preserve">. </w:t>
        </w:r>
      </w:ins>
      <w:ins w:id="424" w:author="Yi Wei" w:date="2021-07-11T05:09:00Z">
        <w:r>
          <w:t>In particular, we fit values</w:t>
        </w:r>
      </w:ins>
      <w:ins w:id="425" w:author="Yi Wei" w:date="2021-07-11T05:22:00Z">
        <w:r w:rsidR="009F7A74">
          <w:t xml:space="preserve"> </w:t>
        </w:r>
      </w:ins>
      <w:ins w:id="426" w:author="Yi Wei" w:date="2021-07-11T05:09:00Z">
        <w:r>
          <w:t xml:space="preserve">of the </w:t>
        </w:r>
      </w:ins>
      <w:ins w:id="427" w:author="Yi Wei" w:date="2021-07-11T05:22:00Z">
        <w:r w:rsidR="009F7A74">
          <w:t>exploitation threshold</w:t>
        </w:r>
      </w:ins>
      <w:ins w:id="428" w:author="Yi Wei" w:date="2021-07-11T05:09:00Z">
        <w:r>
          <w:t xml:space="preserve"> </w:t>
        </w:r>
      </w:ins>
      <m:oMath>
        <m:r>
          <w:ins w:id="429" w:author="Yi Wei" w:date="2021-07-11T05:23:00Z">
            <w:rPr>
              <w:rFonts w:ascii="Cambria Math" w:hAnsi="Cambria Math"/>
            </w:rPr>
            <m:t>θ</m:t>
          </w:ins>
        </m:r>
      </m:oMath>
      <w:ins w:id="430" w:author="Yi Wei" w:date="2021-07-11T05:09:00Z">
        <w:r>
          <w:t>, spatial bias b</w:t>
        </w:r>
      </w:ins>
      <w:ins w:id="431" w:author="Yi Wei" w:date="2021-07-11T05:24:00Z">
        <w:r w:rsidR="00E70B7B">
          <w:t xml:space="preserve"> and decision noise </w:t>
        </w:r>
        <m:oMath>
          <m:r>
            <w:rPr>
              <w:rFonts w:ascii="Cambria Math" w:hAnsi="Cambria Math"/>
            </w:rPr>
            <m:t>σ</m:t>
          </m:r>
        </m:oMath>
      </w:ins>
      <w:ins w:id="432" w:author="Yi Wei" w:date="2021-07-11T05:09:00Z">
        <w:r>
          <w:t>.</w:t>
        </w:r>
      </w:ins>
      <w:ins w:id="433" w:author="Yi Wei" w:date="2021-07-11T05:24:00Z">
        <w:r w:rsidR="00E70B7B">
          <w:t xml:space="preserve"> </w:t>
        </w:r>
      </w:ins>
      <w:ins w:id="434" w:author="Yi Wei" w:date="2021-07-11T05:26:00Z">
        <w:del w:id="435" w:author="Fellous, Jean-Marc - (fellous)" w:date="2021-08-09T15:19:00Z">
          <w:r w:rsidR="00292B24" w:rsidDel="00253E91">
            <w:delText>T</w:delText>
          </w:r>
          <w:r w:rsidR="00292B24" w:rsidDel="00253E91">
            <w:rPr>
              <w:rFonts w:ascii="Calibri" w:hAnsi="Calibri" w:cs="Calibri"/>
            </w:rPr>
            <w:delText>﻿</w:delText>
          </w:r>
          <w:r w:rsidR="00292B24" w:rsidDel="00253E91">
            <w:delText>he</w:delText>
          </w:r>
        </w:del>
      </w:ins>
      <w:ins w:id="436" w:author="Fellous, Jean-Marc - (fellous)" w:date="2021-08-09T15:19:00Z">
        <w:r w:rsidR="00253E91">
          <w:t>T</w:t>
        </w:r>
        <w:r w:rsidR="00253E91">
          <w:rPr>
            <w:rFonts w:ascii="Calibri" w:hAnsi="Calibri" w:cs="Calibri"/>
          </w:rPr>
          <w:t>h</w:t>
        </w:r>
        <w:r w:rsidR="00253E91">
          <w:t>e</w:t>
        </w:r>
      </w:ins>
      <w:ins w:id="437" w:author="Yi Wei" w:date="2021-07-11T05:26:00Z">
        <w:r w:rsidR="00292B24">
          <w:t xml:space="preserve"> model was fit to the data using </w:t>
        </w:r>
      </w:ins>
      <w:ins w:id="438" w:author="Fellous, Jean-Marc - (fellous)" w:date="2021-08-09T15:19:00Z">
        <w:r w:rsidR="00253E91">
          <w:t xml:space="preserve">a </w:t>
        </w:r>
      </w:ins>
      <w:ins w:id="439" w:author="Yi Wei" w:date="2021-07-11T05:26:00Z">
        <w:r w:rsidR="00292B24">
          <w:t xml:space="preserve">Markov Chain Monte Carlo </w:t>
        </w:r>
        <w:del w:id="440" w:author="Fellous, Jean-Marc - (fellous)" w:date="2021-08-09T15:19:00Z">
          <w:r w:rsidR="00292B24" w:rsidDel="00253E91">
            <w:delText>approach</w:delText>
          </w:r>
        </w:del>
      </w:ins>
      <w:ins w:id="441" w:author="Fellous, Jean-Marc - (fellous)" w:date="2021-08-09T15:19:00Z">
        <w:r w:rsidR="00253E91">
          <w:t>algorithm</w:t>
        </w:r>
      </w:ins>
      <w:ins w:id="442" w:author="Yi Wei" w:date="2021-07-11T05:26:00Z">
        <w:r w:rsidR="00292B24">
          <w:t xml:space="preserve"> implemented in the JAGS package (</w:t>
        </w:r>
        <w:proofErr w:type="spellStart"/>
        <w:r w:rsidR="00292B24">
          <w:t>Depaoli</w:t>
        </w:r>
        <w:proofErr w:type="spellEnd"/>
        <w:r w:rsidR="00292B24">
          <w:t xml:space="preserve"> et al., 2016</w:t>
        </w:r>
      </w:ins>
      <w:ins w:id="443" w:author="Yi Wei" w:date="2021-07-11T05:27:00Z">
        <w:r w:rsidR="00494517">
          <w:t xml:space="preserve">, </w:t>
        </w:r>
        <w:proofErr w:type="spellStart"/>
        <w:r w:rsidR="00494517">
          <w:t>Steyvers</w:t>
        </w:r>
        <w:proofErr w:type="spellEnd"/>
        <w:r w:rsidR="00494517">
          <w:t>, 2011</w:t>
        </w:r>
      </w:ins>
      <w:ins w:id="444" w:author="Yi Wei" w:date="2021-07-11T05:26:00Z">
        <w:r w:rsidR="00292B24">
          <w:t>) via the MATJAGS interface (psiexp.ss.uci.edu/research/programs data/jags).</w:t>
        </w:r>
      </w:ins>
      <w:ins w:id="445" w:author="Yi Wei" w:date="2021-07-11T05:27:00Z">
        <w:r w:rsidR="00292B24">
          <w:t xml:space="preserve"> </w:t>
        </w:r>
      </w:ins>
      <w:ins w:id="446" w:author="Yi Wei" w:date="2021-07-11T05:26:00Z">
        <w:r w:rsidR="00292B24">
          <w:t>This package approximates the posterior distribution over model parameters by generating samples from</w:t>
        </w:r>
      </w:ins>
      <w:r w:rsidR="00253E91">
        <w:t xml:space="preserve"> </w:t>
      </w:r>
      <w:ins w:id="447" w:author="Yi Wei" w:date="2021-07-11T05:26:00Z">
        <w:r w:rsidR="00292B24">
          <w:t>this posterior distribution given the observed behavioral data.</w:t>
        </w:r>
      </w:ins>
      <w:ins w:id="448" w:author="Yi Wei" w:date="2021-07-11T05:27:00Z">
        <w:r w:rsidR="00292B24">
          <w:t xml:space="preserve"> </w:t>
        </w:r>
      </w:ins>
      <w:ins w:id="449" w:author="Yi Wei" w:date="2021-07-11T05:26:00Z">
        <w:del w:id="450" w:author="Fellous, Jean-Marc - (fellous)" w:date="2021-08-09T15:20:00Z">
          <w:r w:rsidR="00292B24" w:rsidDel="00253E91">
            <w:delText>In particular w</w:delText>
          </w:r>
        </w:del>
      </w:ins>
      <w:ins w:id="451" w:author="Fellous, Jean-Marc - (fellous)" w:date="2021-08-09T15:20:00Z">
        <w:r w:rsidR="00253E91">
          <w:t>W</w:t>
        </w:r>
      </w:ins>
      <w:ins w:id="452" w:author="Yi Wei" w:date="2021-07-11T05:26:00Z">
        <w:r w:rsidR="00292B24">
          <w:t xml:space="preserve">e </w:t>
        </w:r>
        <w:r w:rsidR="00292B24">
          <w:lastRenderedPageBreak/>
          <w:t xml:space="preserve">used 4 independent Markov chains to generate </w:t>
        </w:r>
      </w:ins>
      <w:ins w:id="453" w:author="Yi Wei" w:date="2021-07-11T05:27:00Z">
        <w:r w:rsidR="00292B24">
          <w:t>8000</w:t>
        </w:r>
      </w:ins>
      <w:ins w:id="454" w:author="Yi Wei" w:date="2021-07-11T05:26:00Z">
        <w:r w:rsidR="00292B24">
          <w:t xml:space="preserve"> samples from the posterior distribution over parameters (</w:t>
        </w:r>
      </w:ins>
      <w:ins w:id="455" w:author="Yi Wei" w:date="2021-07-11T05:27:00Z">
        <w:r w:rsidR="00292B24">
          <w:t>2</w:t>
        </w:r>
      </w:ins>
      <w:ins w:id="456" w:author="Yi Wei" w:date="2021-07-11T05:26:00Z">
        <w:r w:rsidR="00292B24">
          <w:t>000 samples per chain). Each chain had a burn in period of 2000 samples,</w:t>
        </w:r>
      </w:ins>
      <w:ins w:id="457" w:author="Yi Wei" w:date="2021-07-11T05:27:00Z">
        <w:r w:rsidR="0084016B">
          <w:t xml:space="preserve"> </w:t>
        </w:r>
      </w:ins>
      <w:ins w:id="458" w:author="Yi Wei" w:date="2021-07-11T05:26:00Z">
        <w:r w:rsidR="00292B24">
          <w:t>which were discarded to reduce the effects of initial conditions, and posterior samples were acquired at a</w:t>
        </w:r>
      </w:ins>
      <w:ins w:id="459" w:author="Yi Wei" w:date="2021-07-11T05:27:00Z">
        <w:r w:rsidR="0084016B">
          <w:t xml:space="preserve"> </w:t>
        </w:r>
      </w:ins>
      <w:ins w:id="460" w:author="Yi Wei" w:date="2021-07-11T05:26:00Z">
        <w:r w:rsidR="00292B24">
          <w:t>thin rate of 1.</w:t>
        </w:r>
      </w:ins>
    </w:p>
    <w:p w14:paraId="0094FA01" w14:textId="77777777" w:rsidR="00787780" w:rsidRDefault="00787780" w:rsidP="00F063E2">
      <w:pPr>
        <w:pStyle w:val="Body"/>
        <w:rPr>
          <w:ins w:id="461" w:author="Yi Wei" w:date="2021-07-11T05:09:00Z"/>
        </w:rPr>
      </w:pPr>
    </w:p>
    <w:p w14:paraId="49DC7F99" w14:textId="63162243" w:rsidR="00956C98" w:rsidDel="00787780" w:rsidRDefault="00956C98" w:rsidP="00956C98">
      <w:pPr>
        <w:pStyle w:val="Body"/>
        <w:rPr>
          <w:del w:id="462" w:author="Yi Wei" w:date="2021-07-11T05:25:00Z"/>
        </w:rPr>
      </w:pPr>
    </w:p>
    <w:p w14:paraId="506BB861" w14:textId="353C8AB6" w:rsidR="00456721" w:rsidRDefault="004172B0">
      <w:pPr>
        <w:pStyle w:val="Heading"/>
        <w:rPr>
          <w:ins w:id="463" w:author="Yi Wei" w:date="2021-07-11T02:31:00Z"/>
          <w:rStyle w:val="Hyperlink1"/>
          <w:lang w:val="en-US"/>
        </w:rPr>
      </w:pPr>
      <w:r>
        <w:rPr>
          <w:rStyle w:val="Hyperlink1"/>
          <w:lang w:val="en-US"/>
        </w:rPr>
        <w:t>Results</w:t>
      </w:r>
    </w:p>
    <w:p w14:paraId="6EA23404" w14:textId="2880D70C" w:rsidR="00D568B5" w:rsidRPr="00345066" w:rsidRDefault="00345066">
      <w:pPr>
        <w:pStyle w:val="Body"/>
        <w:rPr>
          <w:u w:val="single"/>
          <w:rPrChange w:id="464" w:author="Yi Wei" w:date="2021-07-11T02:32:00Z">
            <w:rPr/>
          </w:rPrChange>
        </w:rPr>
        <w:pPrChange w:id="465" w:author="Yi Wei" w:date="2021-07-11T02:31:00Z">
          <w:pPr>
            <w:pStyle w:val="Heading"/>
          </w:pPr>
        </w:pPrChange>
      </w:pPr>
      <w:proofErr w:type="gramStart"/>
      <w:ins w:id="466" w:author="Yi Wei" w:date="2021-07-11T02:32:00Z">
        <w:r w:rsidRPr="00345066">
          <w:rPr>
            <w:b/>
            <w:bCs/>
            <w:u w:val="single"/>
            <w:rPrChange w:id="467" w:author="Yi Wei" w:date="2021-07-11T02:32:00Z">
              <w:rPr/>
            </w:rPrChange>
          </w:rPr>
          <w:t xml:space="preserve">As </w:t>
        </w:r>
      </w:ins>
      <w:ins w:id="468" w:author="Fellous, Jean-Marc - (fellous)" w:date="2021-09-10T11:05:00Z">
        <w:r w:rsidR="008E08DB">
          <w:rPr>
            <w:b/>
            <w:bCs/>
            <w:u w:val="single"/>
          </w:rPr>
          <w:t xml:space="preserve">with </w:t>
        </w:r>
      </w:ins>
      <w:ins w:id="469" w:author="Yi Wei" w:date="2021-07-11T02:32:00Z">
        <w:r w:rsidRPr="00345066">
          <w:rPr>
            <w:b/>
            <w:bCs/>
            <w:u w:val="single"/>
            <w:rPrChange w:id="470" w:author="Yi Wei" w:date="2021-07-11T02:32:00Z">
              <w:rPr/>
            </w:rPrChange>
          </w:rPr>
          <w:t>humans,</w:t>
        </w:r>
        <w:proofErr w:type="gramEnd"/>
        <w:r w:rsidRPr="00345066">
          <w:rPr>
            <w:b/>
            <w:bCs/>
            <w:u w:val="single"/>
            <w:rPrChange w:id="471" w:author="Yi Wei" w:date="2021-07-11T02:32:00Z">
              <w:rPr/>
            </w:rPrChange>
          </w:rPr>
          <w:t xml:space="preserve"> </w:t>
        </w:r>
        <w:proofErr w:type="gramStart"/>
        <w:r w:rsidRPr="00345066">
          <w:rPr>
            <w:b/>
            <w:bCs/>
            <w:u w:val="single"/>
            <w:rPrChange w:id="472" w:author="Yi Wei" w:date="2021-07-11T02:32:00Z">
              <w:rPr/>
            </w:rPrChange>
          </w:rPr>
          <w:t>rats</w:t>
        </w:r>
        <w:proofErr w:type="gramEnd"/>
        <w:r w:rsidRPr="00345066">
          <w:rPr>
            <w:b/>
            <w:bCs/>
            <w:u w:val="single"/>
            <w:rPrChange w:id="473" w:author="Yi Wei" w:date="2021-07-11T02:32:00Z">
              <w:rPr/>
            </w:rPrChange>
          </w:rPr>
          <w:t xml:space="preserve"> transition from exploration to exploitation in the course of a single game.</w:t>
        </w:r>
      </w:ins>
    </w:p>
    <w:p w14:paraId="1DCE8C5A" w14:textId="70E4A01A" w:rsidR="00C812CB" w:rsidRDefault="004172B0">
      <w:pPr>
        <w:pStyle w:val="Body"/>
        <w:spacing w:before="100" w:after="100"/>
        <w:rPr>
          <w:ins w:id="474" w:author="Yi Wei" w:date="2021-07-11T02:43:00Z"/>
          <w:rStyle w:val="Hyperlink1"/>
        </w:rPr>
      </w:pPr>
      <w:r>
        <w:rPr>
          <w:rStyle w:val="Hyperlink1"/>
        </w:rPr>
        <w:t>Both humans and rats were able to choose the best option (</w:t>
      </w:r>
      <w:proofErr w:type="gramStart"/>
      <w:r>
        <w:rPr>
          <w:rStyle w:val="Hyperlink1"/>
        </w:rPr>
        <w:t>p(</w:t>
      </w:r>
      <w:proofErr w:type="gramEnd"/>
      <w:del w:id="475" w:author="Fellous, Jean-Marc - (fellous)" w:date="2021-08-09T15:26:00Z">
        <w:r w:rsidDel="000F4295">
          <w:rPr>
            <w:rStyle w:val="Hyperlink1"/>
          </w:rPr>
          <w:delText>correct</w:delText>
        </w:r>
      </w:del>
      <w:ins w:id="476" w:author="Fellous, Jean-Marc - (fellous)" w:date="2021-08-09T15:26:00Z">
        <w:r w:rsidR="000F4295">
          <w:rPr>
            <w:rStyle w:val="Hyperlink1"/>
          </w:rPr>
          <w:t>best</w:t>
        </w:r>
      </w:ins>
      <w:r>
        <w:rPr>
          <w:rStyle w:val="Hyperlink1"/>
        </w:rPr>
        <w:t xml:space="preserve">), the option with a higher magnitude between the two available sugar water locations for rats, or the slot machine with a higher payout for humans) significantly above chance for the last choice in the long horizon </w:t>
      </w:r>
      <w:del w:id="477" w:author="Fellous, Jean-Marc - (fellous)" w:date="2021-09-10T11:05:00Z">
        <w:r w:rsidDel="008E08DB">
          <w:rPr>
            <w:rStyle w:val="Hyperlink1"/>
          </w:rPr>
          <w:delText>context</w:delText>
        </w:r>
      </w:del>
      <w:ins w:id="478" w:author="Fellous, Jean-Marc - (fellous)" w:date="2021-09-10T11:05:00Z">
        <w:r w:rsidR="008E08DB">
          <w:rPr>
            <w:rStyle w:val="Hyperlink1"/>
          </w:rPr>
          <w:t>games</w:t>
        </w:r>
      </w:ins>
      <w:r>
        <w:rPr>
          <w:rStyle w:val="Hyperlink1"/>
        </w:rPr>
        <w:t>.  Humans could achieve an accuracy of over 90% (Fig</w:t>
      </w:r>
      <w:ins w:id="479" w:author="Yi Wei" w:date="2021-07-11T02:33:00Z">
        <w:r w:rsidR="00FA6FD3">
          <w:rPr>
            <w:rStyle w:val="Hyperlink1"/>
          </w:rPr>
          <w:t xml:space="preserve">ure </w:t>
        </w:r>
      </w:ins>
      <w:r>
        <w:rPr>
          <w:rStyle w:val="Hyperlink1"/>
        </w:rPr>
        <w:t>2</w:t>
      </w:r>
      <w:ins w:id="480" w:author="Fellous, Jean-Marc - (fellous)" w:date="2021-08-09T15:27:00Z">
        <w:r w:rsidR="000F4295">
          <w:rPr>
            <w:rStyle w:val="Hyperlink1"/>
          </w:rPr>
          <w:t>A</w:t>
        </w:r>
      </w:ins>
      <w:ins w:id="481" w:author="Yi Wei" w:date="2021-07-11T02:33:00Z">
        <w:r w:rsidR="00747FF1">
          <w:rPr>
            <w:rStyle w:val="Hyperlink1"/>
          </w:rPr>
          <w:t xml:space="preserve">, </w:t>
        </w:r>
        <w:del w:id="482" w:author="Fellous, Jean-Marc - (fellous)" w:date="2021-08-09T15:26:00Z">
          <w:r w:rsidR="00747FF1" w:rsidDel="000F4295">
            <w:rPr>
              <w:rStyle w:val="Hyperlink1"/>
            </w:rPr>
            <w:delText>LU</w:delText>
          </w:r>
        </w:del>
      </w:ins>
      <w:ins w:id="483" w:author="Fellous, Jean-Marc - (fellous)" w:date="2021-08-09T15:26:00Z">
        <w:r w:rsidR="000F4295">
          <w:rPr>
            <w:rStyle w:val="Hyperlink1"/>
          </w:rPr>
          <w:t>left</w:t>
        </w:r>
      </w:ins>
      <w:del w:id="484" w:author="Yi Wei" w:date="2021-07-11T02:33:00Z">
        <w:r w:rsidDel="00B04F8D">
          <w:rPr>
            <w:rStyle w:val="Hyperlink1"/>
          </w:rPr>
          <w:delText xml:space="preserve"> </w:delText>
        </w:r>
        <w:r w:rsidDel="009D7B7F">
          <w:rPr>
            <w:rStyle w:val="Hyperlink1"/>
          </w:rPr>
          <w:delText>right</w:delText>
        </w:r>
      </w:del>
      <w:r>
        <w:rPr>
          <w:rStyle w:val="Hyperlink1"/>
        </w:rPr>
        <w:t>) whereas rats could achieve an average accuracy around 80% (Figure 2</w:t>
      </w:r>
      <w:ins w:id="485" w:author="Fellous, Jean-Marc - (fellous)" w:date="2021-08-09T15:26:00Z">
        <w:r w:rsidR="000F4295">
          <w:rPr>
            <w:rStyle w:val="Hyperlink1"/>
          </w:rPr>
          <w:t>B</w:t>
        </w:r>
      </w:ins>
      <w:r>
        <w:rPr>
          <w:rStyle w:val="Hyperlink1"/>
        </w:rPr>
        <w:t xml:space="preserve">, </w:t>
      </w:r>
      <w:ins w:id="486" w:author="Yi Wei" w:date="2021-07-11T02:33:00Z">
        <w:del w:id="487" w:author="Fellous, Jean-Marc - (fellous)" w:date="2021-08-09T15:27:00Z">
          <w:r w:rsidR="001230CB" w:rsidDel="000F4295">
            <w:rPr>
              <w:rStyle w:val="Hyperlink1"/>
            </w:rPr>
            <w:delText>LD</w:delText>
          </w:r>
        </w:del>
      </w:ins>
      <w:del w:id="488" w:author="Fellous, Jean-Marc - (fellous)" w:date="2021-08-09T15:27:00Z">
        <w:r w:rsidDel="000F4295">
          <w:rPr>
            <w:rStyle w:val="Hyperlink1"/>
          </w:rPr>
          <w:delText>left</w:delText>
        </w:r>
      </w:del>
      <w:ins w:id="489" w:author="Fellous, Jean-Marc - (fellous)" w:date="2021-08-09T15:27:00Z">
        <w:r w:rsidR="000F4295">
          <w:rPr>
            <w:rStyle w:val="Hyperlink1"/>
          </w:rPr>
          <w:t>left</w:t>
        </w:r>
      </w:ins>
      <w:r>
        <w:rPr>
          <w:rStyle w:val="Hyperlink1"/>
        </w:rPr>
        <w:t>). Both improved with the number of trials given (rats: p(</w:t>
      </w:r>
      <w:del w:id="490" w:author="Fellous, Jean-Marc - (fellous)" w:date="2021-08-09T15:27:00Z">
        <w:r w:rsidDel="000F4295">
          <w:rPr>
            <w:rStyle w:val="Hyperlink1"/>
          </w:rPr>
          <w:delText>correct</w:delText>
        </w:r>
      </w:del>
      <w:ins w:id="491" w:author="Fellous, Jean-Marc - (fellous)" w:date="2021-08-09T15:27:00Z">
        <w:r w:rsidR="000F4295">
          <w:rPr>
            <w:rStyle w:val="Hyperlink1"/>
          </w:rPr>
          <w:t>best</w:t>
        </w:r>
      </w:ins>
      <w:r>
        <w:rPr>
          <w:rStyle w:val="Hyperlink1"/>
        </w:rPr>
        <w:t>, trial 6, H6) vs p(</w:t>
      </w:r>
      <w:del w:id="492" w:author="Fellous, Jean-Marc - (fellous)" w:date="2021-08-09T15:27:00Z">
        <w:r w:rsidDel="000F4295">
          <w:rPr>
            <w:rStyle w:val="Hyperlink1"/>
          </w:rPr>
          <w:delText>correct</w:delText>
        </w:r>
      </w:del>
      <w:ins w:id="493" w:author="Fellous, Jean-Marc - (fellous)" w:date="2021-08-09T15:27:00Z">
        <w:r w:rsidR="000F4295">
          <w:rPr>
            <w:rStyle w:val="Hyperlink1"/>
          </w:rPr>
          <w:t>best</w:t>
        </w:r>
      </w:ins>
      <w:r>
        <w:rPr>
          <w:rStyle w:val="Hyperlink1"/>
        </w:rPr>
        <w:t xml:space="preserve">, trial 1, H6), p = 5.89e-6). </w:t>
      </w:r>
      <w:moveFromRangeStart w:id="494" w:author="Yi Wei" w:date="2021-07-11T02:41:00Z" w:name="move76863688"/>
      <w:moveFrom w:id="495" w:author="Yi Wei" w:date="2021-07-11T02:41:00Z">
        <w:r w:rsidDel="00DF0910">
          <w:rPr>
            <w:rStyle w:val="Hyperlink1"/>
          </w:rPr>
          <w:t xml:space="preserve">Interestingly, in the first free choice, both humans and rats could achieve a similar average accuracy of 70% (Figure 2, right). </w:t>
        </w:r>
        <w:commentRangeStart w:id="496"/>
        <w:r w:rsidRPr="00EC35D9" w:rsidDel="00DF0910">
          <w:rPr>
            <w:rStyle w:val="Hyperlink1"/>
            <w:strike/>
            <w:rPrChange w:id="497" w:author="Yi Wei" w:date="2021-07-11T02:34:00Z">
              <w:rPr>
                <w:rStyle w:val="Hyperlink1"/>
              </w:rPr>
            </w:rPrChange>
          </w:rPr>
          <w:t>Because a change in home base was always accompanied by a change in horizon conditions, rats showed a difference in performance on trial 1 for H=1 and H=6 (p(correct, H = 6) vs p(correct, H = 1), p = 0.023). This result indicated that rats were less likely to choose the correct feeder if they knew their horizon was short.</w:t>
        </w:r>
        <w:commentRangeEnd w:id="496"/>
        <w:r w:rsidR="00EC35D9" w:rsidDel="00DF0910">
          <w:rPr>
            <w:rStyle w:val="CommentReference"/>
            <w:rFonts w:ascii="Times New Roman" w:hAnsi="Times New Roman" w:cs="Times New Roman"/>
            <w:color w:val="auto"/>
            <w14:textOutline w14:w="0" w14:cap="rnd" w14:cmpd="sng" w14:algn="ctr">
              <w14:noFill/>
              <w14:prstDash w14:val="solid"/>
              <w14:bevel/>
            </w14:textOutline>
          </w:rPr>
          <w:commentReference w:id="496"/>
        </w:r>
      </w:moveFrom>
      <w:moveFromRangeEnd w:id="494"/>
    </w:p>
    <w:p w14:paraId="291CBECF" w14:textId="59268AD7" w:rsidR="0025310E" w:rsidRDefault="0025310E">
      <w:pPr>
        <w:pStyle w:val="Body"/>
        <w:spacing w:before="100" w:after="100"/>
        <w:rPr>
          <w:ins w:id="498" w:author="Yi Wei" w:date="2021-07-11T06:49:00Z"/>
          <w:rStyle w:val="Hyperlink1"/>
        </w:rPr>
      </w:pPr>
    </w:p>
    <w:p w14:paraId="36A941CF" w14:textId="5B4084F7" w:rsidR="00825648" w:rsidRDefault="00825648">
      <w:pPr>
        <w:pStyle w:val="Body"/>
        <w:spacing w:before="100" w:after="100"/>
        <w:rPr>
          <w:ins w:id="499" w:author="Yi Wei" w:date="2021-07-11T02:43:00Z"/>
          <w:rStyle w:val="Hyperlink1"/>
        </w:rPr>
      </w:pPr>
      <w:ins w:id="500" w:author="Yi Wei" w:date="2021-07-11T06:49:00Z">
        <w:r>
          <w:rPr>
            <w:rStyle w:val="Hyperlink1"/>
          </w:rPr>
          <w:t>Rats explore</w:t>
        </w:r>
      </w:ins>
      <w:ins w:id="501" w:author="Fellous, Jean-Marc - (fellous)" w:date="2021-09-10T11:07:00Z">
        <w:r w:rsidR="008E08DB">
          <w:rPr>
            <w:rStyle w:val="Hyperlink1"/>
          </w:rPr>
          <w:t>d</w:t>
        </w:r>
      </w:ins>
      <w:ins w:id="502" w:author="Yi Wei" w:date="2021-07-11T06:49:00Z">
        <w:r>
          <w:rPr>
            <w:rStyle w:val="Hyperlink1"/>
          </w:rPr>
          <w:t xml:space="preserve"> at a significantly higher level at trial 1 and then adopt</w:t>
        </w:r>
      </w:ins>
      <w:ins w:id="503" w:author="Fellous, Jean-Marc - (fellous)" w:date="2021-09-10T11:07:00Z">
        <w:r w:rsidR="008E08DB">
          <w:rPr>
            <w:rStyle w:val="Hyperlink1"/>
          </w:rPr>
          <w:t>ed</w:t>
        </w:r>
      </w:ins>
      <w:ins w:id="504" w:author="Yi Wei" w:date="2021-07-11T06:49:00Z">
        <w:r>
          <w:rPr>
            <w:rStyle w:val="Hyperlink1"/>
          </w:rPr>
          <w:t xml:space="preserve"> a more constant and lower rate of exploration for later trials (</w:t>
        </w:r>
      </w:ins>
      <w:ins w:id="505" w:author="Yi Wei" w:date="2021-07-11T06:51:00Z">
        <w:r w:rsidR="000155AD">
          <w:rPr>
            <w:rStyle w:val="Hyperlink1"/>
          </w:rPr>
          <w:t>~20%</w:t>
        </w:r>
      </w:ins>
      <w:ins w:id="506" w:author="Fellous, Jean-Marc - (fellous)" w:date="2021-09-10T11:09:00Z">
        <w:r w:rsidR="007A4705">
          <w:rPr>
            <w:rStyle w:val="Hyperlink1"/>
          </w:rPr>
          <w:t>, Figure2B right</w:t>
        </w:r>
      </w:ins>
      <w:ins w:id="507" w:author="Yi Wei" w:date="2021-07-11T06:49:00Z">
        <w:r>
          <w:rPr>
            <w:rStyle w:val="Hyperlink1"/>
          </w:rPr>
          <w:t>), whereas humans explore more at trial 1 and 2, and eventually stopped switching (5%, possibly due to boredom or motor error</w:t>
        </w:r>
      </w:ins>
      <w:ins w:id="508" w:author="Fellous, Jean-Marc - (fellous)" w:date="2021-09-10T11:09:00Z">
        <w:r w:rsidR="007A4705">
          <w:rPr>
            <w:rStyle w:val="Hyperlink1"/>
          </w:rPr>
          <w:t>, Figure 2A right</w:t>
        </w:r>
      </w:ins>
      <w:ins w:id="509" w:author="Yi Wei" w:date="2021-07-11T06:49:00Z">
        <w:r>
          <w:rPr>
            <w:rStyle w:val="Hyperlink1"/>
          </w:rPr>
          <w:t>).</w:t>
        </w:r>
      </w:ins>
    </w:p>
    <w:p w14:paraId="75DB708F" w14:textId="555FE9B3" w:rsidR="00D467FD" w:rsidRDefault="00825648" w:rsidP="00CB4678">
      <w:pPr>
        <w:pStyle w:val="Body"/>
        <w:spacing w:before="100" w:after="100"/>
        <w:rPr>
          <w:ins w:id="510" w:author="Yi Wei" w:date="2021-07-11T06:48:00Z"/>
          <w:rStyle w:val="Hyperlink1"/>
        </w:rPr>
      </w:pPr>
      <w:ins w:id="511" w:author="Yi Wei" w:date="2021-07-11T06:49:00Z">
        <w:del w:id="512" w:author="Fellous, Jean-Marc - (fellous)" w:date="2021-08-09T15:28:00Z">
          <w:r w:rsidDel="000F4295">
            <w:rPr>
              <w:rStyle w:val="Hyperlink1"/>
            </w:rPr>
            <w:delText>This is</w:delText>
          </w:r>
        </w:del>
      </w:ins>
      <w:ins w:id="513" w:author="Fellous, Jean-Marc - (fellous)" w:date="2021-08-09T15:28:00Z">
        <w:r w:rsidR="000F4295">
          <w:rPr>
            <w:rStyle w:val="Hyperlink1"/>
          </w:rPr>
          <w:t xml:space="preserve">These results </w:t>
        </w:r>
        <w:proofErr w:type="gramStart"/>
        <w:r w:rsidR="000F4295">
          <w:rPr>
            <w:rStyle w:val="Hyperlink1"/>
          </w:rPr>
          <w:t>may be</w:t>
        </w:r>
      </w:ins>
      <w:ins w:id="514" w:author="Yi Wei" w:date="2021-07-11T06:49:00Z">
        <w:r>
          <w:rPr>
            <w:rStyle w:val="Hyperlink1"/>
          </w:rPr>
          <w:t xml:space="preserve"> p</w:t>
        </w:r>
      </w:ins>
      <w:ins w:id="515" w:author="Yi Wei" w:date="2021-07-11T02:43:00Z">
        <w:r w:rsidR="0025310E">
          <w:rPr>
            <w:rStyle w:val="Hyperlink1"/>
          </w:rPr>
          <w:t xml:space="preserve">artly </w:t>
        </w:r>
        <w:del w:id="516" w:author="Fellous, Jean-Marc - (fellous)" w:date="2021-08-09T15:28:00Z">
          <w:r w:rsidR="0025310E" w:rsidDel="000F4295">
            <w:rPr>
              <w:rStyle w:val="Hyperlink1"/>
            </w:rPr>
            <w:delText>because</w:delText>
          </w:r>
        </w:del>
      </w:ins>
      <w:ins w:id="517" w:author="Fellous, Jean-Marc - (fellous)" w:date="2021-08-09T15:28:00Z">
        <w:r w:rsidR="000F4295">
          <w:rPr>
            <w:rStyle w:val="Hyperlink1"/>
          </w:rPr>
          <w:t>explained</w:t>
        </w:r>
        <w:proofErr w:type="gramEnd"/>
        <w:r w:rsidR="000F4295">
          <w:rPr>
            <w:rStyle w:val="Hyperlink1"/>
          </w:rPr>
          <w:t xml:space="preserve"> by the deterministic nature of the reward deliver</w:t>
        </w:r>
      </w:ins>
      <w:ins w:id="518" w:author="Fellous, Jean-Marc - (fellous)" w:date="2021-09-10T11:10:00Z">
        <w:r w:rsidR="007A4705">
          <w:rPr>
            <w:rStyle w:val="Hyperlink1"/>
          </w:rPr>
          <w:t>y</w:t>
        </w:r>
      </w:ins>
      <w:ins w:id="519" w:author="Fellous, Jean-Marc - (fellous)" w:date="2021-08-09T15:28:00Z">
        <w:r w:rsidR="000F4295">
          <w:rPr>
            <w:rStyle w:val="Hyperlink1"/>
          </w:rPr>
          <w:t xml:space="preserve"> in the rat experiment.</w:t>
        </w:r>
      </w:ins>
      <w:ins w:id="520" w:author="Yi Wei" w:date="2021-07-11T02:43:00Z">
        <w:r w:rsidR="0025310E">
          <w:rPr>
            <w:rStyle w:val="Hyperlink1"/>
          </w:rPr>
          <w:t xml:space="preserve"> </w:t>
        </w:r>
        <w:del w:id="521" w:author="Fellous, Jean-Marc - (fellous)" w:date="2021-08-09T15:29:00Z">
          <w:r w:rsidR="0025310E" w:rsidDel="000F4295">
            <w:rPr>
              <w:rStyle w:val="Hyperlink1"/>
            </w:rPr>
            <w:delText xml:space="preserve">of the </w:delText>
          </w:r>
        </w:del>
      </w:ins>
      <w:ins w:id="522" w:author="Yi Wei" w:date="2021-07-11T06:49:00Z">
        <w:del w:id="523" w:author="Fellous, Jean-Marc - (fellous)" w:date="2021-08-09T15:29:00Z">
          <w:r w:rsidDel="000F4295">
            <w:rPr>
              <w:rStyle w:val="Hyperlink1"/>
            </w:rPr>
            <w:delText xml:space="preserve">nature of the </w:delText>
          </w:r>
        </w:del>
      </w:ins>
      <w:ins w:id="524" w:author="Yi Wei" w:date="2021-07-11T02:43:00Z">
        <w:del w:id="525" w:author="Fellous, Jean-Marc - (fellous)" w:date="2021-08-09T15:29:00Z">
          <w:r w:rsidR="0025310E" w:rsidDel="000F4295">
            <w:rPr>
              <w:rStyle w:val="Hyperlink1"/>
            </w:rPr>
            <w:delText xml:space="preserve">structure of the task that </w:delText>
          </w:r>
        </w:del>
      </w:ins>
      <w:ins w:id="526" w:author="Yi Wei" w:date="2021-07-11T06:50:00Z">
        <w:del w:id="527" w:author="Fellous, Jean-Marc - (fellous)" w:date="2021-08-09T15:29:00Z">
          <w:r w:rsidDel="000F4295">
            <w:rPr>
              <w:rStyle w:val="Hyperlink1"/>
            </w:rPr>
            <w:delText xml:space="preserve">rewards from </w:delText>
          </w:r>
        </w:del>
      </w:ins>
      <w:ins w:id="528" w:author="Yi Wei" w:date="2021-07-11T02:43:00Z">
        <w:del w:id="529" w:author="Fellous, Jean-Marc - (fellous)" w:date="2021-08-09T15:29:00Z">
          <w:r w:rsidR="0025310E" w:rsidDel="000F4295">
            <w:rPr>
              <w:rStyle w:val="Hyperlink1"/>
            </w:rPr>
            <w:delText xml:space="preserve">both feeders </w:delText>
          </w:r>
        </w:del>
      </w:ins>
      <w:ins w:id="530" w:author="Yi Wei" w:date="2021-07-11T06:50:00Z">
        <w:del w:id="531" w:author="Fellous, Jean-Marc - (fellous)" w:date="2021-08-09T15:29:00Z">
          <w:r w:rsidDel="000F4295">
            <w:rPr>
              <w:rStyle w:val="Hyperlink1"/>
            </w:rPr>
            <w:delText>are</w:delText>
          </w:r>
        </w:del>
      </w:ins>
      <w:ins w:id="532" w:author="Yi Wei" w:date="2021-07-11T02:43:00Z">
        <w:del w:id="533" w:author="Fellous, Jean-Marc - (fellous)" w:date="2021-08-09T15:29:00Z">
          <w:r w:rsidR="0025310E" w:rsidDel="000F4295">
            <w:rPr>
              <w:rStyle w:val="Hyperlink1"/>
            </w:rPr>
            <w:delText xml:space="preserve"> deterministi</w:delText>
          </w:r>
        </w:del>
      </w:ins>
      <w:ins w:id="534" w:author="Yi Wei" w:date="2021-07-11T06:50:00Z">
        <w:del w:id="535" w:author="Fellous, Jean-Marc - (fellous)" w:date="2021-08-09T15:29:00Z">
          <w:r w:rsidDel="000F4295">
            <w:rPr>
              <w:rStyle w:val="Hyperlink1"/>
            </w:rPr>
            <w:delText xml:space="preserve">c. </w:delText>
          </w:r>
        </w:del>
      </w:ins>
      <w:ins w:id="536" w:author="Yi Wei" w:date="2021-07-11T02:48:00Z">
        <w:r w:rsidR="00CB4678">
          <w:rPr>
            <w:rStyle w:val="Hyperlink1"/>
          </w:rPr>
          <w:t xml:space="preserve">This </w:t>
        </w:r>
        <w:del w:id="537" w:author="Fellous, Jean-Marc - (fellous)" w:date="2021-08-09T15:29:00Z">
          <w:r w:rsidR="00CB4678" w:rsidDel="000F4295">
            <w:rPr>
              <w:rStyle w:val="Hyperlink1"/>
            </w:rPr>
            <w:delText>shows</w:delText>
          </w:r>
        </w:del>
      </w:ins>
      <w:ins w:id="538" w:author="Fellous, Jean-Marc - (fellous)" w:date="2021-08-09T15:29:00Z">
        <w:r w:rsidR="000F4295">
          <w:rPr>
            <w:rStyle w:val="Hyperlink1"/>
          </w:rPr>
          <w:t>suggests</w:t>
        </w:r>
      </w:ins>
      <w:ins w:id="539" w:author="Yi Wei" w:date="2021-07-11T02:48:00Z">
        <w:r w:rsidR="00CB4678">
          <w:rPr>
            <w:rStyle w:val="Hyperlink1"/>
          </w:rPr>
          <w:t xml:space="preserve"> that after exploration, </w:t>
        </w:r>
        <w:del w:id="540" w:author="Fellous, Jean-Marc - (fellous)" w:date="2021-08-09T15:29:00Z">
          <w:r w:rsidR="00CB4678" w:rsidDel="000F4295">
            <w:rPr>
              <w:rStyle w:val="Hyperlink1"/>
            </w:rPr>
            <w:delText>they</w:delText>
          </w:r>
        </w:del>
      </w:ins>
      <w:ins w:id="541" w:author="Fellous, Jean-Marc - (fellous)" w:date="2021-08-09T15:29:00Z">
        <w:r w:rsidR="000F4295">
          <w:rPr>
            <w:rStyle w:val="Hyperlink1"/>
          </w:rPr>
          <w:t>rats</w:t>
        </w:r>
      </w:ins>
      <w:ins w:id="542" w:author="Yi Wei" w:date="2021-07-11T02:48:00Z">
        <w:r w:rsidR="00CB4678">
          <w:rPr>
            <w:rStyle w:val="Hyperlink1"/>
          </w:rPr>
          <w:t xml:space="preserve"> only explore at a constant lower rate in the exploitation phase.</w:t>
        </w:r>
      </w:ins>
      <w:ins w:id="543" w:author="Yi Wei" w:date="2021-07-11T02:49:00Z">
        <w:r w:rsidR="00D75646">
          <w:rPr>
            <w:rStyle w:val="Hyperlink1"/>
          </w:rPr>
          <w:t xml:space="preserve"> </w:t>
        </w:r>
        <w:r w:rsidR="008E7EA1">
          <w:rPr>
            <w:rStyle w:val="Hyperlink1"/>
          </w:rPr>
          <w:t>It is interesting to note that in a longer horizon, rodents showed a lower rate of exploration</w:t>
        </w:r>
      </w:ins>
      <w:ins w:id="544" w:author="Fellous, Jean-Marc - (fellous)" w:date="2021-08-09T15:30:00Z">
        <w:r w:rsidR="000F4295">
          <w:rPr>
            <w:rStyle w:val="Hyperlink1"/>
          </w:rPr>
          <w:t xml:space="preserve"> than </w:t>
        </w:r>
        <w:r w:rsidR="00260EFB">
          <w:rPr>
            <w:rStyle w:val="Hyperlink1"/>
          </w:rPr>
          <w:t>in shorter ones</w:t>
        </w:r>
      </w:ins>
      <w:ins w:id="545" w:author="Yi Wei" w:date="2021-07-11T02:49:00Z">
        <w:r w:rsidR="008E7EA1">
          <w:rPr>
            <w:rStyle w:val="Hyperlink1"/>
          </w:rPr>
          <w:t>.</w:t>
        </w:r>
      </w:ins>
      <w:ins w:id="546" w:author="Yi Wei" w:date="2021-07-11T06:51:00Z">
        <w:r w:rsidR="000155AD">
          <w:rPr>
            <w:rStyle w:val="Hyperlink1"/>
          </w:rPr>
          <w:t xml:space="preserve"> Rats explore about 30% in H = 6, and about 20% in H = 15</w:t>
        </w:r>
      </w:ins>
      <w:ins w:id="547" w:author="Fellous, Jean-Marc - (fellous)" w:date="2021-09-10T11:10:00Z">
        <w:r w:rsidR="007A4705">
          <w:rPr>
            <w:rStyle w:val="Hyperlink1"/>
          </w:rPr>
          <w:t xml:space="preserve"> (Figure 2B right)</w:t>
        </w:r>
      </w:ins>
      <w:ins w:id="548" w:author="Yi Wei" w:date="2021-07-11T06:51:00Z">
        <w:r w:rsidR="000155AD">
          <w:rPr>
            <w:rStyle w:val="Hyperlink1"/>
          </w:rPr>
          <w:t>.</w:t>
        </w:r>
      </w:ins>
    </w:p>
    <w:p w14:paraId="4629791E" w14:textId="77777777" w:rsidR="00BA50F0" w:rsidRDefault="00BA50F0" w:rsidP="00825648">
      <w:pPr>
        <w:pStyle w:val="Body"/>
        <w:spacing w:before="100" w:after="100"/>
        <w:rPr>
          <w:ins w:id="549" w:author="Yi Wei" w:date="2021-07-11T06:51:00Z"/>
          <w:rStyle w:val="Hyperlink1"/>
        </w:rPr>
      </w:pPr>
    </w:p>
    <w:p w14:paraId="1288912C" w14:textId="793C89C2" w:rsidR="00825648" w:rsidRDefault="00825648">
      <w:pPr>
        <w:pStyle w:val="Body"/>
        <w:spacing w:before="100" w:after="100"/>
        <w:rPr>
          <w:ins w:id="550" w:author="Yi Wei" w:date="2021-07-11T02:41:00Z"/>
          <w:rStyle w:val="Hyperlink1"/>
        </w:rPr>
        <w:pPrChange w:id="551" w:author="Yi Wei" w:date="2021-07-11T02:49:00Z">
          <w:pPr>
            <w:pStyle w:val="Heading"/>
          </w:pPr>
        </w:pPrChange>
      </w:pPr>
      <w:commentRangeStart w:id="552"/>
      <w:ins w:id="553" w:author="Yi Wei" w:date="2021-07-11T06:48:00Z">
        <w:r>
          <w:rPr>
            <w:rStyle w:val="Hyperlink1"/>
          </w:rPr>
          <w:t xml:space="preserve">For humans, </w:t>
        </w:r>
      </w:ins>
      <w:commentRangeEnd w:id="552"/>
      <w:ins w:id="554" w:author="Yi Wei" w:date="2021-07-11T06:53:00Z">
        <w:r w:rsidR="00E749FD">
          <w:rPr>
            <w:rStyle w:val="CommentReference"/>
            <w:rFonts w:ascii="Times New Roman" w:hAnsi="Times New Roman" w:cs="Times New Roman"/>
            <w:color w:val="auto"/>
            <w14:textOutline w14:w="0" w14:cap="rnd" w14:cmpd="sng" w14:algn="ctr">
              <w14:noFill/>
              <w14:prstDash w14:val="solid"/>
              <w14:bevel/>
            </w14:textOutline>
          </w:rPr>
          <w:commentReference w:id="552"/>
        </w:r>
      </w:ins>
      <w:ins w:id="555" w:author="Yi Wei" w:date="2021-07-11T06:48:00Z">
        <w:del w:id="556" w:author="Fellous, Jean-Marc - (fellous)" w:date="2021-09-10T11:25:00Z">
          <w:r w:rsidDel="000C4AB7">
            <w:rPr>
              <w:rStyle w:val="Hyperlink1"/>
            </w:rPr>
            <w:delText>the</w:delText>
          </w:r>
        </w:del>
        <w:r>
          <w:rPr>
            <w:rStyle w:val="Hyperlink1"/>
          </w:rPr>
          <w:t xml:space="preserve"> reaction time </w:t>
        </w:r>
        <w:del w:id="557" w:author="Fellous, Jean-Marc - (fellous)" w:date="2021-08-09T15:33:00Z">
          <w:r w:rsidDel="006E449E">
            <w:rPr>
              <w:rStyle w:val="Hyperlink1"/>
            </w:rPr>
            <w:delText xml:space="preserve">also </w:delText>
          </w:r>
        </w:del>
        <w:r>
          <w:rPr>
            <w:rStyle w:val="Hyperlink1"/>
          </w:rPr>
          <w:t xml:space="preserve">decreased with trial number and </w:t>
        </w:r>
        <w:del w:id="558" w:author="Fellous, Jean-Marc - (fellous)" w:date="2021-09-10T11:26:00Z">
          <w:r w:rsidDel="000C4AB7">
            <w:rPr>
              <w:rStyle w:val="Hyperlink1"/>
            </w:rPr>
            <w:delText>became constant from</w:delText>
          </w:r>
        </w:del>
      </w:ins>
      <w:ins w:id="559" w:author="Fellous, Jean-Marc - (fellous)" w:date="2021-09-10T11:26:00Z">
        <w:r w:rsidR="000C4AB7">
          <w:rPr>
            <w:rStyle w:val="Hyperlink1"/>
          </w:rPr>
          <w:t>reached a plateau after</w:t>
        </w:r>
      </w:ins>
      <w:ins w:id="560" w:author="Yi Wei" w:date="2021-07-11T06:48:00Z">
        <w:r>
          <w:rPr>
            <w:rStyle w:val="Hyperlink1"/>
          </w:rPr>
          <w:t xml:space="preserve"> the </w:t>
        </w:r>
        <w:proofErr w:type="gramStart"/>
        <w:r>
          <w:rPr>
            <w:rStyle w:val="Hyperlink1"/>
          </w:rPr>
          <w:t>3</w:t>
        </w:r>
        <w:r>
          <w:rPr>
            <w:rStyle w:val="None"/>
            <w:vertAlign w:val="superscript"/>
          </w:rPr>
          <w:t>rd</w:t>
        </w:r>
        <w:proofErr w:type="gramEnd"/>
        <w:r>
          <w:rPr>
            <w:rStyle w:val="Hyperlink1"/>
          </w:rPr>
          <w:t xml:space="preserve"> trial (0.1s, Figure </w:t>
        </w:r>
      </w:ins>
      <w:ins w:id="561" w:author="Yi Wei" w:date="2021-07-11T06:52:00Z">
        <w:r w:rsidR="00A634B1">
          <w:rPr>
            <w:rStyle w:val="Hyperlink1"/>
          </w:rPr>
          <w:t>11</w:t>
        </w:r>
      </w:ins>
      <w:ins w:id="562" w:author="Fellous, Jean-Marc - (fellous)" w:date="2021-08-09T15:34:00Z">
        <w:r w:rsidR="006E449E">
          <w:rPr>
            <w:rStyle w:val="Hyperlink1"/>
          </w:rPr>
          <w:t>B</w:t>
        </w:r>
      </w:ins>
      <w:ins w:id="563" w:author="Yi Wei" w:date="2021-07-11T06:48:00Z">
        <w:r>
          <w:rPr>
            <w:rStyle w:val="Hyperlink1"/>
          </w:rPr>
          <w:t xml:space="preserve">, right), indicating that the decision process was mostly settled during the first 2 trials. For rats, </w:t>
        </w:r>
      </w:ins>
      <w:ins w:id="564" w:author="Fellous, Jean-Marc - (fellous)" w:date="2021-08-09T15:37:00Z">
        <w:r w:rsidR="006E449E">
          <w:rPr>
            <w:rStyle w:val="Hyperlink1"/>
          </w:rPr>
          <w:t xml:space="preserve">reaction time is computed as the time difference between </w:t>
        </w:r>
        <w:commentRangeStart w:id="565"/>
        <w:r w:rsidR="006E449E">
          <w:rPr>
            <w:rStyle w:val="Hyperlink1"/>
          </w:rPr>
          <w:t>home base arrival and target feeder release</w:t>
        </w:r>
      </w:ins>
      <w:commentRangeEnd w:id="565"/>
      <w:ins w:id="566" w:author="Fellous, Jean-Marc - (fellous)" w:date="2021-08-09T15:38:00Z">
        <w:r w:rsidR="006E449E">
          <w:rPr>
            <w:rStyle w:val="CommentReference"/>
            <w:rFonts w:ascii="Times New Roman" w:hAnsi="Times New Roman" w:cs="Times New Roman"/>
            <w:color w:val="auto"/>
            <w14:textOutline w14:w="0" w14:cap="rnd" w14:cmpd="sng" w14:algn="ctr">
              <w14:noFill/>
              <w14:prstDash w14:val="solid"/>
              <w14:bevel/>
            </w14:textOutline>
          </w:rPr>
          <w:commentReference w:id="565"/>
        </w:r>
      </w:ins>
      <w:ins w:id="567" w:author="Fellous, Jean-Marc - (fellous)" w:date="2021-08-09T15:37:00Z">
        <w:r w:rsidR="006E449E">
          <w:rPr>
            <w:rStyle w:val="Hyperlink1"/>
          </w:rPr>
          <w:t xml:space="preserve">. </w:t>
        </w:r>
      </w:ins>
      <w:ins w:id="568" w:author="Fellous, Jean-Marc - (fellous)" w:date="2021-08-09T15:38:00Z">
        <w:r w:rsidR="006E449E">
          <w:rPr>
            <w:rStyle w:val="Hyperlink1"/>
          </w:rPr>
          <w:t>S</w:t>
        </w:r>
      </w:ins>
      <w:ins w:id="569" w:author="Yi Wei" w:date="2021-07-11T06:48:00Z">
        <w:del w:id="570" w:author="Fellous, Jean-Marc - (fellous)" w:date="2021-08-09T15:38:00Z">
          <w:r w:rsidDel="006E449E">
            <w:rPr>
              <w:rStyle w:val="Hyperlink1"/>
            </w:rPr>
            <w:delText>s</w:delText>
          </w:r>
        </w:del>
        <w:r>
          <w:rPr>
            <w:rStyle w:val="Hyperlink1"/>
          </w:rPr>
          <w:t xml:space="preserve">ince travel time was included in the rats’ </w:t>
        </w:r>
        <w:del w:id="571" w:author="Fellous, Jean-Marc - (fellous)" w:date="2021-08-09T15:38:00Z">
          <w:r w:rsidDel="006E449E">
            <w:rPr>
              <w:rStyle w:val="Hyperlink1"/>
            </w:rPr>
            <w:delText>reaction times</w:delText>
          </w:r>
        </w:del>
      </w:ins>
      <w:ins w:id="572" w:author="Fellous, Jean-Marc - (fellous)" w:date="2021-08-09T15:38:00Z">
        <w:r w:rsidR="006E449E">
          <w:rPr>
            <w:rStyle w:val="Hyperlink1"/>
          </w:rPr>
          <w:t>measure</w:t>
        </w:r>
      </w:ins>
      <w:ins w:id="573" w:author="Yi Wei" w:date="2021-07-11T06:48:00Z">
        <w:r>
          <w:rPr>
            <w:rStyle w:val="Hyperlink1"/>
          </w:rPr>
          <w:t xml:space="preserve">, this travel time may have overshadowed the decision reaction time difference proper, and we do not see </w:t>
        </w:r>
        <w:del w:id="574" w:author="Fellous, Jean-Marc - (fellous)" w:date="2021-08-09T15:35:00Z">
          <w:r w:rsidDel="006E449E">
            <w:rPr>
              <w:rStyle w:val="Hyperlink1"/>
            </w:rPr>
            <w:delText xml:space="preserve">any </w:delText>
          </w:r>
        </w:del>
        <w:r>
          <w:rPr>
            <w:rStyle w:val="Hyperlink1"/>
          </w:rPr>
          <w:t xml:space="preserve">significant changes in reaction times as trial number increased (Fig </w:t>
        </w:r>
      </w:ins>
      <w:ins w:id="575" w:author="Yi Wei" w:date="2021-07-11T06:52:00Z">
        <w:r w:rsidR="004A40C1">
          <w:rPr>
            <w:rStyle w:val="Hyperlink1"/>
          </w:rPr>
          <w:t>11</w:t>
        </w:r>
      </w:ins>
      <w:ins w:id="576" w:author="Fellous, Jean-Marc - (fellous)" w:date="2021-08-09T15:35:00Z">
        <w:r w:rsidR="006E449E">
          <w:rPr>
            <w:rStyle w:val="Hyperlink1"/>
          </w:rPr>
          <w:t>B</w:t>
        </w:r>
      </w:ins>
      <w:ins w:id="577" w:author="Yi Wei" w:date="2021-07-11T06:48:00Z">
        <w:r>
          <w:rPr>
            <w:rStyle w:val="Hyperlink1"/>
          </w:rPr>
          <w:t xml:space="preserve">, left). Although, there seems to be a decrease in reaction time </w:t>
        </w:r>
        <w:del w:id="578" w:author="Fellous, Jean-Marc - (fellous)" w:date="2021-08-09T15:39:00Z">
          <w:r w:rsidDel="006E449E">
            <w:rPr>
              <w:rStyle w:val="Hyperlink1"/>
            </w:rPr>
            <w:delText>for</w:delText>
          </w:r>
        </w:del>
      </w:ins>
      <w:ins w:id="579" w:author="Fellous, Jean-Marc - (fellous)" w:date="2021-08-09T15:39:00Z">
        <w:r w:rsidR="006E449E">
          <w:rPr>
            <w:rStyle w:val="Hyperlink1"/>
          </w:rPr>
          <w:t>between</w:t>
        </w:r>
      </w:ins>
      <w:ins w:id="580" w:author="Yi Wei" w:date="2021-07-11T06:48:00Z">
        <w:r>
          <w:rPr>
            <w:rStyle w:val="Hyperlink1"/>
          </w:rPr>
          <w:t xml:space="preserve"> the rat’s first choice after being guided to a larger reward (4,5 drops) </w:t>
        </w:r>
        <w:del w:id="581" w:author="Fellous, Jean-Marc - (fellous)" w:date="2021-08-09T15:40:00Z">
          <w:r w:rsidDel="006E449E">
            <w:rPr>
              <w:rStyle w:val="Hyperlink1"/>
            </w:rPr>
            <w:delText>compared to</w:delText>
          </w:r>
        </w:del>
      </w:ins>
      <w:ins w:id="582" w:author="Fellous, Jean-Marc - (fellous)" w:date="2021-08-09T15:40:00Z">
        <w:r w:rsidR="006E449E">
          <w:rPr>
            <w:rStyle w:val="Hyperlink1"/>
          </w:rPr>
          <w:t>and that</w:t>
        </w:r>
      </w:ins>
      <w:ins w:id="583" w:author="Yi Wei" w:date="2021-07-11T06:48:00Z">
        <w:r>
          <w:rPr>
            <w:rStyle w:val="Hyperlink1"/>
          </w:rPr>
          <w:t xml:space="preserve"> </w:t>
        </w:r>
        <w:del w:id="584" w:author="Fellous, Jean-Marc - (fellous)" w:date="2021-08-09T15:40:00Z">
          <w:r w:rsidDel="006E449E">
            <w:rPr>
              <w:rStyle w:val="Hyperlink1"/>
            </w:rPr>
            <w:delText>being</w:delText>
          </w:r>
        </w:del>
      </w:ins>
      <w:ins w:id="585" w:author="Fellous, Jean-Marc - (fellous)" w:date="2021-08-09T15:40:00Z">
        <w:r w:rsidR="006E449E">
          <w:rPr>
            <w:rStyle w:val="Hyperlink1"/>
          </w:rPr>
          <w:t>when</w:t>
        </w:r>
      </w:ins>
      <w:ins w:id="586" w:author="Yi Wei" w:date="2021-07-11T06:48:00Z">
        <w:r>
          <w:rPr>
            <w:rStyle w:val="Hyperlink1"/>
          </w:rPr>
          <w:t xml:space="preserve"> </w:t>
        </w:r>
        <w:r>
          <w:rPr>
            <w:rStyle w:val="Hyperlink1"/>
          </w:rPr>
          <w:lastRenderedPageBreak/>
          <w:t xml:space="preserve">guided to a small reward (0, 1 drops) (Fig </w:t>
        </w:r>
      </w:ins>
      <w:ins w:id="587" w:author="Yi Wei" w:date="2021-07-11T06:52:00Z">
        <w:r w:rsidR="004A40C1">
          <w:rPr>
            <w:rStyle w:val="Hyperlink1"/>
          </w:rPr>
          <w:t>11</w:t>
        </w:r>
      </w:ins>
      <w:ins w:id="588" w:author="Fellous, Jean-Marc - (fellous)" w:date="2021-08-09T15:36:00Z">
        <w:r w:rsidR="006E449E">
          <w:rPr>
            <w:rStyle w:val="Hyperlink1"/>
          </w:rPr>
          <w:t>A</w:t>
        </w:r>
      </w:ins>
      <w:ins w:id="589" w:author="Yi Wei" w:date="2021-07-11T06:48:00Z">
        <w:r>
          <w:rPr>
            <w:rStyle w:val="Hyperlink1"/>
          </w:rPr>
          <w:t xml:space="preserve">, left). This is may be due to the speed difference in travel time: with a larger reward, the rat explores less, has an overall higher motivation to run, and has a shorter </w:t>
        </w:r>
        <w:del w:id="590" w:author="Fellous, Jean-Marc - (fellous)" w:date="2021-08-09T15:36:00Z">
          <w:r w:rsidDel="006E449E">
            <w:rPr>
              <w:rStyle w:val="Hyperlink1"/>
            </w:rPr>
            <w:delText>reaction</w:delText>
          </w:r>
        </w:del>
      </w:ins>
      <w:ins w:id="591" w:author="Fellous, Jean-Marc - (fellous)" w:date="2021-08-09T15:36:00Z">
        <w:r w:rsidR="006E449E">
          <w:rPr>
            <w:rStyle w:val="Hyperlink1"/>
          </w:rPr>
          <w:t>travel</w:t>
        </w:r>
      </w:ins>
      <w:ins w:id="592" w:author="Yi Wei" w:date="2021-07-11T06:48:00Z">
        <w:r>
          <w:rPr>
            <w:rStyle w:val="Hyperlink1"/>
          </w:rPr>
          <w:t xml:space="preserve"> time. </w:t>
        </w:r>
      </w:ins>
    </w:p>
    <w:p w14:paraId="31B91520" w14:textId="77777777" w:rsidR="00DF0910" w:rsidRPr="00DF0910" w:rsidRDefault="00DF0910">
      <w:pPr>
        <w:pStyle w:val="Body"/>
        <w:rPr>
          <w:ins w:id="593" w:author="Yi Wei" w:date="2021-07-11T02:39:00Z"/>
          <w:rPrChange w:id="594" w:author="Yi Wei" w:date="2021-07-11T02:41:00Z">
            <w:rPr>
              <w:ins w:id="595" w:author="Yi Wei" w:date="2021-07-11T02:39:00Z"/>
              <w:rStyle w:val="Hyperlink1"/>
              <w:b w:val="0"/>
              <w:bCs w:val="0"/>
              <w:sz w:val="24"/>
              <w:szCs w:val="24"/>
              <w:lang w:val="en-US"/>
            </w:rPr>
          </w:rPrChange>
        </w:rPr>
        <w:pPrChange w:id="596" w:author="Yi Wei" w:date="2021-07-11T02:41:00Z">
          <w:pPr>
            <w:pStyle w:val="Heading"/>
          </w:pPr>
        </w:pPrChange>
      </w:pPr>
    </w:p>
    <w:p w14:paraId="7E7A1C93" w14:textId="2B9D1C98" w:rsidR="00D467FD" w:rsidRPr="00722473" w:rsidRDefault="00D467FD" w:rsidP="00D467FD">
      <w:pPr>
        <w:pStyle w:val="Body"/>
        <w:rPr>
          <w:ins w:id="597" w:author="Yi Wei" w:date="2021-07-11T02:39:00Z"/>
          <w:b/>
          <w:bCs/>
          <w:u w:val="single"/>
        </w:rPr>
      </w:pPr>
      <w:proofErr w:type="gramStart"/>
      <w:ins w:id="598" w:author="Yi Wei" w:date="2021-07-11T02:39:00Z">
        <w:r w:rsidRPr="00722473">
          <w:rPr>
            <w:b/>
            <w:bCs/>
            <w:u w:val="single"/>
          </w:rPr>
          <w:t xml:space="preserve">As </w:t>
        </w:r>
      </w:ins>
      <w:ins w:id="599" w:author="Fellous, Jean-Marc - (fellous)" w:date="2021-09-10T11:27:00Z">
        <w:r w:rsidR="000C4AB7">
          <w:rPr>
            <w:b/>
            <w:bCs/>
            <w:u w:val="single"/>
          </w:rPr>
          <w:t xml:space="preserve">with </w:t>
        </w:r>
      </w:ins>
      <w:ins w:id="600" w:author="Yi Wei" w:date="2021-07-11T02:39:00Z">
        <w:r w:rsidRPr="00722473">
          <w:rPr>
            <w:b/>
            <w:bCs/>
            <w:u w:val="single"/>
          </w:rPr>
          <w:t>humans,</w:t>
        </w:r>
        <w:proofErr w:type="gramEnd"/>
        <w:r w:rsidRPr="00722473">
          <w:rPr>
            <w:b/>
            <w:bCs/>
            <w:u w:val="single"/>
          </w:rPr>
          <w:t xml:space="preserve"> </w:t>
        </w:r>
        <w:proofErr w:type="gramStart"/>
        <w:r w:rsidRPr="00722473">
          <w:rPr>
            <w:b/>
            <w:bCs/>
            <w:u w:val="single"/>
          </w:rPr>
          <w:t>rats</w:t>
        </w:r>
        <w:proofErr w:type="gramEnd"/>
        <w:r w:rsidRPr="00722473">
          <w:rPr>
            <w:b/>
            <w:bCs/>
            <w:u w:val="single"/>
          </w:rPr>
          <w:t xml:space="preserve"> </w:t>
        </w:r>
      </w:ins>
      <w:ins w:id="601" w:author="Yi Wei" w:date="2021-07-11T02:40:00Z">
        <w:del w:id="602" w:author="Fellous, Jean-Marc - (fellous)" w:date="2021-09-10T11:33:00Z">
          <w:r w:rsidR="00C01327" w:rsidDel="000C4AB7">
            <w:rPr>
              <w:b/>
              <w:bCs/>
              <w:u w:val="single"/>
            </w:rPr>
            <w:delText>a</w:delText>
          </w:r>
        </w:del>
      </w:ins>
      <w:ins w:id="603" w:author="Fellous, Jean-Marc - (fellous)" w:date="2021-09-10T11:33:00Z">
        <w:r w:rsidR="000C4AB7">
          <w:rPr>
            <w:b/>
            <w:bCs/>
            <w:u w:val="single"/>
          </w:rPr>
          <w:t>we</w:t>
        </w:r>
      </w:ins>
      <w:ins w:id="604" w:author="Yi Wei" w:date="2021-07-11T02:40:00Z">
        <w:r w:rsidR="00C01327">
          <w:rPr>
            <w:b/>
            <w:bCs/>
            <w:u w:val="single"/>
          </w:rPr>
          <w:t xml:space="preserve">re able to </w:t>
        </w:r>
      </w:ins>
      <w:ins w:id="605" w:author="Yi Wei" w:date="2021-07-11T02:39:00Z">
        <w:r>
          <w:rPr>
            <w:b/>
            <w:bCs/>
            <w:u w:val="single"/>
          </w:rPr>
          <w:t>use prior information t</w:t>
        </w:r>
      </w:ins>
      <w:ins w:id="606" w:author="Yi Wei" w:date="2021-07-11T02:40:00Z">
        <w:r>
          <w:rPr>
            <w:b/>
            <w:bCs/>
            <w:u w:val="single"/>
          </w:rPr>
          <w:t xml:space="preserve">o </w:t>
        </w:r>
        <w:r w:rsidR="00685A41">
          <w:rPr>
            <w:b/>
            <w:bCs/>
            <w:u w:val="single"/>
          </w:rPr>
          <w:t>guide exploratory choices.</w:t>
        </w:r>
      </w:ins>
    </w:p>
    <w:p w14:paraId="28B15128" w14:textId="0ED308EB" w:rsidR="00DF0910" w:rsidDel="00DF0910" w:rsidRDefault="00DF0910" w:rsidP="00DF0910">
      <w:pPr>
        <w:pStyle w:val="Body"/>
        <w:spacing w:before="100" w:after="100"/>
        <w:rPr>
          <w:del w:id="607" w:author="Yi Wei" w:date="2021-07-11T02:41:00Z"/>
          <w:moveTo w:id="608" w:author="Yi Wei" w:date="2021-07-11T02:41:00Z"/>
          <w:rStyle w:val="Hyperlink1"/>
          <w:strike/>
        </w:rPr>
      </w:pPr>
      <w:moveToRangeStart w:id="609" w:author="Yi Wei" w:date="2021-07-11T02:41:00Z" w:name="move76863688"/>
      <w:moveTo w:id="610" w:author="Yi Wei" w:date="2021-07-11T02:41:00Z">
        <w:r>
          <w:rPr>
            <w:rStyle w:val="Hyperlink1"/>
          </w:rPr>
          <w:t xml:space="preserve">Interestingly, in the first free choice, both humans and rats </w:t>
        </w:r>
        <w:del w:id="611" w:author="Fellous, Jean-Marc - (fellous)" w:date="2021-09-10T11:28:00Z">
          <w:r w:rsidDel="000C4AB7">
            <w:rPr>
              <w:rStyle w:val="Hyperlink1"/>
            </w:rPr>
            <w:delText xml:space="preserve">could </w:delText>
          </w:r>
        </w:del>
        <w:r>
          <w:rPr>
            <w:rStyle w:val="Hyperlink1"/>
          </w:rPr>
          <w:t>achieve</w:t>
        </w:r>
      </w:moveTo>
      <w:ins w:id="612" w:author="Fellous, Jean-Marc - (fellous)" w:date="2021-09-10T11:28:00Z">
        <w:r w:rsidR="000C4AB7">
          <w:rPr>
            <w:rStyle w:val="Hyperlink1"/>
          </w:rPr>
          <w:t>d</w:t>
        </w:r>
      </w:ins>
      <w:moveTo w:id="613" w:author="Yi Wei" w:date="2021-07-11T02:41:00Z">
        <w:r>
          <w:rPr>
            <w:rStyle w:val="Hyperlink1"/>
          </w:rPr>
          <w:t xml:space="preserve"> a similar average accuracy of 70% (Figure 2</w:t>
        </w:r>
      </w:moveTo>
      <w:ins w:id="614" w:author="Fellous, Jean-Marc - (fellous)" w:date="2021-09-10T11:28:00Z">
        <w:r w:rsidR="000C4AB7">
          <w:rPr>
            <w:rStyle w:val="Hyperlink1"/>
          </w:rPr>
          <w:t>A and 2B</w:t>
        </w:r>
      </w:ins>
      <w:moveTo w:id="615" w:author="Yi Wei" w:date="2021-07-11T02:41:00Z">
        <w:r>
          <w:rPr>
            <w:rStyle w:val="Hyperlink1"/>
          </w:rPr>
          <w:t xml:space="preserve">, right). </w:t>
        </w:r>
        <w:commentRangeStart w:id="616"/>
        <w:r w:rsidRPr="00722473">
          <w:rPr>
            <w:rStyle w:val="Hyperlink1"/>
            <w:strike/>
          </w:rPr>
          <w:t>Because a change in home base was always accompanied by a change in horizon conditions, rats showed a difference in performance on trial 1 for H=1 and H=6 (</w:t>
        </w:r>
        <w:proofErr w:type="gramStart"/>
        <w:r w:rsidRPr="00722473">
          <w:rPr>
            <w:rStyle w:val="Hyperlink1"/>
            <w:strike/>
          </w:rPr>
          <w:t>p(</w:t>
        </w:r>
        <w:proofErr w:type="gramEnd"/>
        <w:r w:rsidRPr="00722473">
          <w:rPr>
            <w:rStyle w:val="Hyperlink1"/>
            <w:strike/>
          </w:rPr>
          <w:t>correct, H = 6) vs p(correct, H = 1), p = 0.023). This result indicated that rats were less likely to choose the correct feeder if they knew their horizon was short.</w:t>
        </w:r>
        <w:commentRangeEnd w:id="616"/>
        <w:r>
          <w:rPr>
            <w:rStyle w:val="CommentReference"/>
            <w:rFonts w:ascii="Times New Roman" w:hAnsi="Times New Roman" w:cs="Times New Roman"/>
            <w:color w:val="auto"/>
            <w14:textOutline w14:w="0" w14:cap="rnd" w14:cmpd="sng" w14:algn="ctr">
              <w14:noFill/>
              <w14:prstDash w14:val="solid"/>
              <w14:bevel/>
            </w14:textOutline>
          </w:rPr>
          <w:commentReference w:id="616"/>
        </w:r>
      </w:moveTo>
    </w:p>
    <w:moveToRangeEnd w:id="609"/>
    <w:p w14:paraId="42137204" w14:textId="3416665C" w:rsidR="00DF0910" w:rsidRPr="00EC35D9" w:rsidDel="00287921" w:rsidRDefault="00287921">
      <w:pPr>
        <w:pStyle w:val="Body"/>
        <w:spacing w:before="100" w:after="100"/>
        <w:rPr>
          <w:del w:id="617" w:author="Yi Wei" w:date="2021-07-11T02:49:00Z"/>
          <w:rStyle w:val="Hyperlink1"/>
          <w:strike/>
          <w:rPrChange w:id="618" w:author="Yi Wei" w:date="2021-07-11T02:34:00Z">
            <w:rPr>
              <w:del w:id="619" w:author="Yi Wei" w:date="2021-07-11T02:49:00Z"/>
              <w:rStyle w:val="Hyperlink1"/>
              <w:rFonts w:ascii="Times New Roman" w:hAnsi="Times New Roman" w:cs="Times New Roman"/>
              <w:color w:val="auto"/>
              <w14:textOutline w14:w="0" w14:cap="rnd" w14:cmpd="sng" w14:algn="ctr">
                <w14:noFill/>
                <w14:prstDash w14:val="solid"/>
                <w14:bevel/>
              </w14:textOutline>
            </w:rPr>
          </w:rPrChange>
        </w:rPr>
      </w:pPr>
      <w:ins w:id="620" w:author="Yi Wei" w:date="2021-07-11T02:49:00Z">
        <w:r>
          <w:rPr>
            <w:rStyle w:val="Hyperlink1"/>
            <w:strike/>
          </w:rPr>
          <w:t xml:space="preserve"> </w:t>
        </w:r>
      </w:ins>
    </w:p>
    <w:p w14:paraId="76E40E29" w14:textId="72140B6D" w:rsidR="00456721" w:rsidRDefault="004172B0">
      <w:pPr>
        <w:pStyle w:val="Body"/>
        <w:spacing w:before="100" w:after="100"/>
        <w:rPr>
          <w:ins w:id="621" w:author="Yi Wei" w:date="2021-07-11T03:16:00Z"/>
          <w:rStyle w:val="Hyperlink1"/>
          <w:lang w:val="es-ES_tradnl"/>
        </w:rPr>
      </w:pPr>
      <w:r>
        <w:rPr>
          <w:rStyle w:val="Hyperlink1"/>
        </w:rPr>
        <w:t xml:space="preserve">The fact that the average accuracy was significantly above chance in the first non-guided trial showed that if prior information was available, </w:t>
      </w:r>
      <w:r>
        <w:rPr>
          <w:rStyle w:val="Hyperlink1"/>
          <w:lang w:val="pt-PT"/>
        </w:rPr>
        <w:t>human</w:t>
      </w:r>
      <w:r>
        <w:rPr>
          <w:rStyle w:val="Hyperlink1"/>
        </w:rPr>
        <w:t>s and rats used it to guide subsequent exploration. In this particular task, with repeated games, humans and animals were able to assess the relative ‘goodness’ of the two bandits from the reward they obtained during the guided trial. For long horizons, both humans and rats performed above chance regardless of the reward size during the guided trial, but their performance was not uniform and displayed an inverted U shape (Figure 3A</w:t>
      </w:r>
      <w:ins w:id="622" w:author="Fellous, Jean-Marc - (fellous)" w:date="2021-09-10T11:31:00Z">
        <w:r w:rsidR="000C4AB7">
          <w:rPr>
            <w:rStyle w:val="Hyperlink1"/>
          </w:rPr>
          <w:t xml:space="preserve"> and 3B left</w:t>
        </w:r>
      </w:ins>
      <w:r>
        <w:rPr>
          <w:rStyle w:val="Hyperlink1"/>
        </w:rPr>
        <w:t xml:space="preserve">). When they were guided to 0 or 5 drops (or 1 and 5 points for humans), the accuracy was maximized whereas the accuracy was lower when they were guided to more ambiguous reward amounts such as 2 or 3 drops. </w:t>
      </w:r>
      <w:del w:id="623" w:author="Yi Wei" w:date="2021-07-11T03:16:00Z">
        <w:r w:rsidDel="00C22A2C">
          <w:rPr>
            <w:rStyle w:val="Hyperlink1"/>
          </w:rPr>
          <w:delText xml:space="preserve">As in Figure </w:delText>
        </w:r>
      </w:del>
      <w:del w:id="624" w:author="Yi Wei" w:date="2021-07-11T03:15:00Z">
        <w:r w:rsidDel="0070628E">
          <w:rPr>
            <w:rStyle w:val="Hyperlink1"/>
          </w:rPr>
          <w:delText>2</w:delText>
        </w:r>
      </w:del>
      <w:del w:id="625" w:author="Yi Wei" w:date="2021-07-11T03:16:00Z">
        <w:r w:rsidDel="00C22A2C">
          <w:rPr>
            <w:rStyle w:val="Hyperlink1"/>
          </w:rPr>
          <w:delText>, the performance of rats for the short horizon was worse for intermediate guided rewards than for longer horizons, a phenomenon not seen in humans</w:delText>
        </w:r>
        <w:r w:rsidDel="00C22A2C">
          <w:rPr>
            <w:rStyle w:val="Hyperlink1"/>
            <w:lang w:val="es-ES_tradnl"/>
          </w:rPr>
          <w:delText xml:space="preserve"> (Fig 3A, grey Vs blue curves). </w:delText>
        </w:r>
        <w:r w:rsidDel="0042184D">
          <w:rPr>
            <w:rStyle w:val="Hyperlink1"/>
          </w:rPr>
          <w:delText xml:space="preserve">By the last game in longer horizons, the accuracy of both rats and humans also increased for positive drop sizes 1 to 5 (Figure 3B). </w:delText>
        </w:r>
      </w:del>
    </w:p>
    <w:p w14:paraId="3CD2965C" w14:textId="04C026EB" w:rsidR="00937634" w:rsidRPr="000B744B" w:rsidDel="00A471CF" w:rsidRDefault="000B744B">
      <w:pPr>
        <w:pStyle w:val="Body"/>
        <w:spacing w:before="100" w:after="100"/>
        <w:rPr>
          <w:del w:id="626" w:author="Yi Wei" w:date="2021-07-11T03:19:00Z"/>
          <w:rStyle w:val="Hyperlink1"/>
          <w:lang w:eastAsia="zh-TW"/>
        </w:rPr>
      </w:pPr>
      <w:ins w:id="627" w:author="Yi Wei" w:date="2021-07-11T03:16:00Z">
        <w:del w:id="628" w:author="Fellous, Jean-Marc - (fellous)" w:date="2021-09-10T11:33:00Z">
          <w:r w:rsidDel="000C4AB7">
            <w:rPr>
              <w:rStyle w:val="Hyperlink1"/>
              <w:rFonts w:hint="eastAsia"/>
              <w:lang w:val="es-ES_tradnl" w:eastAsia="zh-TW"/>
            </w:rPr>
            <w:delText>Moreover</w:delText>
          </w:r>
          <w:r w:rsidDel="000C4AB7">
            <w:rPr>
              <w:rStyle w:val="Hyperlink1"/>
              <w:lang w:eastAsia="zh-TW"/>
            </w:rPr>
            <w:delText>,</w:delText>
          </w:r>
        </w:del>
      </w:ins>
      <w:ins w:id="629" w:author="Yi Wei" w:date="2021-07-11T03:19:00Z">
        <w:del w:id="630" w:author="Fellous, Jean-Marc - (fellous)" w:date="2021-09-10T11:33:00Z">
          <w:r w:rsidR="00A471CF" w:rsidDel="000C4AB7">
            <w:rPr>
              <w:rStyle w:val="Hyperlink1"/>
              <w:lang w:eastAsia="zh-TW"/>
            </w:rPr>
            <w:delText xml:space="preserve"> </w:delText>
          </w:r>
          <w:r w:rsidR="00A471CF" w:rsidRPr="000C4AB7" w:rsidDel="000C4AB7">
            <w:rPr>
              <w:rStyle w:val="Hyperlink1"/>
              <w:b/>
              <w:lang w:eastAsia="zh-TW"/>
              <w:rPrChange w:id="631" w:author="Fellous, Jean-Marc - (fellous)" w:date="2021-09-10T11:33:00Z">
                <w:rPr>
                  <w:rStyle w:val="Hyperlink1"/>
                  <w:lang w:eastAsia="zh-TW"/>
                </w:rPr>
              </w:rPrChange>
            </w:rPr>
            <w:delText>like</w:delText>
          </w:r>
        </w:del>
      </w:ins>
      <w:ins w:id="632" w:author="Fellous, Jean-Marc - (fellous)" w:date="2021-09-10T11:33:00Z">
        <w:r w:rsidR="000C4AB7" w:rsidRPr="000C4AB7">
          <w:rPr>
            <w:rStyle w:val="Hyperlink1"/>
            <w:b/>
            <w:lang w:val="es-ES_tradnl" w:eastAsia="zh-TW"/>
            <w:rPrChange w:id="633" w:author="Fellous, Jean-Marc - (fellous)" w:date="2021-09-10T11:33:00Z">
              <w:rPr>
                <w:rStyle w:val="Hyperlink1"/>
                <w:lang w:val="es-ES_tradnl" w:eastAsia="zh-TW"/>
              </w:rPr>
            </w:rPrChange>
          </w:rPr>
          <w:t xml:space="preserve">As </w:t>
        </w:r>
        <w:proofErr w:type="spellStart"/>
        <w:r w:rsidR="000C4AB7" w:rsidRPr="000C4AB7">
          <w:rPr>
            <w:rStyle w:val="Hyperlink1"/>
            <w:b/>
            <w:lang w:val="es-ES_tradnl" w:eastAsia="zh-TW"/>
            <w:rPrChange w:id="634" w:author="Fellous, Jean-Marc - (fellous)" w:date="2021-09-10T11:33:00Z">
              <w:rPr>
                <w:rStyle w:val="Hyperlink1"/>
                <w:lang w:val="es-ES_tradnl" w:eastAsia="zh-TW"/>
              </w:rPr>
            </w:rPrChange>
          </w:rPr>
          <w:t>with</w:t>
        </w:r>
      </w:ins>
      <w:proofErr w:type="spellEnd"/>
      <w:ins w:id="635" w:author="Yi Wei" w:date="2021-07-11T03:19:00Z">
        <w:r w:rsidR="00A471CF" w:rsidRPr="000C4AB7">
          <w:rPr>
            <w:rStyle w:val="Hyperlink1"/>
            <w:b/>
            <w:lang w:eastAsia="zh-TW"/>
            <w:rPrChange w:id="636" w:author="Fellous, Jean-Marc - (fellous)" w:date="2021-09-10T11:33:00Z">
              <w:rPr>
                <w:rStyle w:val="Hyperlink1"/>
                <w:lang w:eastAsia="zh-TW"/>
              </w:rPr>
            </w:rPrChange>
          </w:rPr>
          <w:t xml:space="preserve"> humans, rats</w:t>
        </w:r>
      </w:ins>
      <w:ins w:id="637" w:author="Yi Wei" w:date="2021-07-11T03:16:00Z">
        <w:r w:rsidRPr="000C4AB7">
          <w:rPr>
            <w:rStyle w:val="Hyperlink1"/>
            <w:b/>
            <w:lang w:eastAsia="zh-TW"/>
            <w:rPrChange w:id="638" w:author="Fellous, Jean-Marc - (fellous)" w:date="2021-09-10T11:33:00Z">
              <w:rPr>
                <w:rStyle w:val="Hyperlink1"/>
                <w:lang w:eastAsia="zh-TW"/>
              </w:rPr>
            </w:rPrChange>
          </w:rPr>
          <w:t xml:space="preserve"> can adapt the extent to</w:t>
        </w:r>
      </w:ins>
      <w:ins w:id="639" w:author="Yi Wei" w:date="2021-07-11T03:17:00Z">
        <w:r w:rsidRPr="000C4AB7">
          <w:rPr>
            <w:rStyle w:val="Hyperlink1"/>
            <w:b/>
            <w:lang w:eastAsia="zh-TW"/>
            <w:rPrChange w:id="640" w:author="Fellous, Jean-Marc - (fellous)" w:date="2021-09-10T11:33:00Z">
              <w:rPr>
                <w:rStyle w:val="Hyperlink1"/>
                <w:lang w:eastAsia="zh-TW"/>
              </w:rPr>
            </w:rPrChange>
          </w:rPr>
          <w:t xml:space="preserve"> which they explore based on the reward of the guided choice.</w:t>
        </w:r>
      </w:ins>
      <w:ins w:id="641" w:author="Yi Wei" w:date="2021-07-11T03:19:00Z">
        <w:r w:rsidR="00A471CF">
          <w:rPr>
            <w:rStyle w:val="Hyperlink1"/>
            <w:lang w:eastAsia="zh-TW"/>
          </w:rPr>
          <w:t xml:space="preserve"> </w:t>
        </w:r>
      </w:ins>
    </w:p>
    <w:p w14:paraId="53C87CA8" w14:textId="37B570C2" w:rsidR="00DF6CF8" w:rsidRDefault="004172B0">
      <w:pPr>
        <w:pStyle w:val="Body"/>
        <w:spacing w:before="100" w:after="100"/>
        <w:rPr>
          <w:ins w:id="642" w:author="Yi Wei" w:date="2021-07-11T03:35:00Z"/>
          <w:rStyle w:val="Hyperlink1"/>
          <w:lang w:eastAsia="zh-TW"/>
        </w:rPr>
      </w:pPr>
      <w:r>
        <w:rPr>
          <w:rStyle w:val="Hyperlink1"/>
        </w:rPr>
        <w:t xml:space="preserve">We computed the probability of </w:t>
      </w:r>
      <w:ins w:id="643" w:author="Fellous, Jean-Marc - (fellous)" w:date="2021-09-10T11:35:00Z">
        <w:r w:rsidR="00047D40">
          <w:rPr>
            <w:rStyle w:val="Hyperlink1"/>
          </w:rPr>
          <w:t xml:space="preserve">freely </w:t>
        </w:r>
      </w:ins>
      <w:r>
        <w:rPr>
          <w:rStyle w:val="Hyperlink1"/>
        </w:rPr>
        <w:t xml:space="preserve">choosing </w:t>
      </w:r>
      <w:del w:id="644" w:author="Yi Wei" w:date="2021-07-11T03:20:00Z">
        <w:r w:rsidDel="00A471CF">
          <w:rPr>
            <w:rStyle w:val="Hyperlink1"/>
          </w:rPr>
          <w:delText>a different</w:delText>
        </w:r>
      </w:del>
      <w:ins w:id="645" w:author="Yi Wei" w:date="2021-07-11T03:20:00Z">
        <w:r w:rsidR="00A471CF">
          <w:rPr>
            <w:rStyle w:val="Hyperlink1"/>
          </w:rPr>
          <w:t xml:space="preserve">the </w:t>
        </w:r>
        <w:del w:id="646" w:author="Fellous, Jean-Marc - (fellous)" w:date="2021-09-10T11:34:00Z">
          <w:r w:rsidR="00A471CF" w:rsidDel="000C4AB7">
            <w:rPr>
              <w:rStyle w:val="Hyperlink1"/>
            </w:rPr>
            <w:delText>alternative</w:delText>
          </w:r>
        </w:del>
      </w:ins>
      <w:del w:id="647" w:author="Fellous, Jean-Marc - (fellous)" w:date="2021-09-10T11:34:00Z">
        <w:r w:rsidDel="000C4AB7">
          <w:rPr>
            <w:rStyle w:val="Hyperlink1"/>
          </w:rPr>
          <w:delText xml:space="preserve"> </w:delText>
        </w:r>
      </w:del>
      <w:r>
        <w:rPr>
          <w:rStyle w:val="Hyperlink1"/>
        </w:rPr>
        <w:t>bandit</w:t>
      </w:r>
      <w:ins w:id="648" w:author="Yi Wei" w:date="2021-07-11T03:20:00Z">
        <w:r w:rsidR="00A471CF">
          <w:rPr>
            <w:rStyle w:val="Hyperlink1"/>
          </w:rPr>
          <w:t xml:space="preserve"> </w:t>
        </w:r>
      </w:ins>
      <w:del w:id="649" w:author="Yi Wei" w:date="2021-07-11T03:20:00Z">
        <w:r w:rsidDel="00A471CF">
          <w:rPr>
            <w:rStyle w:val="Hyperlink1"/>
          </w:rPr>
          <w:delText xml:space="preserve"> </w:delText>
        </w:r>
      </w:del>
      <w:del w:id="650" w:author="Fellous, Jean-Marc - (fellous)" w:date="2021-09-10T11:35:00Z">
        <w:r w:rsidDel="000C4AB7">
          <w:rPr>
            <w:rStyle w:val="Hyperlink1"/>
          </w:rPr>
          <w:delText>than the one</w:delText>
        </w:r>
      </w:del>
      <w:ins w:id="651" w:author="Fellous, Jean-Marc - (fellous)" w:date="2021-09-10T11:35:00Z">
        <w:r w:rsidR="000C4AB7">
          <w:rPr>
            <w:rStyle w:val="Hyperlink1"/>
          </w:rPr>
          <w:t>that was not selected</w:t>
        </w:r>
        <w:r w:rsidR="00047D40">
          <w:rPr>
            <w:rStyle w:val="Hyperlink1"/>
          </w:rPr>
          <w:t xml:space="preserve"> when</w:t>
        </w:r>
      </w:ins>
      <w:r>
        <w:rPr>
          <w:rStyle w:val="Hyperlink1"/>
        </w:rPr>
        <w:t xml:space="preserve"> they were guided </w:t>
      </w:r>
      <w:del w:id="652" w:author="Fellous, Jean-Marc - (fellous)" w:date="2021-09-10T11:35:00Z">
        <w:r w:rsidDel="00047D40">
          <w:rPr>
            <w:rStyle w:val="Hyperlink1"/>
          </w:rPr>
          <w:delText xml:space="preserve">to </w:delText>
        </w:r>
      </w:del>
      <w:del w:id="653" w:author="Fellous, Jean-Marc - (fellous)" w:date="2021-09-10T11:36:00Z">
        <w:r w:rsidDel="00047D40">
          <w:rPr>
            <w:rStyle w:val="Hyperlink1"/>
          </w:rPr>
          <w:delText xml:space="preserve">during their first free choice </w:delText>
        </w:r>
      </w:del>
      <w:r>
        <w:rPr>
          <w:rStyle w:val="Hyperlink1"/>
        </w:rPr>
        <w:t>(</w:t>
      </w:r>
      <w:proofErr w:type="gramStart"/>
      <w:r>
        <w:rPr>
          <w:rStyle w:val="Hyperlink1"/>
        </w:rPr>
        <w:t>p(</w:t>
      </w:r>
      <w:proofErr w:type="gramEnd"/>
      <w:r>
        <w:rPr>
          <w:rStyle w:val="Hyperlink1"/>
        </w:rPr>
        <w:t>switch)</w:t>
      </w:r>
      <w:ins w:id="654" w:author="Fellous, Jean-Marc - (fellous)" w:date="2021-09-10T11:38:00Z">
        <w:r w:rsidR="00047D40">
          <w:rPr>
            <w:rStyle w:val="Hyperlink1"/>
          </w:rPr>
          <w:t xml:space="preserve"> at the first free choice available</w:t>
        </w:r>
      </w:ins>
      <w:r>
        <w:rPr>
          <w:rStyle w:val="Hyperlink1"/>
        </w:rPr>
        <w:t>, Fig</w:t>
      </w:r>
      <w:ins w:id="655" w:author="Yi Wei" w:date="2021-07-11T03:24:00Z">
        <w:r w:rsidR="00DF6CF8">
          <w:rPr>
            <w:rStyle w:val="Hyperlink1"/>
          </w:rPr>
          <w:t>ure</w:t>
        </w:r>
      </w:ins>
      <w:r>
        <w:rPr>
          <w:rStyle w:val="Hyperlink1"/>
        </w:rPr>
        <w:t xml:space="preserve"> </w:t>
      </w:r>
      <w:ins w:id="656" w:author="Yi Wei" w:date="2021-07-11T03:20:00Z">
        <w:r w:rsidR="00A471CF">
          <w:rPr>
            <w:rStyle w:val="Hyperlink1"/>
          </w:rPr>
          <w:t>3</w:t>
        </w:r>
      </w:ins>
      <w:ins w:id="657" w:author="Fellous, Jean-Marc - (fellous)" w:date="2021-09-10T11:36:00Z">
        <w:r w:rsidR="00047D40">
          <w:rPr>
            <w:rStyle w:val="Hyperlink1"/>
          </w:rPr>
          <w:t>B right</w:t>
        </w:r>
      </w:ins>
      <w:del w:id="658" w:author="Yi Wei" w:date="2021-07-11T03:20:00Z">
        <w:r w:rsidDel="00A471CF">
          <w:rPr>
            <w:rStyle w:val="Hyperlink1"/>
          </w:rPr>
          <w:delText>4</w:delText>
        </w:r>
      </w:del>
      <w:r>
        <w:rPr>
          <w:rStyle w:val="Hyperlink1"/>
        </w:rPr>
        <w:t xml:space="preserve">) as a function of the reward size during the guided trial. We found that rats were very likely to explore </w:t>
      </w:r>
      <w:del w:id="659" w:author="Yi Wei" w:date="2021-07-11T03:20:00Z">
        <w:r w:rsidDel="00B54B31">
          <w:rPr>
            <w:rStyle w:val="Hyperlink1"/>
          </w:rPr>
          <w:delText xml:space="preserve">the other feeder </w:delText>
        </w:r>
      </w:del>
      <w:r>
        <w:rPr>
          <w:rStyle w:val="Hyperlink1"/>
        </w:rPr>
        <w:t xml:space="preserve">if they obtained a low reward during the guided trials (e.g. 0 drops, mean = 95.4% Fig </w:t>
      </w:r>
      <w:ins w:id="660" w:author="Yi Wei" w:date="2021-07-11T03:22:00Z">
        <w:r w:rsidR="00DF6CF8">
          <w:rPr>
            <w:rStyle w:val="Hyperlink1"/>
          </w:rPr>
          <w:t>3</w:t>
        </w:r>
      </w:ins>
      <w:del w:id="661" w:author="Fellous, Jean-Marc - (fellous)" w:date="2021-09-10T11:37:00Z">
        <w:r w:rsidDel="00047D40">
          <w:rPr>
            <w:rStyle w:val="Hyperlink1"/>
          </w:rPr>
          <w:delText>4A</w:delText>
        </w:r>
      </w:del>
      <w:ins w:id="662" w:author="Fellous, Jean-Marc - (fellous)" w:date="2021-09-10T11:37:00Z">
        <w:r w:rsidR="00047D40">
          <w:rPr>
            <w:rStyle w:val="Hyperlink1"/>
          </w:rPr>
          <w:t>B right</w:t>
        </w:r>
      </w:ins>
      <w:r>
        <w:rPr>
          <w:rStyle w:val="Hyperlink1"/>
        </w:rPr>
        <w:t>), and were very unlikely to switch if they obtained a large reward (e.g. 5 drops</w:t>
      </w:r>
      <w:ins w:id="663" w:author="Fellous, Jean-Marc - (fellous)" w:date="2021-09-10T11:38:00Z">
        <w:r w:rsidR="00047D40">
          <w:rPr>
            <w:rStyle w:val="Hyperlink1"/>
          </w:rPr>
          <w:t>, about 30%,</w:t>
        </w:r>
      </w:ins>
      <w:r>
        <w:rPr>
          <w:rStyle w:val="Hyperlink1"/>
        </w:rPr>
        <w:t xml:space="preserve"> Fig </w:t>
      </w:r>
      <w:ins w:id="664" w:author="Yi Wei" w:date="2021-07-11T03:22:00Z">
        <w:r w:rsidR="00DF6CF8">
          <w:rPr>
            <w:rStyle w:val="Hyperlink1"/>
          </w:rPr>
          <w:t>3</w:t>
        </w:r>
      </w:ins>
      <w:del w:id="665" w:author="Fellous, Jean-Marc - (fellous)" w:date="2021-09-10T11:38:00Z">
        <w:r w:rsidDel="00047D40">
          <w:rPr>
            <w:rStyle w:val="Hyperlink1"/>
          </w:rPr>
          <w:delText>4A</w:delText>
        </w:r>
      </w:del>
      <w:ins w:id="666" w:author="Fellous, Jean-Marc - (fellous)" w:date="2021-09-10T11:38:00Z">
        <w:r w:rsidR="00047D40">
          <w:rPr>
            <w:rStyle w:val="Hyperlink1"/>
          </w:rPr>
          <w:t>B right</w:t>
        </w:r>
      </w:ins>
      <w:r>
        <w:rPr>
          <w:rStyle w:val="Hyperlink1"/>
        </w:rPr>
        <w:t>).</w:t>
      </w:r>
      <w:ins w:id="667" w:author="Yi Wei" w:date="2021-07-11T03:22:00Z">
        <w:r w:rsidR="00DF6CF8">
          <w:rPr>
            <w:rStyle w:val="Hyperlink1"/>
          </w:rPr>
          <w:t xml:space="preserve"> When rats </w:t>
        </w:r>
      </w:ins>
      <w:ins w:id="668" w:author="Yi Wei" w:date="2021-07-11T03:23:00Z">
        <w:del w:id="669" w:author="Fellous, Jean-Marc - (fellous)" w:date="2021-09-10T11:39:00Z">
          <w:r w:rsidR="00DF6CF8" w:rsidDel="00047D40">
            <w:rPr>
              <w:rStyle w:val="Hyperlink1"/>
            </w:rPr>
            <w:delText>are</w:delText>
          </w:r>
        </w:del>
      </w:ins>
      <w:ins w:id="670" w:author="Fellous, Jean-Marc - (fellous)" w:date="2021-09-10T11:39:00Z">
        <w:r w:rsidR="00047D40">
          <w:rPr>
            <w:rStyle w:val="Hyperlink1"/>
          </w:rPr>
          <w:t>were</w:t>
        </w:r>
      </w:ins>
      <w:ins w:id="671" w:author="Yi Wei" w:date="2021-07-11T03:23:00Z">
        <w:r w:rsidR="00DF6CF8">
          <w:rPr>
            <w:rStyle w:val="Hyperlink1"/>
          </w:rPr>
          <w:t xml:space="preserve"> guided to the option with a objective</w:t>
        </w:r>
      </w:ins>
      <w:ins w:id="672" w:author="Fellous, Jean-Marc - (fellous)" w:date="2021-09-10T11:43:00Z">
        <w:r w:rsidR="00047D40">
          <w:rPr>
            <w:rStyle w:val="Hyperlink1"/>
          </w:rPr>
          <w:t>ly</w:t>
        </w:r>
      </w:ins>
      <w:ins w:id="673" w:author="Yi Wei" w:date="2021-07-11T03:23:00Z">
        <w:r w:rsidR="00DF6CF8">
          <w:rPr>
            <w:rStyle w:val="Hyperlink1"/>
          </w:rPr>
          <w:t xml:space="preserve"> lower reward, rats switch their choices at more than </w:t>
        </w:r>
      </w:ins>
      <w:ins w:id="674" w:author="Yi Wei" w:date="2021-07-11T03:24:00Z">
        <w:r w:rsidR="00DF6CF8">
          <w:rPr>
            <w:rStyle w:val="Hyperlink1"/>
          </w:rPr>
          <w:t>6</w:t>
        </w:r>
      </w:ins>
      <w:ins w:id="675" w:author="Yi Wei" w:date="2021-07-11T03:23:00Z">
        <w:r w:rsidR="00DF6CF8">
          <w:rPr>
            <w:rStyle w:val="Hyperlink1"/>
          </w:rPr>
          <w:t xml:space="preserve">0% in the first free </w:t>
        </w:r>
      </w:ins>
      <w:ins w:id="676" w:author="Yi Wei" w:date="2021-07-11T03:24:00Z">
        <w:r w:rsidR="00DF6CF8">
          <w:rPr>
            <w:rStyle w:val="Hyperlink1"/>
          </w:rPr>
          <w:t>choice (Figure 4</w:t>
        </w:r>
      </w:ins>
      <w:ins w:id="677" w:author="Fellous, Jean-Marc - (fellous)" w:date="2021-09-10T11:43:00Z">
        <w:r w:rsidR="00047D40">
          <w:rPr>
            <w:rStyle w:val="Hyperlink1"/>
          </w:rPr>
          <w:t>B left</w:t>
        </w:r>
      </w:ins>
      <w:ins w:id="678" w:author="Yi Wei" w:date="2021-07-11T03:24:00Z">
        <w:r w:rsidR="00DF6CF8">
          <w:rPr>
            <w:rStyle w:val="Hyperlink1"/>
          </w:rPr>
          <w:t xml:space="preserve">, </w:t>
        </w:r>
        <w:del w:id="679" w:author="Fellous, Jean-Marc - (fellous)" w:date="2021-09-10T11:43:00Z">
          <w:r w:rsidR="00DF6CF8" w:rsidDel="00047D40">
            <w:rPr>
              <w:rStyle w:val="Hyperlink1"/>
            </w:rPr>
            <w:delText>RD</w:delText>
          </w:r>
        </w:del>
      </w:ins>
      <w:ins w:id="680" w:author="Fellous, Jean-Marc - (fellous)" w:date="2021-09-10T11:43:00Z">
        <w:r w:rsidR="00047D40">
          <w:rPr>
            <w:rStyle w:val="Hyperlink1"/>
          </w:rPr>
          <w:t>trial 1, h=1</w:t>
        </w:r>
        <w:proofErr w:type="gramStart"/>
        <w:r w:rsidR="00047D40">
          <w:rPr>
            <w:rStyle w:val="Hyperlink1"/>
          </w:rPr>
          <w:t>,6,15</w:t>
        </w:r>
        <w:proofErr w:type="gramEnd"/>
        <w:r w:rsidR="00047D40">
          <w:rPr>
            <w:rStyle w:val="Hyperlink1"/>
          </w:rPr>
          <w:t xml:space="preserve"> bad</w:t>
        </w:r>
      </w:ins>
      <w:ins w:id="681" w:author="Yi Wei" w:date="2021-07-11T03:24:00Z">
        <w:r w:rsidR="00DF6CF8">
          <w:rPr>
            <w:rStyle w:val="Hyperlink1"/>
          </w:rPr>
          <w:t>), whereas if they are guided to options with objective</w:t>
        </w:r>
      </w:ins>
      <w:ins w:id="682" w:author="Fellous, Jean-Marc - (fellous)" w:date="2021-09-10T11:43:00Z">
        <w:r w:rsidR="00047D40">
          <w:rPr>
            <w:rStyle w:val="Hyperlink1"/>
          </w:rPr>
          <w:t>ly</w:t>
        </w:r>
      </w:ins>
      <w:ins w:id="683" w:author="Yi Wei" w:date="2021-07-11T03:24:00Z">
        <w:r w:rsidR="00DF6CF8">
          <w:rPr>
            <w:rStyle w:val="Hyperlink1"/>
          </w:rPr>
          <w:t xml:space="preserve"> higher rewards, they only switch around 40% in the first free choice</w:t>
        </w:r>
      </w:ins>
      <w:ins w:id="684" w:author="Fellous, Jean-Marc - (fellous)" w:date="2021-09-10T11:45:00Z">
        <w:r w:rsidR="00883210">
          <w:rPr>
            <w:rStyle w:val="Hyperlink1"/>
          </w:rPr>
          <w:t xml:space="preserve"> (Figure 4B, left, h=1,6,15 good)</w:t>
        </w:r>
      </w:ins>
      <w:ins w:id="685" w:author="Yi Wei" w:date="2021-07-11T03:24:00Z">
        <w:r w:rsidR="00DF6CF8">
          <w:rPr>
            <w:rStyle w:val="Hyperlink1"/>
          </w:rPr>
          <w:t xml:space="preserve">. </w:t>
        </w:r>
      </w:ins>
      <w:ins w:id="686" w:author="Yi Wei" w:date="2021-07-11T03:25:00Z">
        <w:r w:rsidR="00DF6CF8">
          <w:rPr>
            <w:rStyle w:val="Hyperlink1"/>
          </w:rPr>
          <w:t xml:space="preserve">Humans switch 80% on a suboptimal guided reward, and </w:t>
        </w:r>
      </w:ins>
      <w:ins w:id="687" w:author="Yi Wei" w:date="2021-07-11T03:26:00Z">
        <w:r w:rsidR="00DF6CF8">
          <w:rPr>
            <w:rStyle w:val="Hyperlink1"/>
          </w:rPr>
          <w:t xml:space="preserve">~50% on the optimal guided </w:t>
        </w:r>
        <w:commentRangeStart w:id="688"/>
        <w:r w:rsidR="00DF6CF8">
          <w:rPr>
            <w:rStyle w:val="Hyperlink1"/>
          </w:rPr>
          <w:t>reward</w:t>
        </w:r>
      </w:ins>
      <w:commentRangeEnd w:id="688"/>
      <w:ins w:id="689" w:author="Yi Wei" w:date="2021-07-11T03:27:00Z">
        <w:r w:rsidR="00DF6CF8">
          <w:rPr>
            <w:rStyle w:val="CommentReference"/>
            <w:rFonts w:ascii="Times New Roman" w:hAnsi="Times New Roman" w:cs="Times New Roman"/>
            <w:color w:val="auto"/>
            <w14:textOutline w14:w="0" w14:cap="rnd" w14:cmpd="sng" w14:algn="ctr">
              <w14:noFill/>
              <w14:prstDash w14:val="solid"/>
              <w14:bevel/>
            </w14:textOutline>
          </w:rPr>
          <w:commentReference w:id="688"/>
        </w:r>
      </w:ins>
      <w:ins w:id="690" w:author="Fellous, Jean-Marc - (fellous)" w:date="2021-09-10T11:46:00Z">
        <w:r w:rsidR="00883210">
          <w:rPr>
            <w:rStyle w:val="Hyperlink1"/>
          </w:rPr>
          <w:t xml:space="preserve"> (Figure 4A Left)</w:t>
        </w:r>
      </w:ins>
      <w:ins w:id="691" w:author="Yi Wei" w:date="2021-07-11T03:26:00Z">
        <w:r w:rsidR="00DF6CF8">
          <w:rPr>
            <w:rStyle w:val="Hyperlink1"/>
          </w:rPr>
          <w:t xml:space="preserve">. </w:t>
        </w:r>
      </w:ins>
      <w:ins w:id="692" w:author="Yi Wei" w:date="2021-07-11T03:28:00Z">
        <w:r w:rsidR="00BC3BEC">
          <w:rPr>
            <w:rStyle w:val="Hyperlink1"/>
          </w:rPr>
          <w:t xml:space="preserve">Interestingly, when guided to a bad option at first, both rats and humans show a better </w:t>
        </w:r>
      </w:ins>
      <w:ins w:id="693" w:author="Yi Wei" w:date="2021-07-11T03:29:00Z">
        <w:r w:rsidR="00BC3BEC">
          <w:rPr>
            <w:rStyle w:val="Hyperlink1"/>
          </w:rPr>
          <w:t>accuracy in later trials compared to when guided to a good option (Figure 4</w:t>
        </w:r>
      </w:ins>
      <w:ins w:id="694" w:author="Fellous, Jean-Marc - (fellous)" w:date="2021-09-10T11:47:00Z">
        <w:r w:rsidR="00883210">
          <w:rPr>
            <w:rStyle w:val="Hyperlink1"/>
          </w:rPr>
          <w:t>A and 4B left</w:t>
        </w:r>
      </w:ins>
      <w:ins w:id="695" w:author="Yi Wei" w:date="2021-07-11T03:29:00Z">
        <w:del w:id="696" w:author="Fellous, Jean-Marc - (fellous)" w:date="2021-09-10T11:47:00Z">
          <w:r w:rsidR="00BC3BEC" w:rsidDel="00883210">
            <w:rPr>
              <w:rStyle w:val="Hyperlink1"/>
            </w:rPr>
            <w:delText xml:space="preserve"> LU, LD</w:delText>
          </w:r>
        </w:del>
        <w:r w:rsidR="00BC3BEC">
          <w:rPr>
            <w:rStyle w:val="Hyperlink1"/>
          </w:rPr>
          <w:t>).</w:t>
        </w:r>
        <w:r w:rsidR="005829D1">
          <w:rPr>
            <w:rStyle w:val="Hyperlink1"/>
          </w:rPr>
          <w:t xml:space="preserve"> </w:t>
        </w:r>
        <w:r w:rsidR="006808DD">
          <w:rPr>
            <w:rStyle w:val="Hyperlink1"/>
          </w:rPr>
          <w:t xml:space="preserve">For humans, when they are guided to a good choice and switching on the </w:t>
        </w:r>
        <w:proofErr w:type="gramStart"/>
        <w:r w:rsidR="006808DD">
          <w:rPr>
            <w:rStyle w:val="Hyperlink1"/>
          </w:rPr>
          <w:t>1</w:t>
        </w:r>
        <w:r w:rsidR="006808DD" w:rsidRPr="006808DD">
          <w:rPr>
            <w:rStyle w:val="Hyperlink1"/>
            <w:vertAlign w:val="superscript"/>
            <w:rPrChange w:id="697" w:author="Yi Wei" w:date="2021-07-11T03:29:00Z">
              <w:rPr>
                <w:rStyle w:val="Hyperlink1"/>
              </w:rPr>
            </w:rPrChange>
          </w:rPr>
          <w:t>st</w:t>
        </w:r>
        <w:proofErr w:type="gramEnd"/>
        <w:r w:rsidR="006808DD">
          <w:rPr>
            <w:rStyle w:val="Hyperlink1"/>
          </w:rPr>
          <w:t xml:space="preserve"> free </w:t>
        </w:r>
      </w:ins>
      <w:ins w:id="698" w:author="Yi Wei" w:date="2021-07-11T03:30:00Z">
        <w:r w:rsidR="006808DD">
          <w:rPr>
            <w:rStyle w:val="Hyperlink1"/>
          </w:rPr>
          <w:t xml:space="preserve">choice to find out </w:t>
        </w:r>
        <w:r w:rsidR="006808DD">
          <w:rPr>
            <w:rStyle w:val="Hyperlink1"/>
          </w:rPr>
          <w:lastRenderedPageBreak/>
          <w:t>that the alternative is worse, they immediately switch back on the 2</w:t>
        </w:r>
        <w:r w:rsidR="006808DD" w:rsidRPr="006808DD">
          <w:rPr>
            <w:rStyle w:val="Hyperlink1"/>
            <w:vertAlign w:val="superscript"/>
            <w:rPrChange w:id="699" w:author="Yi Wei" w:date="2021-07-11T03:30:00Z">
              <w:rPr>
                <w:rStyle w:val="Hyperlink1"/>
              </w:rPr>
            </w:rPrChange>
          </w:rPr>
          <w:t>nd</w:t>
        </w:r>
        <w:r w:rsidR="006808DD">
          <w:rPr>
            <w:rStyle w:val="Hyperlink1"/>
          </w:rPr>
          <w:t xml:space="preserve"> choice (Figure 4</w:t>
        </w:r>
      </w:ins>
      <w:ins w:id="700" w:author="Fellous, Jean-Marc - (fellous)" w:date="2021-09-10T11:47:00Z">
        <w:r w:rsidR="00883210">
          <w:rPr>
            <w:rStyle w:val="Hyperlink1"/>
          </w:rPr>
          <w:t>A</w:t>
        </w:r>
      </w:ins>
      <w:ins w:id="701" w:author="Yi Wei" w:date="2021-07-11T03:30:00Z">
        <w:r w:rsidR="006808DD">
          <w:rPr>
            <w:rStyle w:val="Hyperlink1"/>
          </w:rPr>
          <w:t xml:space="preserve"> </w:t>
        </w:r>
        <w:del w:id="702" w:author="Fellous, Jean-Marc - (fellous)" w:date="2021-09-10T11:47:00Z">
          <w:r w:rsidR="006808DD" w:rsidDel="00883210">
            <w:rPr>
              <w:rStyle w:val="Hyperlink1"/>
            </w:rPr>
            <w:delText>RU</w:delText>
          </w:r>
        </w:del>
      </w:ins>
      <w:ins w:id="703" w:author="Fellous, Jean-Marc - (fellous)" w:date="2021-09-10T11:47:00Z">
        <w:r w:rsidR="00883210">
          <w:rPr>
            <w:rStyle w:val="Hyperlink1"/>
          </w:rPr>
          <w:t>Right</w:t>
        </w:r>
      </w:ins>
      <w:ins w:id="704" w:author="Yi Wei" w:date="2021-07-11T03:30:00Z">
        <w:r w:rsidR="006808DD">
          <w:rPr>
            <w:rStyle w:val="Hyperlink1"/>
          </w:rPr>
          <w:t>), we d</w:t>
        </w:r>
      </w:ins>
      <w:ins w:id="705" w:author="Fellous, Jean-Marc - (fellous)" w:date="2021-09-10T11:48:00Z">
        <w:r w:rsidR="00883210">
          <w:rPr>
            <w:rStyle w:val="Hyperlink1"/>
          </w:rPr>
          <w:t>id</w:t>
        </w:r>
      </w:ins>
      <w:ins w:id="706" w:author="Yi Wei" w:date="2021-07-11T03:30:00Z">
        <w:del w:id="707" w:author="Fellous, Jean-Marc - (fellous)" w:date="2021-09-10T11:48:00Z">
          <w:r w:rsidR="006808DD" w:rsidDel="00883210">
            <w:rPr>
              <w:rStyle w:val="Hyperlink1"/>
            </w:rPr>
            <w:delText>o</w:delText>
          </w:r>
        </w:del>
        <w:r w:rsidR="006808DD">
          <w:rPr>
            <w:rStyle w:val="Hyperlink1"/>
          </w:rPr>
          <w:t xml:space="preserve"> not see this in rats</w:t>
        </w:r>
      </w:ins>
      <w:ins w:id="708" w:author="Fellous, Jean-Marc - (fellous)" w:date="2021-09-10T11:49:00Z">
        <w:r w:rsidR="00883210">
          <w:rPr>
            <w:rStyle w:val="Hyperlink1"/>
          </w:rPr>
          <w:t>, perhaps due to their limited working memory capacity</w:t>
        </w:r>
      </w:ins>
      <w:ins w:id="709" w:author="Yi Wei" w:date="2021-07-11T03:30:00Z">
        <w:r w:rsidR="006808DD">
          <w:rPr>
            <w:rStyle w:val="Hyperlink1"/>
          </w:rPr>
          <w:t>.</w:t>
        </w:r>
      </w:ins>
      <w:ins w:id="710" w:author="Yi Wei" w:date="2021-07-11T03:33:00Z">
        <w:r w:rsidR="00FD6DAD">
          <w:rPr>
            <w:rStyle w:val="Hyperlink1"/>
          </w:rPr>
          <w:t xml:space="preserve"> </w:t>
        </w:r>
        <w:r w:rsidR="00FD6DAD">
          <w:rPr>
            <w:rStyle w:val="Hyperlink1"/>
            <w:rFonts w:hint="eastAsia"/>
            <w:lang w:eastAsia="zh-TW"/>
          </w:rPr>
          <w:t>Unlike</w:t>
        </w:r>
        <w:r w:rsidR="00FD6DAD">
          <w:rPr>
            <w:rStyle w:val="Hyperlink1"/>
            <w:lang w:eastAsia="zh-TW"/>
          </w:rPr>
          <w:t xml:space="preserve"> </w:t>
        </w:r>
      </w:ins>
      <w:ins w:id="711" w:author="Fellous, Jean-Marc - (fellous)" w:date="2021-09-10T11:49:00Z">
        <w:r w:rsidR="00883210">
          <w:rPr>
            <w:rStyle w:val="Hyperlink1"/>
            <w:lang w:eastAsia="zh-TW"/>
          </w:rPr>
          <w:t xml:space="preserve">in </w:t>
        </w:r>
      </w:ins>
      <w:ins w:id="712" w:author="Yi Wei" w:date="2021-07-11T03:33:00Z">
        <w:r w:rsidR="00FD6DAD">
          <w:rPr>
            <w:rStyle w:val="Hyperlink1"/>
            <w:lang w:eastAsia="zh-TW"/>
          </w:rPr>
          <w:t xml:space="preserve">probabilistic tasks, we showed that rats </w:t>
        </w:r>
        <w:proofErr w:type="gramStart"/>
        <w:r w:rsidR="00FD6DAD">
          <w:rPr>
            <w:rStyle w:val="Hyperlink1"/>
            <w:lang w:eastAsia="zh-TW"/>
          </w:rPr>
          <w:t>can</w:t>
        </w:r>
        <w:proofErr w:type="gramEnd"/>
        <w:r w:rsidR="00FD6DAD">
          <w:rPr>
            <w:rStyle w:val="Hyperlink1"/>
            <w:lang w:eastAsia="zh-TW"/>
          </w:rPr>
          <w:t xml:space="preserve"> use prior information to explore in a win-stay</w:t>
        </w:r>
      </w:ins>
      <w:ins w:id="713" w:author="Fellous, Jean-Marc - (fellous)" w:date="2021-09-10T11:49:00Z">
        <w:r w:rsidR="00883210">
          <w:rPr>
            <w:rStyle w:val="Hyperlink1"/>
            <w:lang w:eastAsia="zh-TW"/>
          </w:rPr>
          <w:t>/</w:t>
        </w:r>
      </w:ins>
      <w:ins w:id="714" w:author="Yi Wei" w:date="2021-07-11T03:33:00Z">
        <w:del w:id="715" w:author="Fellous, Jean-Marc - (fellous)" w:date="2021-09-10T11:49:00Z">
          <w:r w:rsidR="00FD6DAD" w:rsidDel="00883210">
            <w:rPr>
              <w:rStyle w:val="Hyperlink1"/>
              <w:lang w:eastAsia="zh-TW"/>
            </w:rPr>
            <w:delText xml:space="preserve"> </w:delText>
          </w:r>
        </w:del>
        <w:r w:rsidR="00FD6DAD">
          <w:rPr>
            <w:rStyle w:val="Hyperlink1"/>
            <w:lang w:eastAsia="zh-TW"/>
          </w:rPr>
          <w:t xml:space="preserve">lose-shift fashion. Both “stay” and “shift” </w:t>
        </w:r>
      </w:ins>
      <w:ins w:id="716" w:author="Yi Wei" w:date="2021-07-11T03:34:00Z">
        <w:r w:rsidR="00FD6DAD">
          <w:rPr>
            <w:rStyle w:val="Hyperlink1"/>
            <w:lang w:eastAsia="zh-TW"/>
          </w:rPr>
          <w:t>are outcomes of a comparison between the current reward and a prior threshold, and are not directly associated with a gain of reward vs an absence of reward, as in t</w:t>
        </w:r>
      </w:ins>
      <w:ins w:id="717" w:author="Yi Wei" w:date="2021-07-11T03:35:00Z">
        <w:r w:rsidR="00FD6DAD">
          <w:rPr>
            <w:rStyle w:val="Hyperlink1"/>
            <w:lang w:eastAsia="zh-TW"/>
          </w:rPr>
          <w:t xml:space="preserve">he probabilistic exploration tasks. </w:t>
        </w:r>
      </w:ins>
      <w:del w:id="718" w:author="Yi Wei" w:date="2021-07-11T03:24:00Z">
        <w:r w:rsidDel="00DF6CF8">
          <w:rPr>
            <w:rStyle w:val="Hyperlink1"/>
          </w:rPr>
          <w:delText xml:space="preserve"> </w:delText>
        </w:r>
      </w:del>
    </w:p>
    <w:p w14:paraId="1385CDAF" w14:textId="0F3065C1" w:rsidR="00FF2A29" w:rsidRDefault="00FF2A29">
      <w:pPr>
        <w:pStyle w:val="Body"/>
        <w:spacing w:before="100" w:after="100"/>
        <w:rPr>
          <w:ins w:id="719" w:author="Yi Wei" w:date="2021-07-11T03:35:00Z"/>
          <w:rStyle w:val="Hyperlink1"/>
          <w:lang w:eastAsia="zh-TW"/>
        </w:rPr>
      </w:pPr>
    </w:p>
    <w:p w14:paraId="43AEC958" w14:textId="2BCA4D10" w:rsidR="001A6A7A" w:rsidRPr="00722473" w:rsidRDefault="0044136F" w:rsidP="001A6A7A">
      <w:pPr>
        <w:pStyle w:val="Body"/>
        <w:rPr>
          <w:ins w:id="720" w:author="Yi Wei" w:date="2021-07-11T03:35:00Z"/>
          <w:b/>
          <w:bCs/>
          <w:u w:val="single"/>
        </w:rPr>
      </w:pPr>
      <w:ins w:id="721" w:author="Yi Wei" w:date="2021-07-11T03:35:00Z">
        <w:r>
          <w:rPr>
            <w:b/>
            <w:bCs/>
            <w:u w:val="single"/>
          </w:rPr>
          <w:t>Humans explore more</w:t>
        </w:r>
      </w:ins>
      <w:ins w:id="722" w:author="Fellous, Jean-Marc - (fellous)" w:date="2021-09-10T11:51:00Z">
        <w:r w:rsidR="00504634">
          <w:rPr>
            <w:b/>
            <w:bCs/>
            <w:u w:val="single"/>
          </w:rPr>
          <w:t xml:space="preserve"> than rats</w:t>
        </w:r>
      </w:ins>
      <w:ins w:id="723" w:author="Yi Wei" w:date="2021-07-11T03:35:00Z">
        <w:r>
          <w:rPr>
            <w:b/>
            <w:bCs/>
            <w:u w:val="single"/>
          </w:rPr>
          <w:t xml:space="preserve"> in longer </w:t>
        </w:r>
        <w:proofErr w:type="gramStart"/>
        <w:r>
          <w:rPr>
            <w:b/>
            <w:bCs/>
            <w:u w:val="single"/>
          </w:rPr>
          <w:t>horizon</w:t>
        </w:r>
      </w:ins>
      <w:ins w:id="724" w:author="Yi Wei" w:date="2021-07-11T03:36:00Z">
        <w:r>
          <w:rPr>
            <w:b/>
            <w:bCs/>
            <w:u w:val="single"/>
          </w:rPr>
          <w:t>s,</w:t>
        </w:r>
        <w:del w:id="725" w:author="Fellous, Jean-Marc - (fellous)" w:date="2021-09-10T11:51:00Z">
          <w:r w:rsidDel="00504634">
            <w:rPr>
              <w:b/>
              <w:bCs/>
              <w:u w:val="single"/>
            </w:rPr>
            <w:delText xml:space="preserve"> whereas rats explore less (if not the same) in longer horizons</w:delText>
          </w:r>
        </w:del>
        <w:r>
          <w:rPr>
            <w:b/>
            <w:bCs/>
            <w:u w:val="single"/>
          </w:rPr>
          <w:t>.</w:t>
        </w:r>
        <w:proofErr w:type="gramEnd"/>
        <w:r w:rsidR="00F94182">
          <w:rPr>
            <w:b/>
            <w:bCs/>
            <w:u w:val="single"/>
          </w:rPr>
          <w:t xml:space="preserve"> Humans </w:t>
        </w:r>
      </w:ins>
      <w:ins w:id="726" w:author="Yi Wei" w:date="2021-07-11T03:37:00Z">
        <w:r w:rsidR="00F94182">
          <w:rPr>
            <w:b/>
            <w:bCs/>
            <w:u w:val="single"/>
          </w:rPr>
          <w:t xml:space="preserve">behave more unpredictably </w:t>
        </w:r>
      </w:ins>
      <w:ins w:id="727" w:author="Fellous, Jean-Marc - (fellous)" w:date="2021-09-10T11:51:00Z">
        <w:r w:rsidR="00504634">
          <w:rPr>
            <w:b/>
            <w:bCs/>
            <w:u w:val="single"/>
          </w:rPr>
          <w:t xml:space="preserve">than rats </w:t>
        </w:r>
      </w:ins>
      <w:ins w:id="728" w:author="Yi Wei" w:date="2021-07-11T03:37:00Z">
        <w:r w:rsidR="00F94182">
          <w:rPr>
            <w:b/>
            <w:bCs/>
            <w:u w:val="single"/>
          </w:rPr>
          <w:t>in longer horizons (</w:t>
        </w:r>
        <w:del w:id="729" w:author="Fellous, Jean-Marc - (fellous)" w:date="2021-09-10T11:51:00Z">
          <w:r w:rsidR="00F94182" w:rsidDel="00504634">
            <w:rPr>
              <w:b/>
              <w:bCs/>
              <w:u w:val="single"/>
            </w:rPr>
            <w:delText>except</w:delText>
          </w:r>
        </w:del>
      </w:ins>
      <w:ins w:id="730" w:author="Fellous, Jean-Marc - (fellous)" w:date="2021-09-10T11:51:00Z">
        <w:r w:rsidR="00504634">
          <w:rPr>
            <w:b/>
            <w:bCs/>
            <w:u w:val="single"/>
          </w:rPr>
          <w:t>but similarly</w:t>
        </w:r>
      </w:ins>
      <w:ins w:id="731" w:author="Yi Wei" w:date="2021-07-11T03:37:00Z">
        <w:r w:rsidR="00F94182">
          <w:rPr>
            <w:b/>
            <w:bCs/>
            <w:u w:val="single"/>
          </w:rPr>
          <w:t xml:space="preserve"> for horizon 1)</w:t>
        </w:r>
        <w:del w:id="732" w:author="Fellous, Jean-Marc - (fellous)" w:date="2021-09-10T11:51:00Z">
          <w:r w:rsidR="00F94182" w:rsidDel="00504634">
            <w:rPr>
              <w:b/>
              <w:bCs/>
              <w:u w:val="single"/>
            </w:rPr>
            <w:delText xml:space="preserve">, </w:delText>
          </w:r>
          <w:commentRangeStart w:id="733"/>
          <w:r w:rsidR="00F94182" w:rsidDel="00504634">
            <w:rPr>
              <w:b/>
              <w:bCs/>
              <w:u w:val="single"/>
            </w:rPr>
            <w:delText xml:space="preserve">while </w:delText>
          </w:r>
        </w:del>
      </w:ins>
      <w:ins w:id="734" w:author="Yi Wei" w:date="2021-07-11T03:38:00Z">
        <w:del w:id="735" w:author="Fellous, Jean-Marc - (fellous)" w:date="2021-09-10T11:51:00Z">
          <w:r w:rsidR="0069462C" w:rsidDel="00504634">
            <w:rPr>
              <w:b/>
              <w:bCs/>
              <w:u w:val="single"/>
            </w:rPr>
            <w:delText>the same phenomenon is not clear in rats</w:delText>
          </w:r>
        </w:del>
        <w:r w:rsidR="0069462C">
          <w:rPr>
            <w:b/>
            <w:bCs/>
            <w:u w:val="single"/>
          </w:rPr>
          <w:t>.</w:t>
        </w:r>
        <w:commentRangeEnd w:id="733"/>
        <w:r w:rsidR="0025334A">
          <w:rPr>
            <w:rStyle w:val="CommentReference"/>
            <w:rFonts w:ascii="Times New Roman" w:hAnsi="Times New Roman" w:cs="Times New Roman"/>
            <w:color w:val="auto"/>
            <w14:textOutline w14:w="0" w14:cap="rnd" w14:cmpd="sng" w14:algn="ctr">
              <w14:noFill/>
              <w14:prstDash w14:val="solid"/>
              <w14:bevel/>
            </w14:textOutline>
          </w:rPr>
          <w:commentReference w:id="733"/>
        </w:r>
      </w:ins>
    </w:p>
    <w:p w14:paraId="3CFD1BE1" w14:textId="77777777" w:rsidR="00585144" w:rsidRDefault="00585144" w:rsidP="007614BF">
      <w:pPr>
        <w:pStyle w:val="Body"/>
        <w:rPr>
          <w:ins w:id="736" w:author="Yi Wei" w:date="2021-07-11T05:39:00Z"/>
        </w:rPr>
      </w:pPr>
    </w:p>
    <w:p w14:paraId="1459BE58" w14:textId="6936CF89" w:rsidR="00F368B0" w:rsidRDefault="00585144" w:rsidP="00F368B0">
      <w:pPr>
        <w:pStyle w:val="Body"/>
        <w:rPr>
          <w:ins w:id="737" w:author="Yi Wei" w:date="2021-07-11T05:50:00Z"/>
        </w:rPr>
      </w:pPr>
      <w:ins w:id="738" w:author="Yi Wei" w:date="2021-07-11T05:40:00Z">
        <w:r>
          <w:t>In line with previous research</w:t>
        </w:r>
        <w:del w:id="739" w:author="Fellous, Jean-Marc - (fellous)" w:date="2021-09-10T11:51:00Z">
          <w:r w:rsidDel="006047A0">
            <w:delText>es</w:delText>
          </w:r>
        </w:del>
        <w:r>
          <w:t xml:space="preserve">, </w:t>
        </w:r>
      </w:ins>
      <w:ins w:id="740" w:author="Yi Wei" w:date="2021-07-11T05:39:00Z">
        <w:r>
          <w:rPr>
            <w:rStyle w:val="Hyperlink1"/>
          </w:rPr>
          <w:t>humans switch</w:t>
        </w:r>
      </w:ins>
      <w:ins w:id="741" w:author="Fellous, Jean-Marc - (fellous)" w:date="2021-09-10T11:56:00Z">
        <w:r w:rsidR="006047A0">
          <w:rPr>
            <w:rStyle w:val="Hyperlink1"/>
          </w:rPr>
          <w:t>ed</w:t>
        </w:r>
      </w:ins>
      <w:ins w:id="742" w:author="Yi Wei" w:date="2021-07-11T05:39:00Z">
        <w:r>
          <w:rPr>
            <w:rStyle w:val="Hyperlink1"/>
          </w:rPr>
          <w:t xml:space="preserve"> more</w:t>
        </w:r>
      </w:ins>
      <w:ins w:id="743" w:author="Yi Wei" w:date="2021-07-11T05:40:00Z">
        <w:r>
          <w:rPr>
            <w:rStyle w:val="Hyperlink1"/>
          </w:rPr>
          <w:t xml:space="preserve"> in long</w:t>
        </w:r>
        <w:del w:id="744" w:author="Fellous, Jean-Marc - (fellous)" w:date="2021-09-10T11:55:00Z">
          <w:r w:rsidDel="006047A0">
            <w:rPr>
              <w:rStyle w:val="Hyperlink1"/>
            </w:rPr>
            <w:delText>er</w:delText>
          </w:r>
        </w:del>
        <w:r>
          <w:rPr>
            <w:rStyle w:val="Hyperlink1"/>
          </w:rPr>
          <w:t xml:space="preserve"> horizons</w:t>
        </w:r>
      </w:ins>
      <w:ins w:id="745" w:author="Fellous, Jean-Marc - (fellous)" w:date="2021-09-10T11:56:00Z">
        <w:r w:rsidR="006047A0">
          <w:rPr>
            <w:rStyle w:val="Hyperlink1"/>
          </w:rPr>
          <w:t xml:space="preserve"> than in shorter ones</w:t>
        </w:r>
      </w:ins>
      <w:ins w:id="746" w:author="Yi Wei" w:date="2021-07-11T05:40:00Z">
        <w:r>
          <w:rPr>
            <w:rStyle w:val="Hyperlink1"/>
          </w:rPr>
          <w:t xml:space="preserve"> (Figure 3 </w:t>
        </w:r>
      </w:ins>
      <w:ins w:id="747" w:author="Fellous, Jean-Marc - (fellous)" w:date="2021-09-10T11:55:00Z">
        <w:r w:rsidR="006047A0">
          <w:rPr>
            <w:rStyle w:val="Hyperlink1"/>
          </w:rPr>
          <w:t>3A right, h=9</w:t>
        </w:r>
        <w:proofErr w:type="gramStart"/>
        <w:r w:rsidR="006047A0">
          <w:rPr>
            <w:rStyle w:val="Hyperlink1"/>
          </w:rPr>
          <w:t>,5</w:t>
        </w:r>
        <w:proofErr w:type="gramEnd"/>
        <w:r w:rsidR="006047A0">
          <w:rPr>
            <w:rStyle w:val="Hyperlink1"/>
          </w:rPr>
          <w:t xml:space="preserve"> Vs h=1,2</w:t>
        </w:r>
      </w:ins>
      <w:ins w:id="748" w:author="Yi Wei" w:date="2021-07-11T05:40:00Z">
        <w:del w:id="749" w:author="Fellous, Jean-Marc - (fellous)" w:date="2021-09-10T11:55:00Z">
          <w:r w:rsidDel="006047A0">
            <w:rPr>
              <w:rStyle w:val="Hyperlink1"/>
            </w:rPr>
            <w:delText>RU</w:delText>
          </w:r>
        </w:del>
        <w:r>
          <w:rPr>
            <w:rStyle w:val="Hyperlink1"/>
          </w:rPr>
          <w:t>)</w:t>
        </w:r>
      </w:ins>
      <w:ins w:id="750" w:author="Yi Wei" w:date="2021-07-11T05:39:00Z">
        <w:r>
          <w:rPr>
            <w:rStyle w:val="Hyperlink1"/>
          </w:rPr>
          <w:t xml:space="preserve">, </w:t>
        </w:r>
      </w:ins>
      <w:ins w:id="751" w:author="Yi Wei" w:date="2021-07-11T05:40:00Z">
        <w:r>
          <w:rPr>
            <w:rStyle w:val="Hyperlink1"/>
          </w:rPr>
          <w:t>however</w:t>
        </w:r>
      </w:ins>
      <w:ins w:id="752" w:author="Yi Wei" w:date="2021-07-11T05:39:00Z">
        <w:r>
          <w:rPr>
            <w:rStyle w:val="Hyperlink1"/>
          </w:rPr>
          <w:t xml:space="preserve"> for rats, the long horizon condition</w:t>
        </w:r>
        <w:del w:id="753" w:author="Fellous, Jean-Marc - (fellous)" w:date="2021-09-10T11:56:00Z">
          <w:r w:rsidDel="001B4733">
            <w:rPr>
              <w:rStyle w:val="Hyperlink1"/>
            </w:rPr>
            <w:delText>s</w:delText>
          </w:r>
        </w:del>
        <w:r>
          <w:rPr>
            <w:rStyle w:val="Hyperlink1"/>
          </w:rPr>
          <w:t xml:space="preserve"> seemed to yield slightly lower probability of switching than </w:t>
        </w:r>
        <w:del w:id="754" w:author="Fellous, Jean-Marc - (fellous)" w:date="2021-09-10T11:56:00Z">
          <w:r w:rsidDel="006047A0">
            <w:rPr>
              <w:rStyle w:val="Hyperlink1"/>
            </w:rPr>
            <w:delText>in the</w:delText>
          </w:r>
        </w:del>
      </w:ins>
      <w:ins w:id="755" w:author="Fellous, Jean-Marc - (fellous)" w:date="2021-09-10T11:56:00Z">
        <w:r w:rsidR="001B4733">
          <w:rPr>
            <w:rStyle w:val="Hyperlink1"/>
          </w:rPr>
          <w:t xml:space="preserve">the </w:t>
        </w:r>
      </w:ins>
      <w:ins w:id="756" w:author="Yi Wei" w:date="2021-07-11T05:39:00Z">
        <w:del w:id="757" w:author="Fellous, Jean-Marc - (fellous)" w:date="2021-09-10T11:56:00Z">
          <w:r w:rsidDel="006047A0">
            <w:rPr>
              <w:rStyle w:val="Hyperlink1"/>
            </w:rPr>
            <w:delText xml:space="preserve"> </w:delText>
          </w:r>
        </w:del>
        <w:r>
          <w:rPr>
            <w:rStyle w:val="Hyperlink1"/>
          </w:rPr>
          <w:t>short horizon condition</w:t>
        </w:r>
      </w:ins>
      <w:ins w:id="758" w:author="Yi Wei" w:date="2021-07-11T05:40:00Z">
        <w:r>
          <w:rPr>
            <w:rStyle w:val="Hyperlink1"/>
          </w:rPr>
          <w:t xml:space="preserve"> (Figure</w:t>
        </w:r>
      </w:ins>
      <w:ins w:id="759" w:author="Fellous, Jean-Marc - (fellous)" w:date="2021-09-10T11:56:00Z">
        <w:r w:rsidR="001B4733">
          <w:rPr>
            <w:rStyle w:val="Hyperlink1"/>
          </w:rPr>
          <w:t xml:space="preserve"> 3B right, h=15 vs h=1</w:t>
        </w:r>
      </w:ins>
      <w:ins w:id="760" w:author="Yi Wei" w:date="2021-07-11T05:40:00Z">
        <w:del w:id="761" w:author="Fellous, Jean-Marc - (fellous)" w:date="2021-09-10T11:55:00Z">
          <w:r w:rsidDel="006047A0">
            <w:rPr>
              <w:rStyle w:val="Hyperlink1"/>
            </w:rPr>
            <w:delText xml:space="preserve"> 3 RD</w:delText>
          </w:r>
        </w:del>
        <w:r>
          <w:rPr>
            <w:rStyle w:val="Hyperlink1"/>
          </w:rPr>
          <w:t>)</w:t>
        </w:r>
      </w:ins>
      <w:ins w:id="762" w:author="Yi Wei" w:date="2021-07-11T05:39:00Z">
        <w:r>
          <w:rPr>
            <w:rStyle w:val="Hyperlink1"/>
          </w:rPr>
          <w:t xml:space="preserve">. This becomes clearer if the rat was only guided </w:t>
        </w:r>
        <w:del w:id="763" w:author="Fellous, Jean-Marc - (fellous)" w:date="2021-09-10T11:58:00Z">
          <w:r w:rsidDel="007B565F">
            <w:rPr>
              <w:rStyle w:val="Hyperlink1"/>
            </w:rPr>
            <w:delText>1</w:delText>
          </w:r>
        </w:del>
      </w:ins>
      <w:ins w:id="764" w:author="Fellous, Jean-Marc - (fellous)" w:date="2021-09-10T11:58:00Z">
        <w:r w:rsidR="007B565F">
          <w:rPr>
            <w:rStyle w:val="Hyperlink1"/>
          </w:rPr>
          <w:t>once</w:t>
        </w:r>
      </w:ins>
      <w:ins w:id="765" w:author="Yi Wei" w:date="2021-07-11T05:39:00Z">
        <w:r>
          <w:rPr>
            <w:rStyle w:val="Hyperlink1"/>
          </w:rPr>
          <w:t xml:space="preserve"> instead of </w:t>
        </w:r>
        <w:proofErr w:type="gramStart"/>
        <w:r>
          <w:rPr>
            <w:rStyle w:val="Hyperlink1"/>
          </w:rPr>
          <w:t>3</w:t>
        </w:r>
        <w:proofErr w:type="gramEnd"/>
        <w:r>
          <w:rPr>
            <w:rStyle w:val="Hyperlink1"/>
          </w:rPr>
          <w:t xml:space="preserve"> times </w:t>
        </w:r>
      </w:ins>
      <w:ins w:id="766" w:author="Yi Wei" w:date="2021-07-11T05:41:00Z">
        <w:r>
          <w:rPr>
            <w:rStyle w:val="Hyperlink1"/>
          </w:rPr>
          <w:t xml:space="preserve">or if both horizon conditions occur during the same session </w:t>
        </w:r>
      </w:ins>
      <w:ins w:id="767" w:author="Yi Wei" w:date="2021-07-11T05:39:00Z">
        <w:r>
          <w:rPr>
            <w:rStyle w:val="Hyperlink1"/>
          </w:rPr>
          <w:t xml:space="preserve">(Figure </w:t>
        </w:r>
      </w:ins>
      <w:ins w:id="768" w:author="Yi Wei" w:date="2021-07-11T05:41:00Z">
        <w:r>
          <w:rPr>
            <w:rStyle w:val="Hyperlink1"/>
          </w:rPr>
          <w:t>7 and 10</w:t>
        </w:r>
      </w:ins>
      <w:ins w:id="769" w:author="Yi Wei" w:date="2021-07-11T05:39:00Z">
        <w:r>
          <w:rPr>
            <w:rStyle w:val="Hyperlink1"/>
          </w:rPr>
          <w:t xml:space="preserve">). </w:t>
        </w:r>
      </w:ins>
      <w:ins w:id="770" w:author="Yi Wei" w:date="2021-07-11T05:42:00Z">
        <w:r w:rsidR="00F368B0">
          <w:rPr>
            <w:rStyle w:val="Hyperlink1"/>
          </w:rPr>
          <w:t xml:space="preserve">This can be confirmed via modeling. </w:t>
        </w:r>
        <w:r w:rsidR="00F368B0">
          <w:t xml:space="preserve">Posterior distributions over the exploitation threshold </w:t>
        </w:r>
        <m:oMath>
          <m:r>
            <w:rPr>
              <w:rFonts w:ascii="Cambria Math" w:hAnsi="Cambria Math"/>
            </w:rPr>
            <m:t>θ</m:t>
          </m:r>
        </m:oMath>
        <w:r w:rsidR="00F368B0">
          <w:t xml:space="preserve"> and decision noise </w:t>
        </w:r>
        <m:oMath>
          <m:r>
            <w:rPr>
              <w:rFonts w:ascii="Cambria Math" w:hAnsi="Cambria Math"/>
            </w:rPr>
            <m:t>σ</m:t>
          </m:r>
        </m:oMath>
        <w:r w:rsidR="00F368B0">
          <w:t xml:space="preserve"> for both humans and rats are shown in Figure 5. For humans, we observed an increase of threshold as horizon increases</w:t>
        </w:r>
      </w:ins>
      <w:ins w:id="771" w:author="Fellous, Jean-Marc - (fellous)" w:date="2021-09-10T12:01:00Z">
        <w:r w:rsidR="007B565F">
          <w:t xml:space="preserve"> (Fig 5A, left)</w:t>
        </w:r>
      </w:ins>
      <w:ins w:id="772" w:author="Yi Wei" w:date="2021-07-11T05:42:00Z">
        <w:r w:rsidR="00F368B0">
          <w:t xml:space="preserve">, </w:t>
        </w:r>
        <w:del w:id="773" w:author="Fellous, Jean-Marc - (fellous)" w:date="2021-09-10T12:01:00Z">
          <w:r w:rsidR="00F368B0" w:rsidDel="007B565F">
            <w:delText>this is in line</w:delText>
          </w:r>
        </w:del>
      </w:ins>
      <w:ins w:id="774" w:author="Fellous, Jean-Marc - (fellous)" w:date="2021-09-10T12:01:00Z">
        <w:r w:rsidR="007B565F">
          <w:t>compatible</w:t>
        </w:r>
      </w:ins>
      <w:ins w:id="775" w:author="Yi Wei" w:date="2021-07-11T05:42:00Z">
        <w:r w:rsidR="00F368B0">
          <w:t xml:space="preserve"> with previous findings in the human horizon task </w:t>
        </w:r>
        <w:del w:id="776" w:author="Fellous, Jean-Marc - (fellous)" w:date="2021-09-10T12:01:00Z">
          <w:r w:rsidR="00F368B0" w:rsidDel="007B565F">
            <w:delText xml:space="preserve">that exploration increases as a function of horizon </w:delText>
          </w:r>
        </w:del>
        <w:r w:rsidR="00F368B0">
          <w:t>(Wilson, 2014). In other words, in longer horizons, humans explore more in their first free choices</w:t>
        </w:r>
      </w:ins>
      <w:ins w:id="777" w:author="Fellous, Jean-Marc - (fellous)" w:date="2021-09-10T12:01:00Z">
        <w:r w:rsidR="007B565F">
          <w:t xml:space="preserve"> than in shorter horizons</w:t>
        </w:r>
      </w:ins>
      <w:ins w:id="778" w:author="Yi Wei" w:date="2021-07-11T05:42:00Z">
        <w:r w:rsidR="00F368B0">
          <w:t xml:space="preserve">. </w:t>
        </w:r>
        <w:del w:id="779" w:author="Fellous, Jean-Marc - (fellous)" w:date="2021-09-10T12:02:00Z">
          <w:r w:rsidR="00F368B0" w:rsidDel="007B565F">
            <w:delText>However</w:delText>
          </w:r>
        </w:del>
      </w:ins>
      <w:ins w:id="780" w:author="Fellous, Jean-Marc - (fellous)" w:date="2021-09-10T12:02:00Z">
        <w:r w:rsidR="007B565F">
          <w:t>Interestingly</w:t>
        </w:r>
      </w:ins>
      <w:ins w:id="781" w:author="Yi Wei" w:date="2021-07-11T05:42:00Z">
        <w:r w:rsidR="00F368B0">
          <w:t>, in rats we observe the opposite (</w:t>
        </w:r>
      </w:ins>
      <w:ins w:id="782" w:author="Yi Wei" w:date="2021-07-11T05:43:00Z">
        <w:r w:rsidR="00A04F6A">
          <w:t>model-based</w:t>
        </w:r>
      </w:ins>
      <w:ins w:id="783" w:author="Yi Wei" w:date="2021-07-11T05:42:00Z">
        <w:r w:rsidR="00F368B0">
          <w:t xml:space="preserve"> difference</w:t>
        </w:r>
      </w:ins>
      <w:ins w:id="784" w:author="Yi Wei" w:date="2021-07-11T05:43:00Z">
        <w:r w:rsidR="00A04F6A">
          <w:t>s</w:t>
        </w:r>
      </w:ins>
      <w:ins w:id="785" w:author="Yi Wei" w:date="2021-07-11T05:42:00Z">
        <w:r w:rsidR="00F368B0">
          <w:t xml:space="preserve"> of H = </w:t>
        </w:r>
        <w:proofErr w:type="gramStart"/>
        <w:r w:rsidR="00F368B0">
          <w:t>1</w:t>
        </w:r>
        <w:proofErr w:type="gramEnd"/>
        <w:r w:rsidR="00F368B0">
          <w:t xml:space="preserve"> and H = 6 will be more obvious in other variants of the rat task, see Figure 7 and 1</w:t>
        </w:r>
      </w:ins>
      <w:ins w:id="786" w:author="Yi Wei" w:date="2021-07-11T05:43:00Z">
        <w:r w:rsidR="00F368B0">
          <w:t>1</w:t>
        </w:r>
      </w:ins>
      <w:ins w:id="787" w:author="Yi Wei" w:date="2021-07-11T05:42:00Z">
        <w:r w:rsidR="00F368B0">
          <w:t>). Rats decrease their thresholds as horizon increases, thus, they explore less in their first free choice when the horizon is long</w:t>
        </w:r>
        <w:del w:id="788" w:author="Fellous, Jean-Marc - (fellous)" w:date="2021-09-10T12:02:00Z">
          <w:r w:rsidR="00F368B0" w:rsidDel="007B565F">
            <w:delText>er</w:delText>
          </w:r>
        </w:del>
        <w:r w:rsidR="00F368B0">
          <w:t xml:space="preserve">. </w:t>
        </w:r>
      </w:ins>
    </w:p>
    <w:p w14:paraId="541DDC18" w14:textId="77777777" w:rsidR="00FF27C3" w:rsidRDefault="00FF27C3" w:rsidP="00FF27C3">
      <w:pPr>
        <w:pStyle w:val="Body"/>
        <w:rPr>
          <w:ins w:id="789" w:author="Yi Wei" w:date="2021-07-11T05:50:00Z"/>
          <w:rStyle w:val="Hyperlink1"/>
        </w:rPr>
      </w:pPr>
    </w:p>
    <w:p w14:paraId="4817CCF0" w14:textId="5ACE3EA0" w:rsidR="00FF27C3" w:rsidRDefault="00FF27C3" w:rsidP="00F368B0">
      <w:pPr>
        <w:pStyle w:val="Body"/>
        <w:rPr>
          <w:ins w:id="790" w:author="Yi Wei" w:date="2021-07-11T05:47:00Z"/>
        </w:rPr>
      </w:pPr>
      <w:ins w:id="791" w:author="Yi Wei" w:date="2021-07-11T05:50:00Z">
        <w:r>
          <w:t xml:space="preserve">This opposite dependence of directed exploration on horizon in rats can arise from several factors. First, the utility of 1 to 5 drops is different for </w:t>
        </w:r>
        <w:proofErr w:type="gramStart"/>
        <w:r>
          <w:t>humans</w:t>
        </w:r>
        <w:proofErr w:type="gramEnd"/>
        <w:r>
          <w:t xml:space="preserve"> vs rats. For humans, they get points, whereas rats are getting real sugar water proportional to the number of drops. </w:t>
        </w:r>
        <w:r>
          <w:rPr>
            <w:rStyle w:val="Hyperlink1"/>
          </w:rPr>
          <w:t xml:space="preserve"> </w:t>
        </w:r>
      </w:ins>
      <w:ins w:id="792" w:author="Yi Wei" w:date="2021-07-11T05:51:00Z">
        <w:r>
          <w:rPr>
            <w:rStyle w:val="Hyperlink1"/>
          </w:rPr>
          <w:t>As a result</w:t>
        </w:r>
      </w:ins>
      <w:ins w:id="793" w:author="Yi Wei" w:date="2021-07-11T05:50:00Z">
        <w:r>
          <w:rPr>
            <w:rStyle w:val="Hyperlink1"/>
          </w:rPr>
          <w:t>, human subjects were at ceiling for 1 and 2 points indicating that both reward sizes were equally salient (Figure 3</w:t>
        </w:r>
      </w:ins>
      <w:ins w:id="794" w:author="Fellous, Jean-Marc - (fellous)" w:date="2021-09-10T13:02:00Z">
        <w:r w:rsidR="00E92D38">
          <w:rPr>
            <w:rStyle w:val="Hyperlink1"/>
          </w:rPr>
          <w:t>A</w:t>
        </w:r>
      </w:ins>
      <w:ins w:id="795" w:author="Yi Wei" w:date="2021-07-11T05:50:00Z">
        <w:r>
          <w:rPr>
            <w:rStyle w:val="Hyperlink1"/>
          </w:rPr>
          <w:t xml:space="preserve">, </w:t>
        </w:r>
        <w:del w:id="796" w:author="Fellous, Jean-Marc - (fellous)" w:date="2021-09-10T13:02:00Z">
          <w:r w:rsidDel="00E92D38">
            <w:rPr>
              <w:rStyle w:val="Hyperlink1"/>
            </w:rPr>
            <w:delText>RU</w:delText>
          </w:r>
        </w:del>
      </w:ins>
      <w:ins w:id="797" w:author="Fellous, Jean-Marc - (fellous)" w:date="2021-09-10T13:02:00Z">
        <w:r w:rsidR="00E92D38">
          <w:rPr>
            <w:rStyle w:val="Hyperlink1"/>
          </w:rPr>
          <w:t>right</w:t>
        </w:r>
      </w:ins>
      <w:ins w:id="798" w:author="Yi Wei" w:date="2021-07-11T05:50:00Z">
        <w:r>
          <w:rPr>
            <w:rStyle w:val="Hyperlink1"/>
          </w:rPr>
          <w:t>)</w:t>
        </w:r>
      </w:ins>
      <w:ins w:id="799" w:author="Yi Wei" w:date="2021-07-11T05:51:00Z">
        <w:r>
          <w:rPr>
            <w:rStyle w:val="Hyperlink1"/>
          </w:rPr>
          <w:t>, whereas 4 and 5 drops are similar to rats likely due to perceptual senses (Figure 3</w:t>
        </w:r>
      </w:ins>
      <w:ins w:id="800" w:author="Fellous, Jean-Marc - (fellous)" w:date="2021-09-10T13:02:00Z">
        <w:r w:rsidR="00E92D38">
          <w:rPr>
            <w:rStyle w:val="Hyperlink1"/>
          </w:rPr>
          <w:t>B right</w:t>
        </w:r>
      </w:ins>
      <w:ins w:id="801" w:author="Yi Wei" w:date="2021-07-11T05:51:00Z">
        <w:del w:id="802" w:author="Fellous, Jean-Marc - (fellous)" w:date="2021-09-10T13:02:00Z">
          <w:r w:rsidDel="00E92D38">
            <w:rPr>
              <w:rStyle w:val="Hyperlink1"/>
            </w:rPr>
            <w:delText xml:space="preserve"> RD</w:delText>
          </w:r>
        </w:del>
        <w:r>
          <w:rPr>
            <w:rStyle w:val="Hyperlink1"/>
          </w:rPr>
          <w:t>)</w:t>
        </w:r>
      </w:ins>
      <w:ins w:id="803" w:author="Yi Wei" w:date="2021-07-11T05:50:00Z">
        <w:r>
          <w:rPr>
            <w:rStyle w:val="Hyperlink1"/>
          </w:rPr>
          <w:t>.</w:t>
        </w:r>
      </w:ins>
      <w:ins w:id="804" w:author="Yi Wei" w:date="2021-07-11T05:52:00Z">
        <w:r w:rsidR="00CE4AC7">
          <w:rPr>
            <w:rStyle w:val="Hyperlink1"/>
          </w:rPr>
          <w:t xml:space="preserve"> Second, the efforts humans spend in making the decision is </w:t>
        </w:r>
      </w:ins>
      <w:ins w:id="805" w:author="Yi Wei" w:date="2021-07-11T05:57:00Z">
        <w:r w:rsidR="00CE4AC7" w:rsidRPr="00CE4AC7">
          <w:rPr>
            <w:rStyle w:val="Hyperlink1"/>
          </w:rPr>
          <w:t>negligible</w:t>
        </w:r>
      </w:ins>
      <w:ins w:id="806" w:author="Yi Wei" w:date="2021-07-11T05:55:00Z">
        <w:r w:rsidR="00CE4AC7">
          <w:rPr>
            <w:rStyle w:val="Hyperlink1"/>
          </w:rPr>
          <w:t xml:space="preserve">, as a result, they over-explore </w:t>
        </w:r>
      </w:ins>
      <w:ins w:id="807" w:author="Yi Wei" w:date="2021-07-11T05:57:00Z">
        <w:r w:rsidR="00CE4AC7">
          <w:rPr>
            <w:rStyle w:val="Hyperlink1"/>
          </w:rPr>
          <w:t xml:space="preserve">to </w:t>
        </w:r>
      </w:ins>
      <w:ins w:id="808" w:author="Yi Wei" w:date="2021-07-11T05:58:00Z">
        <w:r w:rsidR="00CE4AC7">
          <w:rPr>
            <w:rStyle w:val="Hyperlink1"/>
          </w:rPr>
          <w:t xml:space="preserve">find out the best possible action, whereas </w:t>
        </w:r>
        <w:del w:id="809" w:author="Fellous, Jean-Marc - (fellous)" w:date="2021-09-10T13:03:00Z">
          <w:r w:rsidR="00CE4AC7" w:rsidDel="00E92D38">
            <w:rPr>
              <w:rStyle w:val="Hyperlink1"/>
            </w:rPr>
            <w:delText xml:space="preserve">in </w:delText>
          </w:r>
        </w:del>
        <w:r w:rsidR="00CE4AC7">
          <w:rPr>
            <w:rStyle w:val="Hyperlink1"/>
          </w:rPr>
          <w:t>rats</w:t>
        </w:r>
        <w:del w:id="810" w:author="Fellous, Jean-Marc - (fellous)" w:date="2021-09-10T13:03:00Z">
          <w:r w:rsidR="00CE4AC7" w:rsidDel="00E92D38">
            <w:rPr>
              <w:rStyle w:val="Hyperlink1"/>
            </w:rPr>
            <w:delText>,</w:delText>
          </w:r>
        </w:del>
        <w:r w:rsidR="00CE4AC7">
          <w:rPr>
            <w:rStyle w:val="Hyperlink1"/>
          </w:rPr>
          <w:t xml:space="preserve"> </w:t>
        </w:r>
        <w:del w:id="811" w:author="Fellous, Jean-Marc - (fellous)" w:date="2021-09-10T13:03:00Z">
          <w:r w:rsidR="00CE4AC7" w:rsidDel="00E92D38">
            <w:rPr>
              <w:rStyle w:val="Hyperlink1"/>
            </w:rPr>
            <w:delText xml:space="preserve">they </w:delText>
          </w:r>
        </w:del>
        <w:r w:rsidR="00CE4AC7">
          <w:rPr>
            <w:rStyle w:val="Hyperlink1"/>
          </w:rPr>
          <w:t xml:space="preserve">have to physically travel the maze to get </w:t>
        </w:r>
      </w:ins>
      <w:ins w:id="812" w:author="Fellous, Jean-Marc - (fellous)" w:date="2021-09-10T13:03:00Z">
        <w:r w:rsidR="00E92D38">
          <w:rPr>
            <w:rStyle w:val="Hyperlink1"/>
          </w:rPr>
          <w:t xml:space="preserve">sugar </w:t>
        </w:r>
      </w:ins>
      <w:ins w:id="813" w:author="Yi Wei" w:date="2021-07-11T05:58:00Z">
        <w:r w:rsidR="00CE4AC7">
          <w:rPr>
            <w:rStyle w:val="Hyperlink1"/>
          </w:rPr>
          <w:t xml:space="preserve">water, they </w:t>
        </w:r>
      </w:ins>
      <w:ins w:id="814" w:author="Fellous, Jean-Marc - (fellous)" w:date="2021-09-10T13:03:00Z">
        <w:r w:rsidR="00E92D38">
          <w:rPr>
            <w:rStyle w:val="Hyperlink1"/>
          </w:rPr>
          <w:t xml:space="preserve">therefore likely </w:t>
        </w:r>
      </w:ins>
      <w:ins w:id="815" w:author="Yi Wei" w:date="2021-07-11T05:58:00Z">
        <w:r w:rsidR="00CE4AC7">
          <w:rPr>
            <w:rStyle w:val="Hyperlink1"/>
          </w:rPr>
          <w:t xml:space="preserve">under-explore to secure a </w:t>
        </w:r>
      </w:ins>
      <w:ins w:id="816" w:author="Yi Wei" w:date="2021-07-11T05:59:00Z">
        <w:r w:rsidR="00CE4AC7">
          <w:rPr>
            <w:rStyle w:val="Hyperlink1"/>
          </w:rPr>
          <w:t>satisfiable</w:t>
        </w:r>
      </w:ins>
      <w:ins w:id="817" w:author="Yi Wei" w:date="2021-07-11T05:58:00Z">
        <w:r w:rsidR="00CE4AC7">
          <w:rPr>
            <w:rStyle w:val="Hyperlink1"/>
          </w:rPr>
          <w:t xml:space="preserve"> amount of re</w:t>
        </w:r>
      </w:ins>
      <w:ins w:id="818" w:author="Yi Wei" w:date="2021-07-11T05:59:00Z">
        <w:r w:rsidR="00CE4AC7">
          <w:rPr>
            <w:rStyle w:val="Hyperlink1"/>
          </w:rPr>
          <w:t>turn for each visit.</w:t>
        </w:r>
      </w:ins>
    </w:p>
    <w:p w14:paraId="6C6EBB96" w14:textId="6F1F4CEB" w:rsidR="007F4FB1" w:rsidRDefault="007F4FB1" w:rsidP="00F368B0">
      <w:pPr>
        <w:pStyle w:val="Body"/>
        <w:rPr>
          <w:ins w:id="819" w:author="Yi Wei" w:date="2021-07-11T05:47:00Z"/>
        </w:rPr>
      </w:pPr>
    </w:p>
    <w:p w14:paraId="72655CE0" w14:textId="6250AB62" w:rsidR="00A74425" w:rsidRDefault="0060013A" w:rsidP="00F368B0">
      <w:pPr>
        <w:pStyle w:val="Body"/>
        <w:rPr>
          <w:ins w:id="820" w:author="Yi Wei" w:date="2021-07-11T06:13:00Z"/>
        </w:rPr>
      </w:pPr>
      <w:ins w:id="821" w:author="Yi Wei" w:date="2021-07-11T05:47:00Z">
        <w:r>
          <w:t xml:space="preserve">While </w:t>
        </w:r>
        <m:oMath>
          <m:r>
            <w:rPr>
              <w:rFonts w:ascii="Cambria Math" w:hAnsi="Cambria Math"/>
            </w:rPr>
            <m:t>θ</m:t>
          </m:r>
        </m:oMath>
        <w:r>
          <w:t xml:space="preserve"> is theoretic</w:t>
        </w:r>
      </w:ins>
      <w:ins w:id="822" w:author="Yi Wei" w:date="2021-07-11T05:49:00Z">
        <w:r>
          <w:t>a</w:t>
        </w:r>
      </w:ins>
      <w:ins w:id="823" w:author="Yi Wei" w:date="2021-07-11T05:47:00Z">
        <w:r>
          <w:t xml:space="preserve">lly tied to directed exploration, random exploration is </w:t>
        </w:r>
        <w:del w:id="824" w:author="Fellous, Jean-Marc - (fellous)" w:date="2021-09-10T13:04:00Z">
          <w:r w:rsidDel="00E92D38">
            <w:delText>re</w:delText>
          </w:r>
        </w:del>
      </w:ins>
      <w:ins w:id="825" w:author="Yi Wei" w:date="2021-07-11T05:48:00Z">
        <w:del w:id="826" w:author="Fellous, Jean-Marc - (fellous)" w:date="2021-09-10T13:04:00Z">
          <w:r w:rsidDel="00E92D38">
            <w:delText>flexed in</w:delText>
          </w:r>
        </w:del>
      </w:ins>
      <w:ins w:id="827" w:author="Fellous, Jean-Marc - (fellous)" w:date="2021-09-10T13:04:00Z">
        <w:r w:rsidR="00E92D38">
          <w:t xml:space="preserve">tied </w:t>
        </w:r>
        <w:proofErr w:type="gramStart"/>
        <w:r w:rsidR="00E92D38">
          <w:t>to</w:t>
        </w:r>
      </w:ins>
      <w:ins w:id="828" w:author="Yi Wei" w:date="2021-07-11T05:48:00Z">
        <w:r>
          <w:t xml:space="preserve"> </w:t>
        </w:r>
        <w:proofErr w:type="gramEnd"/>
        <m:oMath>
          <m:r>
            <w:rPr>
              <w:rFonts w:ascii="Cambria Math" w:hAnsi="Cambria Math"/>
            </w:rPr>
            <m:t>σ</m:t>
          </m:r>
        </m:oMath>
        <w:r>
          <w:t>.  For humans, except for H = 1, as reported in Wil</w:t>
        </w:r>
      </w:ins>
      <w:ins w:id="829" w:author="Yi Wei" w:date="2021-07-11T05:49:00Z">
        <w:r>
          <w:t>son et al 2014,</w:t>
        </w:r>
      </w:ins>
      <w:ins w:id="830" w:author="Yi Wei" w:date="2021-07-11T05:48:00Z">
        <w:r>
          <w:t xml:space="preserve"> decision noise increases as a function of horizon. </w:t>
        </w:r>
      </w:ins>
      <w:ins w:id="831" w:author="Yi Wei" w:date="2021-07-11T05:49:00Z">
        <w:r>
          <w:t xml:space="preserve">For the shortest horizon however, decision noise is actually higher than the intermediate </w:t>
        </w:r>
        <w:commentRangeStart w:id="832"/>
        <w:r>
          <w:t>horizons</w:t>
        </w:r>
      </w:ins>
      <w:commentRangeEnd w:id="832"/>
      <w:ins w:id="833" w:author="Yi Wei" w:date="2021-07-11T06:05:00Z">
        <w:r w:rsidR="00B443B0">
          <w:rPr>
            <w:rStyle w:val="CommentReference"/>
            <w:rFonts w:ascii="Times New Roman" w:hAnsi="Times New Roman" w:cs="Times New Roman"/>
            <w:color w:val="auto"/>
            <w14:textOutline w14:w="0" w14:cap="rnd" w14:cmpd="sng" w14:algn="ctr">
              <w14:noFill/>
              <w14:prstDash w14:val="solid"/>
              <w14:bevel/>
            </w14:textOutline>
          </w:rPr>
          <w:commentReference w:id="832"/>
        </w:r>
      </w:ins>
      <w:ins w:id="834" w:author="Yi Wei" w:date="2021-07-11T05:49:00Z">
        <w:r>
          <w:t xml:space="preserve">. </w:t>
        </w:r>
      </w:ins>
      <w:ins w:id="835" w:author="Yi Wei" w:date="2021-07-11T05:50:00Z">
        <w:r w:rsidR="00FF27C3">
          <w:t>For rats</w:t>
        </w:r>
      </w:ins>
      <w:ins w:id="836" w:author="Fellous, Jean-Marc - (fellous)" w:date="2021-09-10T13:05:00Z">
        <w:r w:rsidR="00E92D38">
          <w:t>,</w:t>
        </w:r>
      </w:ins>
      <w:ins w:id="837" w:author="Yi Wei" w:date="2021-07-11T05:50:00Z">
        <w:r w:rsidR="00FF27C3">
          <w:t xml:space="preserve"> the change of decision noise with horizon is </w:t>
        </w:r>
        <w:del w:id="838" w:author="Fellous, Jean-Marc - (fellous)" w:date="2021-09-10T13:05:00Z">
          <w:r w:rsidR="00FF27C3" w:rsidDel="00E92D38">
            <w:delText xml:space="preserve">even </w:delText>
          </w:r>
        </w:del>
        <w:r w:rsidR="00FF27C3">
          <w:t xml:space="preserve">more </w:t>
        </w:r>
        <w:del w:id="839" w:author="Fellous, Jean-Marc - (fellous)" w:date="2021-09-10T13:04:00Z">
          <w:r w:rsidR="00FF27C3" w:rsidDel="00E92D38">
            <w:delText>complicated</w:delText>
          </w:r>
        </w:del>
      </w:ins>
      <w:ins w:id="840" w:author="Fellous, Jean-Marc - (fellous)" w:date="2021-09-10T13:04:00Z">
        <w:r w:rsidR="00E92D38">
          <w:t>complex</w:t>
        </w:r>
      </w:ins>
      <w:ins w:id="841" w:author="Yi Wei" w:date="2021-07-11T06:08:00Z">
        <w:r w:rsidR="007E10EC">
          <w:t xml:space="preserve">, </w:t>
        </w:r>
        <w:del w:id="842" w:author="Fellous, Jean-Marc - (fellous)" w:date="2021-09-10T13:05:00Z">
          <w:r w:rsidR="007E10EC" w:rsidDel="00E92D38">
            <w:delText>mostly due to the training effects</w:delText>
          </w:r>
        </w:del>
      </w:ins>
      <w:ins w:id="843" w:author="Fellous, Jean-Marc - (fellous)" w:date="2021-09-10T13:05:00Z">
        <w:r w:rsidR="00E92D38">
          <w:t xml:space="preserve"> </w:t>
        </w:r>
        <w:proofErr w:type="gramStart"/>
        <w:r w:rsidR="00E92D38">
          <w:t>possibly</w:t>
        </w:r>
        <w:proofErr w:type="gramEnd"/>
        <w:r w:rsidR="00E92D38">
          <w:t xml:space="preserve"> because of the manner they are trained</w:t>
        </w:r>
      </w:ins>
      <w:ins w:id="844" w:author="Yi Wei" w:date="2021-07-11T06:08:00Z">
        <w:r w:rsidR="007E10EC">
          <w:t>. Because rats</w:t>
        </w:r>
      </w:ins>
      <w:ins w:id="845" w:author="Fellous, Jean-Marc - (fellous)" w:date="2021-09-10T13:06:00Z">
        <w:r w:rsidR="00E92D38">
          <w:t>, unlike humans,</w:t>
        </w:r>
      </w:ins>
      <w:ins w:id="846" w:author="Yi Wei" w:date="2021-07-11T06:08:00Z">
        <w:r w:rsidR="007E10EC">
          <w:t xml:space="preserve"> </w:t>
        </w:r>
      </w:ins>
      <w:ins w:id="847" w:author="Fellous, Jean-Marc - (fellous)" w:date="2021-09-10T13:06:00Z">
        <w:r w:rsidR="00E92D38">
          <w:t xml:space="preserve">had to </w:t>
        </w:r>
      </w:ins>
      <w:ins w:id="848" w:author="Yi Wei" w:date="2021-07-11T06:08:00Z">
        <w:r w:rsidR="007E10EC">
          <w:lastRenderedPageBreak/>
          <w:t>perform</w:t>
        </w:r>
        <w:del w:id="849" w:author="Fellous, Jean-Marc - (fellous)" w:date="2021-09-10T13:06:00Z">
          <w:r w:rsidR="007E10EC" w:rsidDel="00E92D38">
            <w:delText>ed</w:delText>
          </w:r>
        </w:del>
        <w:r w:rsidR="007E10EC">
          <w:t xml:space="preserve"> the different horizon conditions in chunks of consecutive days, </w:t>
        </w:r>
      </w:ins>
      <w:ins w:id="850" w:author="Yi Wei" w:date="2021-07-11T06:11:00Z">
        <w:r w:rsidR="008A15C7">
          <w:t xml:space="preserve">the amount of training a particular rat </w:t>
        </w:r>
        <w:proofErr w:type="gramStart"/>
        <w:r w:rsidR="008A15C7">
          <w:t>is exposed</w:t>
        </w:r>
        <w:proofErr w:type="gramEnd"/>
        <w:r w:rsidR="008A15C7">
          <w:t xml:space="preserve"> to before each condition will influence decision noise</w:t>
        </w:r>
      </w:ins>
      <w:ins w:id="851" w:author="Fellous, Jean-Marc - (fellous)" w:date="2021-09-10T13:06:00Z">
        <w:r w:rsidR="00E92D38">
          <w:t>.</w:t>
        </w:r>
      </w:ins>
      <w:ins w:id="852" w:author="Yi Wei" w:date="2021-07-11T06:11:00Z">
        <w:r w:rsidR="008A15C7">
          <w:t xml:space="preserve"> </w:t>
        </w:r>
        <w:del w:id="853" w:author="Fellous, Jean-Marc - (fellous)" w:date="2021-09-10T13:06:00Z">
          <w:r w:rsidR="008A15C7" w:rsidDel="00E92D38">
            <w:delText xml:space="preserve">as </w:delText>
          </w:r>
        </w:del>
      </w:ins>
      <w:ins w:id="854" w:author="Yi Wei" w:date="2021-07-11T06:12:00Z">
        <w:del w:id="855" w:author="Fellous, Jean-Marc - (fellous)" w:date="2021-09-10T13:06:00Z">
          <w:r w:rsidR="008A15C7" w:rsidDel="00E92D38">
            <w:delText>b</w:delText>
          </w:r>
        </w:del>
      </w:ins>
      <w:ins w:id="856" w:author="Fellous, Jean-Marc - (fellous)" w:date="2021-09-10T13:06:00Z">
        <w:r w:rsidR="00E92D38">
          <w:t>B</w:t>
        </w:r>
      </w:ins>
      <w:ins w:id="857" w:author="Yi Wei" w:date="2021-07-11T06:12:00Z">
        <w:r w:rsidR="008A15C7">
          <w:t xml:space="preserve">oth completely random behavior and noise-driven random exploration </w:t>
        </w:r>
      </w:ins>
      <w:ins w:id="858" w:author="Yi Wei" w:date="2021-07-11T06:13:00Z">
        <w:del w:id="859" w:author="Fellous, Jean-Marc - (fellous)" w:date="2021-09-10T13:08:00Z">
          <w:r w:rsidR="008A15C7" w:rsidDel="00E92D38">
            <w:delText>will show up in this term</w:delText>
          </w:r>
        </w:del>
      </w:ins>
      <w:ins w:id="860" w:author="Fellous, Jean-Marc - (fellous)" w:date="2021-09-10T13:08:00Z">
        <w:r w:rsidR="00E92D38">
          <w:t>are potentially affected</w:t>
        </w:r>
      </w:ins>
      <w:ins w:id="861" w:author="Yi Wei" w:date="2021-07-11T06:13:00Z">
        <w:r w:rsidR="008A15C7">
          <w:t>.</w:t>
        </w:r>
        <w:r w:rsidR="00A74425">
          <w:t xml:space="preserve"> As a result, the within-session version</w:t>
        </w:r>
      </w:ins>
      <w:ins w:id="862" w:author="Fellous, Jean-Marc - (fellous)" w:date="2021-09-10T13:07:00Z">
        <w:r w:rsidR="00E92D38">
          <w:t xml:space="preserve"> of the task</w:t>
        </w:r>
      </w:ins>
      <w:ins w:id="863" w:author="Yi Wei" w:date="2021-07-11T06:13:00Z">
        <w:r w:rsidR="00A74425">
          <w:t xml:space="preserve"> </w:t>
        </w:r>
        <w:del w:id="864" w:author="Fellous, Jean-Marc - (fellous)" w:date="2021-09-10T13:07:00Z">
          <w:r w:rsidR="00A74425" w:rsidDel="00E92D38">
            <w:delText>i</w:delText>
          </w:r>
        </w:del>
      </w:ins>
      <w:proofErr w:type="gramStart"/>
      <w:ins w:id="865" w:author="Fellous, Jean-Marc - (fellous)" w:date="2021-09-10T13:07:00Z">
        <w:r w:rsidR="00E92D38">
          <w:t>wa</w:t>
        </w:r>
      </w:ins>
      <w:ins w:id="866" w:author="Yi Wei" w:date="2021-07-11T06:13:00Z">
        <w:r w:rsidR="00A74425">
          <w:t>s designed</w:t>
        </w:r>
        <w:proofErr w:type="gramEnd"/>
        <w:r w:rsidR="00A74425">
          <w:t xml:space="preserve"> to </w:t>
        </w:r>
        <w:del w:id="867" w:author="Fellous, Jean-Marc - (fellous)" w:date="2021-09-10T13:07:00Z">
          <w:r w:rsidR="00A74425" w:rsidDel="00E92D38">
            <w:delText>resolve</w:delText>
          </w:r>
        </w:del>
      </w:ins>
      <w:ins w:id="868" w:author="Fellous, Jean-Marc - (fellous)" w:date="2021-09-10T13:07:00Z">
        <w:r w:rsidR="00E92D38">
          <w:t>address</w:t>
        </w:r>
      </w:ins>
      <w:ins w:id="869" w:author="Yi Wei" w:date="2021-07-11T06:13:00Z">
        <w:r w:rsidR="00A74425">
          <w:t xml:space="preserve"> this concern. </w:t>
        </w:r>
      </w:ins>
    </w:p>
    <w:p w14:paraId="2F628519" w14:textId="77777777" w:rsidR="00A74425" w:rsidRDefault="00A74425" w:rsidP="00F368B0">
      <w:pPr>
        <w:pStyle w:val="Body"/>
        <w:rPr>
          <w:ins w:id="870" w:author="Yi Wei" w:date="2021-07-11T06:13:00Z"/>
        </w:rPr>
      </w:pPr>
    </w:p>
    <w:p w14:paraId="1ED6D513" w14:textId="4496D487" w:rsidR="007F4FB1" w:rsidRDefault="00DF0FDE" w:rsidP="00F368B0">
      <w:pPr>
        <w:pStyle w:val="Body"/>
        <w:rPr>
          <w:ins w:id="871" w:author="Yi Wei" w:date="2021-07-11T06:19:00Z"/>
        </w:rPr>
      </w:pPr>
      <w:ins w:id="872" w:author="Yi Wei" w:date="2021-07-11T06:17:00Z">
        <w:r>
          <w:t xml:space="preserve">In the </w:t>
        </w:r>
        <w:r w:rsidR="005A6C9D">
          <w:t>within-session variant of the rat task, within the same session, one home</w:t>
        </w:r>
      </w:ins>
      <w:ins w:id="873" w:author="Yi Wei" w:date="2021-07-11T06:18:00Z">
        <w:r w:rsidR="005A6C9D">
          <w:t xml:space="preserve"> </w:t>
        </w:r>
      </w:ins>
      <w:ins w:id="874" w:author="Yi Wei" w:date="2021-07-11T06:17:00Z">
        <w:r w:rsidR="005A6C9D">
          <w:t>base is always associated with short-horizon games (</w:t>
        </w:r>
      </w:ins>
      <w:ins w:id="875" w:author="Fellous, Jean-Marc - (fellous)" w:date="2021-09-10T13:08:00Z">
        <w:r w:rsidR="00E92D38">
          <w:t>h</w:t>
        </w:r>
      </w:ins>
      <w:ins w:id="876" w:author="Yi Wei" w:date="2021-07-11T06:17:00Z">
        <w:del w:id="877" w:author="Fellous, Jean-Marc - (fellous)" w:date="2021-09-10T13:08:00Z">
          <w:r w:rsidR="005A6C9D" w:rsidDel="00E92D38">
            <w:delText>H</w:delText>
          </w:r>
        </w:del>
        <w:r w:rsidR="005A6C9D">
          <w:t xml:space="preserve"> = 1) whereas the o</w:t>
        </w:r>
      </w:ins>
      <w:ins w:id="878" w:author="Yi Wei" w:date="2021-07-11T06:18:00Z">
        <w:r w:rsidR="005A6C9D">
          <w:t>ther home base is always associated with long-horizon games (</w:t>
        </w:r>
      </w:ins>
      <w:ins w:id="879" w:author="Fellous, Jean-Marc - (fellous)" w:date="2021-09-10T13:09:00Z">
        <w:r w:rsidR="00E92D38">
          <w:t>h</w:t>
        </w:r>
      </w:ins>
      <w:ins w:id="880" w:author="Yi Wei" w:date="2021-07-11T06:18:00Z">
        <w:del w:id="881" w:author="Fellous, Jean-Marc - (fellous)" w:date="2021-09-10T13:09:00Z">
          <w:r w:rsidR="005A6C9D" w:rsidDel="00E92D38">
            <w:delText>H</w:delText>
          </w:r>
        </w:del>
        <w:r w:rsidR="005A6C9D">
          <w:t xml:space="preserve"> = 6). In this design, there is no confound of learning</w:t>
        </w:r>
        <w:r w:rsidR="00420205">
          <w:t>/training effect</w:t>
        </w:r>
        <w:del w:id="882" w:author="Fellous, Jean-Marc - (fellous)" w:date="2021-09-10T13:08:00Z">
          <w:r w:rsidR="00420205" w:rsidDel="00E92D38">
            <w:delText xml:space="preserve"> here</w:delText>
          </w:r>
        </w:del>
        <w:r w:rsidR="005A6C9D">
          <w:t xml:space="preserve">. </w:t>
        </w:r>
        <w:r w:rsidR="00271A42">
          <w:t>The model-</w:t>
        </w:r>
      </w:ins>
      <w:ins w:id="883" w:author="Yi Wei" w:date="2021-07-11T06:19:00Z">
        <w:r w:rsidR="00271A42">
          <w:t xml:space="preserve">based results show that </w:t>
        </w:r>
      </w:ins>
      <w:ins w:id="884" w:author="Fellous, Jean-Marc - (fellous)" w:date="2021-09-10T13:09:00Z">
        <w:r w:rsidR="00E92D38">
          <w:t xml:space="preserve">the </w:t>
        </w:r>
      </w:ins>
      <w:ins w:id="885" w:author="Yi Wei" w:date="2021-07-11T06:19:00Z">
        <w:r w:rsidR="00271A42">
          <w:t xml:space="preserve">threshold is lower in horizon </w:t>
        </w:r>
        <w:proofErr w:type="gramStart"/>
        <w:r w:rsidR="00271A42">
          <w:t>6</w:t>
        </w:r>
        <w:proofErr w:type="gramEnd"/>
        <w:r w:rsidR="00271A42">
          <w:t xml:space="preserve"> compared to horizon 1 whereas decision noise is not modulated by </w:t>
        </w:r>
        <w:commentRangeStart w:id="886"/>
        <w:r w:rsidR="00271A42">
          <w:t>horizon</w:t>
        </w:r>
      </w:ins>
      <w:commentRangeEnd w:id="886"/>
      <w:r w:rsidR="00033587">
        <w:rPr>
          <w:rStyle w:val="CommentReference"/>
          <w:rFonts w:ascii="Times New Roman" w:hAnsi="Times New Roman" w:cs="Times New Roman"/>
          <w:color w:val="auto"/>
          <w14:textOutline w14:w="0" w14:cap="rnd" w14:cmpd="sng" w14:algn="ctr">
            <w14:noFill/>
            <w14:prstDash w14:val="solid"/>
            <w14:bevel/>
          </w14:textOutline>
        </w:rPr>
        <w:commentReference w:id="886"/>
      </w:r>
      <w:ins w:id="887" w:author="Yi Wei" w:date="2021-07-11T06:19:00Z">
        <w:r w:rsidR="00271A42">
          <w:t xml:space="preserve"> (Figure 6</w:t>
        </w:r>
      </w:ins>
      <w:ins w:id="888" w:author="Fellous, Jean-Marc - (fellous)" w:date="2021-09-10T13:10:00Z">
        <w:r w:rsidR="00E92D38">
          <w:t>C left</w:t>
        </w:r>
      </w:ins>
      <w:ins w:id="889" w:author="Yi Wei" w:date="2021-07-11T06:19:00Z">
        <w:r w:rsidR="00271A42">
          <w:t xml:space="preserve">). </w:t>
        </w:r>
      </w:ins>
    </w:p>
    <w:p w14:paraId="73997A7C" w14:textId="546A14C7" w:rsidR="00271A42" w:rsidRPr="00DF0FDE" w:rsidRDefault="00271A42" w:rsidP="00F368B0">
      <w:pPr>
        <w:pStyle w:val="Body"/>
        <w:rPr>
          <w:ins w:id="890" w:author="Yi Wei" w:date="2021-07-11T05:42:00Z"/>
          <w:rStyle w:val="Hyperlink1"/>
          <w:lang w:eastAsia="zh-TW"/>
        </w:rPr>
      </w:pPr>
    </w:p>
    <w:p w14:paraId="6E9F2738" w14:textId="67A50D82" w:rsidR="00960416" w:rsidRDefault="002449F6" w:rsidP="007614BF">
      <w:pPr>
        <w:pStyle w:val="Body"/>
        <w:rPr>
          <w:ins w:id="891" w:author="Yi Wei" w:date="2021-07-11T06:26:00Z"/>
        </w:rPr>
      </w:pPr>
      <w:ins w:id="892" w:author="Yi Wei" w:date="2021-07-11T06:21:00Z">
        <w:r>
          <w:t>A</w:t>
        </w:r>
      </w:ins>
      <w:ins w:id="893" w:author="Yi Wei" w:date="2021-07-11T06:20:00Z">
        <w:r>
          <w:t>ll horizons are interleaved in the human version</w:t>
        </w:r>
      </w:ins>
      <w:ins w:id="894" w:author="Yi Wei" w:date="2021-07-11T06:21:00Z">
        <w:r>
          <w:t xml:space="preserve">. To make the rat version even closer to the human version, we played a sound before the start of each game and during the guided trials to cue the rat the horizon condition associated with a </w:t>
        </w:r>
      </w:ins>
      <w:ins w:id="895" w:author="Yi Wei" w:date="2021-07-11T06:22:00Z">
        <w:r>
          <w:t>home base. By using the sound cue, we no longer have the fixed associat</w:t>
        </w:r>
      </w:ins>
      <w:ins w:id="896" w:author="Fellous, Jean-Marc - (fellous)" w:date="2021-09-10T13:10:00Z">
        <w:r w:rsidR="00E92D38">
          <w:t>ion</w:t>
        </w:r>
      </w:ins>
      <w:ins w:id="897" w:author="Yi Wei" w:date="2021-07-11T06:22:00Z">
        <w:del w:id="898" w:author="Fellous, Jean-Marc - (fellous)" w:date="2021-09-10T13:10:00Z">
          <w:r w:rsidDel="00E92D38">
            <w:delText>ed</w:delText>
          </w:r>
        </w:del>
        <w:r>
          <w:t xml:space="preserve"> between a particular feeder and a given horizon. Within a session, each home base can be associated with different horizon conditions. </w:t>
        </w:r>
      </w:ins>
      <w:ins w:id="899" w:author="Yi Wei" w:date="2021-07-11T06:23:00Z">
        <w:r w:rsidR="001E59EC">
          <w:t xml:space="preserve">In this version, </w:t>
        </w:r>
        <w:del w:id="900" w:author="Fellous, Jean-Marc - (fellous)" w:date="2021-09-10T13:11:00Z">
          <w:r w:rsidR="001E59EC" w:rsidDel="00E92D38">
            <w:delText>I</w:delText>
          </w:r>
        </w:del>
      </w:ins>
      <w:ins w:id="901" w:author="Fellous, Jean-Marc - (fellous)" w:date="2021-09-10T13:11:00Z">
        <w:r w:rsidR="00E92D38">
          <w:t>we</w:t>
        </w:r>
      </w:ins>
      <w:ins w:id="902" w:author="Yi Wei" w:date="2021-07-11T06:23:00Z">
        <w:r w:rsidR="001E59EC">
          <w:t xml:space="preserve"> also observed that threshold decreases as a function of </w:t>
        </w:r>
        <w:commentRangeStart w:id="903"/>
        <w:r w:rsidR="001E59EC">
          <w:t>horizon</w:t>
        </w:r>
      </w:ins>
      <w:ins w:id="904" w:author="Fellous, Jean-Marc - (fellous)" w:date="2021-09-10T13:12:00Z">
        <w:r w:rsidR="00E92D38">
          <w:t xml:space="preserve"> </w:t>
        </w:r>
      </w:ins>
      <w:commentRangeEnd w:id="903"/>
      <w:ins w:id="905" w:author="Fellous, Jean-Marc - (fellous)" w:date="2021-09-10T13:14:00Z">
        <w:r w:rsidR="00033587">
          <w:rPr>
            <w:rStyle w:val="CommentReference"/>
            <w:rFonts w:ascii="Times New Roman" w:hAnsi="Times New Roman" w:cs="Times New Roman"/>
            <w:color w:val="auto"/>
            <w14:textOutline w14:w="0" w14:cap="rnd" w14:cmpd="sng" w14:algn="ctr">
              <w14:noFill/>
              <w14:prstDash w14:val="solid"/>
              <w14:bevel/>
            </w14:textOutline>
          </w:rPr>
          <w:commentReference w:id="903"/>
        </w:r>
      </w:ins>
      <w:ins w:id="906" w:author="Fellous, Jean-Marc - (fellous)" w:date="2021-09-10T13:12:00Z">
        <w:r w:rsidR="00E92D38">
          <w:t>(Fig 7C, left)</w:t>
        </w:r>
      </w:ins>
      <w:ins w:id="907" w:author="Yi Wei" w:date="2021-07-11T06:23:00Z">
        <w:r w:rsidR="001E59EC">
          <w:t xml:space="preserve">. </w:t>
        </w:r>
        <w:commentRangeStart w:id="908"/>
        <w:commentRangeStart w:id="909"/>
        <w:r w:rsidR="001E59EC">
          <w:t xml:space="preserve">Decision noise is also quantitatively smaller. </w:t>
        </w:r>
        <w:commentRangeEnd w:id="908"/>
        <w:r w:rsidR="001E59EC">
          <w:rPr>
            <w:rStyle w:val="CommentReference"/>
            <w:rFonts w:ascii="Times New Roman" w:hAnsi="Times New Roman" w:cs="Times New Roman"/>
            <w:color w:val="auto"/>
            <w14:textOutline w14:w="0" w14:cap="rnd" w14:cmpd="sng" w14:algn="ctr">
              <w14:noFill/>
              <w14:prstDash w14:val="solid"/>
              <w14:bevel/>
            </w14:textOutline>
          </w:rPr>
          <w:commentReference w:id="908"/>
        </w:r>
      </w:ins>
      <w:commentRangeEnd w:id="909"/>
      <w:r w:rsidR="00E92D38">
        <w:rPr>
          <w:rStyle w:val="CommentReference"/>
          <w:rFonts w:ascii="Times New Roman" w:hAnsi="Times New Roman" w:cs="Times New Roman"/>
          <w:color w:val="auto"/>
          <w14:textOutline w14:w="0" w14:cap="rnd" w14:cmpd="sng" w14:algn="ctr">
            <w14:noFill/>
            <w14:prstDash w14:val="solid"/>
            <w14:bevel/>
          </w14:textOutline>
        </w:rPr>
        <w:commentReference w:id="909"/>
      </w:r>
    </w:p>
    <w:p w14:paraId="72361802" w14:textId="2043FA24" w:rsidR="006727C2" w:rsidRDefault="006727C2" w:rsidP="007614BF">
      <w:pPr>
        <w:pStyle w:val="Body"/>
        <w:rPr>
          <w:ins w:id="910" w:author="Yi Wei" w:date="2021-07-11T06:26:00Z"/>
        </w:rPr>
      </w:pPr>
    </w:p>
    <w:p w14:paraId="6AE002D4" w14:textId="34F5EFC4" w:rsidR="006727C2" w:rsidRDefault="00033587" w:rsidP="007614BF">
      <w:pPr>
        <w:pStyle w:val="Body"/>
        <w:rPr>
          <w:ins w:id="911" w:author="Yi Wei" w:date="2021-07-11T06:32:00Z"/>
          <w:b/>
          <w:bCs/>
          <w:u w:val="single"/>
        </w:rPr>
      </w:pPr>
      <w:ins w:id="912" w:author="Fellous, Jean-Marc - (fellous)" w:date="2021-09-10T13:13:00Z">
        <w:r>
          <w:rPr>
            <w:b/>
            <w:bCs/>
            <w:u w:val="single"/>
          </w:rPr>
          <w:t xml:space="preserve">The </w:t>
        </w:r>
      </w:ins>
      <w:ins w:id="913" w:author="Yi Wei" w:date="2021-07-11T06:31:00Z">
        <w:del w:id="914" w:author="Fellous, Jean-Marc - (fellous)" w:date="2021-09-10T13:13:00Z">
          <w:r w:rsidR="00AA1BBA" w:rsidDel="00033587">
            <w:rPr>
              <w:b/>
              <w:bCs/>
              <w:u w:val="single"/>
            </w:rPr>
            <w:delText>O</w:delText>
          </w:r>
        </w:del>
        <w:proofErr w:type="spellStart"/>
        <w:r w:rsidR="00AA1BBA">
          <w:rPr>
            <w:b/>
            <w:bCs/>
            <w:u w:val="single"/>
          </w:rPr>
          <w:t>verall</w:t>
        </w:r>
        <w:proofErr w:type="spellEnd"/>
        <w:r w:rsidR="00AA1BBA">
          <w:rPr>
            <w:b/>
            <w:bCs/>
            <w:u w:val="single"/>
          </w:rPr>
          <w:t xml:space="preserve"> </w:t>
        </w:r>
      </w:ins>
      <w:ins w:id="915" w:author="Yi Wei" w:date="2021-07-11T06:32:00Z">
        <w:r w:rsidR="00AA1BBA">
          <w:rPr>
            <w:b/>
            <w:bCs/>
            <w:u w:val="single"/>
          </w:rPr>
          <w:t xml:space="preserve">level of uncertainty </w:t>
        </w:r>
        <w:r w:rsidR="00ED310B">
          <w:rPr>
            <w:b/>
            <w:bCs/>
            <w:u w:val="single"/>
          </w:rPr>
          <w:t>boosts</w:t>
        </w:r>
        <w:r w:rsidR="00AA1BBA">
          <w:rPr>
            <w:b/>
            <w:bCs/>
            <w:u w:val="single"/>
          </w:rPr>
          <w:t xml:space="preserve"> exploration in cases of “win”. </w:t>
        </w:r>
      </w:ins>
    </w:p>
    <w:p w14:paraId="1B4B6E19" w14:textId="77777777" w:rsidR="0080646F" w:rsidRDefault="007111CF" w:rsidP="007614BF">
      <w:pPr>
        <w:pStyle w:val="Body"/>
        <w:rPr>
          <w:ins w:id="916" w:author="Yi Wei" w:date="2021-07-11T06:36:00Z"/>
        </w:rPr>
      </w:pPr>
      <w:ins w:id="917" w:author="Yi Wei" w:date="2021-07-11T06:32:00Z">
        <w:r>
          <w:t xml:space="preserve">It </w:t>
        </w:r>
        <w:proofErr w:type="gramStart"/>
        <w:r>
          <w:t>has been proposed</w:t>
        </w:r>
        <w:proofErr w:type="gramEnd"/>
        <w:r>
          <w:t xml:space="preserve"> that relative uncertainty correlates with directed exploration </w:t>
        </w:r>
      </w:ins>
      <w:ins w:id="918" w:author="Yi Wei" w:date="2021-07-11T06:33:00Z">
        <w:r>
          <w:t>whereas total uncertainty correlates with random exploration (</w:t>
        </w:r>
        <w:commentRangeStart w:id="919"/>
        <w:proofErr w:type="spellStart"/>
        <w:r>
          <w:t>Gershman</w:t>
        </w:r>
        <w:proofErr w:type="spellEnd"/>
        <w:r w:rsidR="00D040EB">
          <w:t xml:space="preserve"> </w:t>
        </w:r>
      </w:ins>
      <w:commentRangeEnd w:id="919"/>
      <w:r w:rsidR="00033587">
        <w:rPr>
          <w:rStyle w:val="CommentReference"/>
          <w:rFonts w:ascii="Times New Roman" w:hAnsi="Times New Roman" w:cs="Times New Roman"/>
          <w:color w:val="auto"/>
          <w14:textOutline w14:w="0" w14:cap="rnd" w14:cmpd="sng" w14:algn="ctr">
            <w14:noFill/>
            <w14:prstDash w14:val="solid"/>
            <w14:bevel/>
          </w14:textOutline>
        </w:rPr>
        <w:commentReference w:id="919"/>
      </w:r>
      <w:ins w:id="920" w:author="Yi Wei" w:date="2021-07-11T06:33:00Z">
        <w:r w:rsidR="00D040EB">
          <w:t>et al</w:t>
        </w:r>
        <w:r>
          <w:t>).</w:t>
        </w:r>
        <w:r w:rsidR="006F6CC9">
          <w:t xml:space="preserve"> </w:t>
        </w:r>
      </w:ins>
      <w:ins w:id="921" w:author="Yi Wei" w:date="2021-07-11T06:34:00Z">
        <w:r w:rsidR="00A574F2">
          <w:t xml:space="preserve">In </w:t>
        </w:r>
      </w:ins>
      <w:ins w:id="922" w:author="Yi Wei" w:date="2021-07-11T06:35:00Z">
        <w:r w:rsidR="00A574F2">
          <w:t xml:space="preserve">order to assess the effect of uncertainty in driving exploration, in one variant of the task, instead of using deterministic rewards, each feeder will give a random reward from 0 </w:t>
        </w:r>
      </w:ins>
      <w:ins w:id="923" w:author="Yi Wei" w:date="2021-07-11T06:36:00Z">
        <w:r w:rsidR="00A574F2">
          <w:t xml:space="preserve">to 5 drops that change independently from trial to trial. </w:t>
        </w:r>
      </w:ins>
    </w:p>
    <w:p w14:paraId="15091E80" w14:textId="77777777" w:rsidR="0080646F" w:rsidRDefault="0080646F" w:rsidP="007614BF">
      <w:pPr>
        <w:pStyle w:val="Body"/>
        <w:rPr>
          <w:ins w:id="924" w:author="Yi Wei" w:date="2021-07-11T06:36:00Z"/>
        </w:rPr>
      </w:pPr>
    </w:p>
    <w:p w14:paraId="68B5ADAD" w14:textId="455FEE56" w:rsidR="00C44FF5" w:rsidRDefault="0080646F" w:rsidP="007614BF">
      <w:pPr>
        <w:pStyle w:val="Body"/>
        <w:rPr>
          <w:ins w:id="925" w:author="Yi Wei" w:date="2021-07-11T06:40:00Z"/>
        </w:rPr>
      </w:pPr>
      <w:ins w:id="926" w:author="Yi Wei" w:date="2021-07-11T06:36:00Z">
        <w:r>
          <w:t xml:space="preserve">In this version, since there is no information that </w:t>
        </w:r>
        <w:proofErr w:type="gramStart"/>
        <w:r>
          <w:t>can be learned</w:t>
        </w:r>
        <w:proofErr w:type="gramEnd"/>
        <w:r>
          <w:t xml:space="preserve"> and the rewards are completely random, </w:t>
        </w:r>
      </w:ins>
      <w:ins w:id="927" w:author="Yi Wei" w:date="2021-07-11T06:37:00Z">
        <w:r>
          <w:t>rat’s accuracy is only at chance around 50%</w:t>
        </w:r>
      </w:ins>
      <w:ins w:id="928" w:author="Fellous, Jean-Marc - (fellous)" w:date="2021-09-10T13:15:00Z">
        <w:r w:rsidR="00033587">
          <w:t xml:space="preserve"> (Figure 8A, left)</w:t>
        </w:r>
      </w:ins>
      <w:ins w:id="929" w:author="Yi Wei" w:date="2021-07-11T06:37:00Z">
        <w:r>
          <w:t xml:space="preserve">.  After the guided choices, </w:t>
        </w:r>
        <w:commentRangeStart w:id="930"/>
        <w:r>
          <w:t>they still explore more on the first free choices</w:t>
        </w:r>
      </w:ins>
      <w:commentRangeEnd w:id="930"/>
      <w:ins w:id="931" w:author="Yi Wei" w:date="2021-07-11T07:07:00Z">
        <w:r w:rsidR="0020567A">
          <w:rPr>
            <w:rStyle w:val="CommentReference"/>
            <w:rFonts w:ascii="Times New Roman" w:hAnsi="Times New Roman" w:cs="Times New Roman"/>
            <w:color w:val="auto"/>
            <w14:textOutline w14:w="0" w14:cap="rnd" w14:cmpd="sng" w14:algn="ctr">
              <w14:noFill/>
              <w14:prstDash w14:val="solid"/>
              <w14:bevel/>
            </w14:textOutline>
          </w:rPr>
          <w:commentReference w:id="930"/>
        </w:r>
      </w:ins>
      <w:ins w:id="932" w:author="Fellous, Jean-Marc - (fellous)" w:date="2021-09-10T13:16:00Z">
        <w:r w:rsidR="00033587">
          <w:t xml:space="preserve"> than on subsequent ones</w:t>
        </w:r>
      </w:ins>
      <w:ins w:id="933" w:author="Yi Wei" w:date="2021-07-11T06:38:00Z">
        <w:r>
          <w:t xml:space="preserve">, </w:t>
        </w:r>
        <w:del w:id="934" w:author="Fellous, Jean-Marc - (fellous)" w:date="2021-09-10T13:16:00Z">
          <w:r w:rsidDel="00033587">
            <w:delText>this suggests</w:delText>
          </w:r>
        </w:del>
      </w:ins>
      <w:ins w:id="935" w:author="Fellous, Jean-Marc - (fellous)" w:date="2021-09-10T13:16:00Z">
        <w:r w:rsidR="00033587">
          <w:t>suggesting</w:t>
        </w:r>
      </w:ins>
      <w:ins w:id="936" w:author="Yi Wei" w:date="2021-07-11T06:38:00Z">
        <w:r>
          <w:t xml:space="preserve"> that the novelty of the unknown feeder itself rather than the potential better reward can drive exploration</w:t>
        </w:r>
      </w:ins>
      <w:ins w:id="937" w:author="Fellous, Jean-Marc - (fellous)" w:date="2021-09-10T13:17:00Z">
        <w:r w:rsidR="00033587">
          <w:t xml:space="preserve"> (Fig 8B left)</w:t>
        </w:r>
      </w:ins>
      <w:ins w:id="938" w:author="Yi Wei" w:date="2021-07-11T06:38:00Z">
        <w:r>
          <w:t xml:space="preserve">. </w:t>
        </w:r>
      </w:ins>
      <w:ins w:id="939" w:author="Yi Wei" w:date="2021-07-11T06:42:00Z">
        <w:r w:rsidR="000658C9">
          <w:t xml:space="preserve">Regardless of the </w:t>
        </w:r>
      </w:ins>
      <w:ins w:id="940" w:author="Yi Wei" w:date="2021-07-11T06:43:00Z">
        <w:r w:rsidR="000658C9">
          <w:t xml:space="preserve">average </w:t>
        </w:r>
      </w:ins>
      <w:ins w:id="941" w:author="Yi Wei" w:date="2021-07-11T06:42:00Z">
        <w:r w:rsidR="000658C9">
          <w:t>guided reward,</w:t>
        </w:r>
      </w:ins>
      <w:ins w:id="942" w:author="Yi Wei" w:date="2021-07-11T06:43:00Z">
        <w:r w:rsidR="000658C9">
          <w:t xml:space="preserve"> </w:t>
        </w:r>
        <w:proofErr w:type="gramStart"/>
        <w:r w:rsidR="000658C9">
          <w:t>p(</w:t>
        </w:r>
        <w:proofErr w:type="gramEnd"/>
        <w:r w:rsidR="000658C9">
          <w:t xml:space="preserve">switch) is higher across </w:t>
        </w:r>
        <w:del w:id="943" w:author="Fellous, Jean-Marc - (fellous)" w:date="2021-09-10T13:18:00Z">
          <w:r w:rsidR="000658C9" w:rsidDel="00033587">
            <w:delText>the</w:delText>
          </w:r>
        </w:del>
      </w:ins>
      <w:ins w:id="944" w:author="Fellous, Jean-Marc - (fellous)" w:date="2021-09-10T13:18:00Z">
        <w:r w:rsidR="00033587">
          <w:t>all</w:t>
        </w:r>
      </w:ins>
      <w:ins w:id="945" w:author="Yi Wei" w:date="2021-07-11T06:43:00Z">
        <w:r w:rsidR="000658C9">
          <w:t xml:space="preserve"> </w:t>
        </w:r>
        <w:del w:id="946" w:author="Fellous, Jean-Marc - (fellous)" w:date="2021-09-10T13:18:00Z">
          <w:r w:rsidR="000658C9" w:rsidDel="00033587">
            <w:delText xml:space="preserve">board </w:delText>
          </w:r>
        </w:del>
      </w:ins>
      <w:ins w:id="947" w:author="Fellous, Jean-Marc - (fellous)" w:date="2021-09-10T13:19:00Z">
        <w:r w:rsidR="00033587">
          <w:t xml:space="preserve">guided </w:t>
        </w:r>
      </w:ins>
      <w:ins w:id="948" w:author="Fellous, Jean-Marc - (fellous)" w:date="2021-09-10T13:18:00Z">
        <w:r w:rsidR="00033587">
          <w:t>conditions</w:t>
        </w:r>
      </w:ins>
      <w:ins w:id="949" w:author="Yi Wei" w:date="2021-07-11T06:43:00Z">
        <w:r w:rsidR="000658C9">
          <w:t>(See Figure 8</w:t>
        </w:r>
      </w:ins>
      <w:ins w:id="950" w:author="Fellous, Jean-Marc - (fellous)" w:date="2021-09-10T13:18:00Z">
        <w:r w:rsidR="00033587">
          <w:t>B right</w:t>
        </w:r>
      </w:ins>
      <w:ins w:id="951" w:author="Yi Wei" w:date="2021-07-11T06:43:00Z">
        <w:del w:id="952" w:author="Fellous, Jean-Marc - (fellous)" w:date="2021-09-10T13:18:00Z">
          <w:r w:rsidR="000658C9" w:rsidDel="00033587">
            <w:delText xml:space="preserve"> RD</w:delText>
          </w:r>
        </w:del>
        <w:r w:rsidR="000658C9">
          <w:t xml:space="preserve">). </w:t>
        </w:r>
      </w:ins>
      <w:ins w:id="953" w:author="Yi Wei" w:date="2021-07-11T06:45:00Z">
        <w:r w:rsidR="00A92C25">
          <w:t xml:space="preserve">The </w:t>
        </w:r>
        <w:del w:id="954" w:author="Fellous, Jean-Marc - (fellous)" w:date="2021-09-10T13:18:00Z">
          <w:r w:rsidR="00A92C25" w:rsidDel="00033587">
            <w:delText>increase</w:delText>
          </w:r>
        </w:del>
      </w:ins>
      <w:ins w:id="955" w:author="Fellous, Jean-Marc - (fellous)" w:date="2021-09-10T13:18:00Z">
        <w:r w:rsidR="00033587">
          <w:t>difference</w:t>
        </w:r>
      </w:ins>
      <w:ins w:id="956" w:author="Yi Wei" w:date="2021-07-11T06:45:00Z">
        <w:r w:rsidR="00A92C25">
          <w:t xml:space="preserve"> is largest when rats </w:t>
        </w:r>
        <w:proofErr w:type="gramStart"/>
        <w:r w:rsidR="00A92C25">
          <w:t>are guided</w:t>
        </w:r>
        <w:proofErr w:type="gramEnd"/>
        <w:r w:rsidR="00A92C25">
          <w:t xml:space="preserve"> to 4 and 5 drops, in the unpredictable environment</w:t>
        </w:r>
      </w:ins>
      <w:ins w:id="957" w:author="Fellous, Jean-Marc - (fellous)" w:date="2021-09-10T13:19:00Z">
        <w:r w:rsidR="00033587">
          <w:t>.</w:t>
        </w:r>
      </w:ins>
      <w:ins w:id="958" w:author="Yi Wei" w:date="2021-07-11T06:45:00Z">
        <w:del w:id="959" w:author="Fellous, Jean-Marc - (fellous)" w:date="2021-09-10T13:19:00Z">
          <w:r w:rsidR="00A92C25" w:rsidDel="00033587">
            <w:delText>,</w:delText>
          </w:r>
        </w:del>
        <w:r w:rsidR="00A92C25">
          <w:t xml:space="preserve"> </w:t>
        </w:r>
        <w:del w:id="960" w:author="Fellous, Jean-Marc - (fellous)" w:date="2021-09-10T13:19:00Z">
          <w:r w:rsidR="00A92C25" w:rsidDel="00033587">
            <w:delText xml:space="preserve">even when the </w:delText>
          </w:r>
        </w:del>
      </w:ins>
      <w:ins w:id="961" w:author="Yi Wei" w:date="2021-07-11T06:46:00Z">
        <w:del w:id="962" w:author="Fellous, Jean-Marc - (fellous)" w:date="2021-09-10T13:19:00Z">
          <w:r w:rsidR="00A92C25" w:rsidDel="00033587">
            <w:delText xml:space="preserve">average guided trial experience is good, </w:delText>
          </w:r>
        </w:del>
      </w:ins>
      <w:ins w:id="963" w:author="Fellous, Jean-Marc - (fellous)" w:date="2021-09-10T13:20:00Z">
        <w:r w:rsidR="00033587">
          <w:t>T</w:t>
        </w:r>
      </w:ins>
      <w:ins w:id="964" w:author="Yi Wei" w:date="2021-07-11T06:46:00Z">
        <w:del w:id="965" w:author="Fellous, Jean-Marc - (fellous)" w:date="2021-09-10T13:20:00Z">
          <w:r w:rsidR="00A92C25" w:rsidDel="00033587">
            <w:delText>t</w:delText>
          </w:r>
        </w:del>
        <w:r w:rsidR="00A92C25">
          <w:t xml:space="preserve">he rat still switches at </w:t>
        </w:r>
      </w:ins>
      <w:ins w:id="966" w:author="Fellous, Jean-Marc - (fellous)" w:date="2021-09-10T13:20:00Z">
        <w:r w:rsidR="00033587">
          <w:t xml:space="preserve">about </w:t>
        </w:r>
      </w:ins>
      <w:ins w:id="967" w:author="Yi Wei" w:date="2021-07-11T06:46:00Z">
        <w:r w:rsidR="00A92C25">
          <w:t>50%</w:t>
        </w:r>
        <w:r w:rsidR="00254E34">
          <w:t xml:space="preserve">, </w:t>
        </w:r>
      </w:ins>
      <w:ins w:id="968" w:author="Fellous, Jean-Marc - (fellous)" w:date="2021-09-10T13:19:00Z">
        <w:r w:rsidR="00033587">
          <w:t xml:space="preserve">even when the average guided trial experience </w:t>
        </w:r>
      </w:ins>
      <w:ins w:id="969" w:author="Fellous, Jean-Marc - (fellous)" w:date="2021-09-10T13:20:00Z">
        <w:r w:rsidR="00033587">
          <w:t>includes the best reward condition (i.e. 4</w:t>
        </w:r>
        <w:proofErr w:type="gramStart"/>
        <w:r w:rsidR="00033587">
          <w:t>,5</w:t>
        </w:r>
        <w:proofErr w:type="gramEnd"/>
        <w:r w:rsidR="00033587">
          <w:t>)</w:t>
        </w:r>
      </w:ins>
      <w:ins w:id="970" w:author="Fellous, Jean-Marc - (fellous)" w:date="2021-09-10T13:19:00Z">
        <w:r w:rsidR="00033587">
          <w:t>,</w:t>
        </w:r>
      </w:ins>
      <w:ins w:id="971" w:author="Fellous, Jean-Marc - (fellous)" w:date="2021-09-10T13:20:00Z">
        <w:r w:rsidR="00033587">
          <w:t xml:space="preserve"> </w:t>
        </w:r>
      </w:ins>
      <w:ins w:id="972" w:author="Yi Wei" w:date="2021-07-11T06:46:00Z">
        <w:r w:rsidR="00254E34">
          <w:t>significantly higher than the deterministic case</w:t>
        </w:r>
        <w:r w:rsidR="00A92C25">
          <w:t xml:space="preserve">. </w:t>
        </w:r>
      </w:ins>
      <w:ins w:id="973" w:author="Yi Wei" w:date="2021-07-11T06:38:00Z">
        <w:r w:rsidR="00E44E9B">
          <w:t xml:space="preserve">For later choices, the overall level of switching </w:t>
        </w:r>
        <w:proofErr w:type="gramStart"/>
        <w:r w:rsidR="00E44E9B">
          <w:t xml:space="preserve">is </w:t>
        </w:r>
      </w:ins>
      <w:ins w:id="974" w:author="Yi Wei" w:date="2021-07-11T06:42:00Z">
        <w:r w:rsidR="000658C9">
          <w:t xml:space="preserve">also </w:t>
        </w:r>
      </w:ins>
      <w:ins w:id="975" w:author="Yi Wei" w:date="2021-07-11T06:38:00Z">
        <w:r w:rsidR="00E44E9B">
          <w:t>higher com</w:t>
        </w:r>
      </w:ins>
      <w:ins w:id="976" w:author="Yi Wei" w:date="2021-07-11T06:39:00Z">
        <w:r w:rsidR="00E44E9B">
          <w:t>pared</w:t>
        </w:r>
        <w:proofErr w:type="gramEnd"/>
        <w:r w:rsidR="00E44E9B">
          <w:t xml:space="preserve"> to case of deterministic rewards</w:t>
        </w:r>
      </w:ins>
      <w:ins w:id="977" w:author="Fellous, Jean-Marc - (fellous)" w:date="2021-09-10T13:21:00Z">
        <w:r w:rsidR="00033587">
          <w:t xml:space="preserve"> (Fig 8A right)</w:t>
        </w:r>
      </w:ins>
      <w:ins w:id="978" w:author="Yi Wei" w:date="2021-07-11T06:39:00Z">
        <w:r w:rsidR="00E44E9B">
          <w:t xml:space="preserve">. In an unpredictable environment, rats do increase their rate of switching. This can potentially account for the horizon difference in </w:t>
        </w:r>
        <w:proofErr w:type="gramStart"/>
        <w:r w:rsidR="00E44E9B">
          <w:t>p(</w:t>
        </w:r>
        <w:proofErr w:type="gramEnd"/>
        <w:r w:rsidR="00E44E9B">
          <w:t xml:space="preserve">switch) in </w:t>
        </w:r>
      </w:ins>
      <w:ins w:id="979" w:author="Yi Wei" w:date="2021-07-11T06:40:00Z">
        <w:r w:rsidR="00E44E9B">
          <w:t>Figure 2</w:t>
        </w:r>
      </w:ins>
      <w:ins w:id="980" w:author="Fellous, Jean-Marc - (fellous)" w:date="2021-09-10T13:21:00Z">
        <w:r w:rsidR="00033587">
          <w:t xml:space="preserve">B </w:t>
        </w:r>
        <w:proofErr w:type="spellStart"/>
        <w:r w:rsidR="00033587">
          <w:t>right</w:t>
        </w:r>
      </w:ins>
      <w:ins w:id="981" w:author="Yi Wei" w:date="2021-07-11T06:40:00Z">
        <w:del w:id="982" w:author="Fellous, Jean-Marc - (fellous)" w:date="2021-09-10T13:22:00Z">
          <w:r w:rsidR="00E44E9B" w:rsidDel="00033587">
            <w:delText xml:space="preserve"> RD. There</w:delText>
          </w:r>
        </w:del>
      </w:ins>
      <w:ins w:id="983" w:author="Fellous, Jean-Marc - (fellous)" w:date="2021-09-10T13:22:00Z">
        <w:r w:rsidR="00033587">
          <w:t>where</w:t>
        </w:r>
        <w:proofErr w:type="spellEnd"/>
        <w:r w:rsidR="00033587">
          <w:t xml:space="preserve"> there</w:t>
        </w:r>
      </w:ins>
      <w:ins w:id="984" w:author="Yi Wei" w:date="2021-07-11T06:40:00Z">
        <w:r w:rsidR="00E44E9B">
          <w:t xml:space="preserve"> is a lower rate of switching in H = 15 compared to H = 6, possibly due </w:t>
        </w:r>
      </w:ins>
      <w:ins w:id="985" w:author="Fellous, Jean-Marc - (fellous)" w:date="2021-09-10T13:22:00Z">
        <w:r w:rsidR="00033587">
          <w:t xml:space="preserve">the fact </w:t>
        </w:r>
      </w:ins>
      <w:ins w:id="986" w:author="Yi Wei" w:date="2021-07-11T06:40:00Z">
        <w:r w:rsidR="00E44E9B">
          <w:t xml:space="preserve">that the environment is more predictable and certain in the H = 15 case. </w:t>
        </w:r>
      </w:ins>
    </w:p>
    <w:p w14:paraId="3958481F" w14:textId="0AD39652" w:rsidR="00E44E9B" w:rsidRDefault="00E44E9B" w:rsidP="007614BF">
      <w:pPr>
        <w:pStyle w:val="Body"/>
        <w:rPr>
          <w:ins w:id="987" w:author="Yi Wei" w:date="2021-07-11T06:40:00Z"/>
        </w:rPr>
      </w:pPr>
    </w:p>
    <w:p w14:paraId="723A7F15" w14:textId="594220D8" w:rsidR="00E44E9B" w:rsidRPr="007111CF" w:rsidRDefault="000658C9" w:rsidP="007614BF">
      <w:pPr>
        <w:pStyle w:val="Body"/>
        <w:rPr>
          <w:ins w:id="988" w:author="Yi Wei" w:date="2021-07-11T06:27:00Z"/>
          <w:rPrChange w:id="989" w:author="Yi Wei" w:date="2021-07-11T06:32:00Z">
            <w:rPr>
              <w:ins w:id="990" w:author="Yi Wei" w:date="2021-07-11T06:27:00Z"/>
              <w:b/>
              <w:bCs/>
              <w:u w:val="single"/>
            </w:rPr>
          </w:rPrChange>
        </w:rPr>
      </w:pPr>
      <w:commentRangeStart w:id="991"/>
      <w:ins w:id="992" w:author="Yi Wei" w:date="2021-07-11T06:41:00Z">
        <w:r>
          <w:lastRenderedPageBreak/>
          <w:t xml:space="preserve">If rats </w:t>
        </w:r>
        <w:del w:id="993" w:author="Fellous, Jean-Marc - (fellous)" w:date="2021-09-10T13:23:00Z">
          <w:r w:rsidDel="00F015E2">
            <w:delText>happen to be</w:delText>
          </w:r>
        </w:del>
      </w:ins>
      <w:proofErr w:type="gramStart"/>
      <w:ins w:id="994" w:author="Fellous, Jean-Marc - (fellous)" w:date="2021-09-10T13:23:00Z">
        <w:r w:rsidR="00F015E2">
          <w:t>are</w:t>
        </w:r>
      </w:ins>
      <w:ins w:id="995" w:author="Yi Wei" w:date="2021-07-11T06:41:00Z">
        <w:r>
          <w:t xml:space="preserve"> guided</w:t>
        </w:r>
        <w:proofErr w:type="gramEnd"/>
        <w:r>
          <w:t xml:space="preserve"> to the </w:t>
        </w:r>
        <w:del w:id="996" w:author="Fellous, Jean-Marc - (fellous)" w:date="2021-09-10T13:23:00Z">
          <w:r w:rsidDel="00590498">
            <w:delText>bad</w:delText>
          </w:r>
        </w:del>
      </w:ins>
      <w:ins w:id="997" w:author="Fellous, Jean-Marc - (fellous)" w:date="2021-09-10T13:23:00Z">
        <w:r w:rsidR="00590498">
          <w:t>low-reward</w:t>
        </w:r>
      </w:ins>
      <w:ins w:id="998" w:author="Yi Wei" w:date="2021-07-11T06:41:00Z">
        <w:r>
          <w:t xml:space="preserve"> feeder, </w:t>
        </w:r>
      </w:ins>
      <w:ins w:id="999" w:author="Yi Wei" w:date="2021-07-11T06:43:00Z">
        <w:r>
          <w:t>their accuracy seems to</w:t>
        </w:r>
      </w:ins>
      <w:ins w:id="1000" w:author="Yi Wei" w:date="2021-07-11T06:44:00Z">
        <w:r>
          <w:t xml:space="preserve"> be slightly higher than if they </w:t>
        </w:r>
        <w:r w:rsidR="00A92C25">
          <w:t xml:space="preserve">experienced </w:t>
        </w:r>
        <w:del w:id="1001" w:author="Fellous, Jean-Marc - (fellous)" w:date="2021-09-10T13:24:00Z">
          <w:r w:rsidR="00A92C25" w:rsidDel="00590498">
            <w:delText xml:space="preserve">good </w:delText>
          </w:r>
        </w:del>
      </w:ins>
      <w:ins w:id="1002" w:author="Fellous, Jean-Marc - (fellous)" w:date="2021-09-10T13:24:00Z">
        <w:r w:rsidR="00590498">
          <w:t>high-</w:t>
        </w:r>
      </w:ins>
      <w:ins w:id="1003" w:author="Yi Wei" w:date="2021-07-11T06:44:00Z">
        <w:r w:rsidR="00A92C25">
          <w:t>rewards during the guided</w:t>
        </w:r>
      </w:ins>
      <w:ins w:id="1004" w:author="Yi Wei" w:date="2021-07-11T06:45:00Z">
        <w:r w:rsidR="00A92C25">
          <w:t xml:space="preserve"> choices.</w:t>
        </w:r>
      </w:ins>
      <w:commentRangeEnd w:id="991"/>
      <w:ins w:id="1005" w:author="Yi Wei" w:date="2021-07-11T06:47:00Z">
        <w:r w:rsidR="00A32AA6">
          <w:rPr>
            <w:rStyle w:val="CommentReference"/>
            <w:rFonts w:ascii="Times New Roman" w:hAnsi="Times New Roman" w:cs="Times New Roman"/>
            <w:color w:val="auto"/>
            <w14:textOutline w14:w="0" w14:cap="rnd" w14:cmpd="sng" w14:algn="ctr">
              <w14:noFill/>
              <w14:prstDash w14:val="solid"/>
              <w14:bevel/>
            </w14:textOutline>
          </w:rPr>
          <w:commentReference w:id="991"/>
        </w:r>
      </w:ins>
      <w:ins w:id="1006" w:author="Yi Wei" w:date="2021-07-11T06:45:00Z">
        <w:r w:rsidR="00A92C25">
          <w:t xml:space="preserve"> </w:t>
        </w:r>
      </w:ins>
      <w:ins w:id="1007" w:author="Yi Wei" w:date="2021-07-11T06:48:00Z">
        <w:r w:rsidR="00F377DA">
          <w:t>(Figure 8</w:t>
        </w:r>
      </w:ins>
      <w:ins w:id="1008" w:author="Fellous, Jean-Marc - (fellous)" w:date="2021-09-10T13:24:00Z">
        <w:r w:rsidR="00590498">
          <w:t>B Left</w:t>
        </w:r>
      </w:ins>
      <w:ins w:id="1009" w:author="Yi Wei" w:date="2021-07-11T06:48:00Z">
        <w:del w:id="1010" w:author="Fellous, Jean-Marc - (fellous)" w:date="2021-09-10T13:24:00Z">
          <w:r w:rsidR="00F377DA" w:rsidDel="00590498">
            <w:delText xml:space="preserve"> LD</w:delText>
          </w:r>
        </w:del>
      </w:ins>
      <w:ins w:id="1011" w:author="Yi Wei" w:date="2021-07-11T06:47:00Z">
        <w:r w:rsidR="008D7F9F">
          <w:t>)</w:t>
        </w:r>
      </w:ins>
    </w:p>
    <w:p w14:paraId="2600339B" w14:textId="076812CF" w:rsidR="00456721" w:rsidDel="00940B2E" w:rsidRDefault="004172B0">
      <w:pPr>
        <w:pStyle w:val="Body"/>
        <w:spacing w:before="100" w:after="100"/>
        <w:rPr>
          <w:del w:id="1012" w:author="Yi Wei" w:date="2021-07-11T05:42:00Z"/>
          <w:rStyle w:val="Hyperlink1"/>
        </w:rPr>
      </w:pPr>
      <w:del w:id="1013" w:author="Yi Wei" w:date="2021-07-11T05:37:00Z">
        <w:r w:rsidDel="007614BF">
          <w:rPr>
            <w:rStyle w:val="Hyperlink1"/>
          </w:rPr>
          <w:delText>Interestingly</w:delText>
        </w:r>
      </w:del>
      <w:del w:id="1014" w:author="Yi Wei" w:date="2021-07-11T05:38:00Z">
        <w:r w:rsidDel="007614BF">
          <w:rPr>
            <w:rStyle w:val="Hyperlink1"/>
          </w:rPr>
          <w:delText>, t</w:delText>
        </w:r>
      </w:del>
      <w:del w:id="1015" w:author="Yi Wei" w:date="2021-07-11T05:39:00Z">
        <w:r w:rsidDel="00585144">
          <w:rPr>
            <w:rStyle w:val="Hyperlink1"/>
          </w:rPr>
          <w:delText xml:space="preserve">he long horizon conditions seemed to yield lower probability of switching than in the short horizon condition. This becomes clearer if the rat was only guided </w:delText>
        </w:r>
        <w:r w:rsidDel="007614BF">
          <w:rPr>
            <w:rStyle w:val="Hyperlink1"/>
          </w:rPr>
          <w:delText xml:space="preserve">once </w:delText>
        </w:r>
        <w:r w:rsidDel="00585144">
          <w:rPr>
            <w:rStyle w:val="Hyperlink1"/>
          </w:rPr>
          <w:delText xml:space="preserve">instead of 3 times (Figure </w:delText>
        </w:r>
      </w:del>
      <w:del w:id="1016" w:author="Yi Wei" w:date="2021-07-11T03:21:00Z">
        <w:r w:rsidDel="000942B7">
          <w:rPr>
            <w:rStyle w:val="Hyperlink1"/>
          </w:rPr>
          <w:delText>8B</w:delText>
        </w:r>
      </w:del>
      <w:del w:id="1017" w:author="Yi Wei" w:date="2021-07-11T05:39:00Z">
        <w:r w:rsidDel="00585144">
          <w:rPr>
            <w:rStyle w:val="Hyperlink1"/>
          </w:rPr>
          <w:delText>)</w:delText>
        </w:r>
      </w:del>
      <w:del w:id="1018" w:author="Yi Wei" w:date="2021-07-11T03:22:00Z">
        <w:r w:rsidDel="00DF6CF8">
          <w:rPr>
            <w:rStyle w:val="Hyperlink1"/>
          </w:rPr>
          <w:delText>. The overall shapes of the curves in Figure 4 were similar in humans with some notable differences</w:delText>
        </w:r>
      </w:del>
      <w:del w:id="1019" w:author="Yi Wei" w:date="2021-07-11T05:39:00Z">
        <w:r w:rsidDel="00585144">
          <w:rPr>
            <w:rStyle w:val="Hyperlink1"/>
          </w:rPr>
          <w:delText>.</w:delText>
        </w:r>
      </w:del>
      <w:del w:id="1020" w:author="Yi Wei" w:date="2021-07-11T03:22:00Z">
        <w:r w:rsidDel="00DF6CF8">
          <w:rPr>
            <w:rStyle w:val="Hyperlink1"/>
          </w:rPr>
          <w:delText xml:space="preserve"> </w:delText>
        </w:r>
      </w:del>
      <w:del w:id="1021" w:author="Yi Wei" w:date="2021-07-11T05:39:00Z">
        <w:r w:rsidDel="00585144">
          <w:rPr>
            <w:rStyle w:val="Hyperlink1"/>
          </w:rPr>
          <w:delText xml:space="preserve">First, the utility of 1 to 5 drops seemed different between humans and rats in that human subjects were at ceiling for 1 and 2 points indicating that both reward sizes were equally salient (Fig 4, right). Second, increasing the horizon seems to increase the probability of switching for intermediate reward size 3 and </w:delText>
        </w:r>
        <w:r w:rsidDel="00585144">
          <w:rPr>
            <w:rStyle w:val="Hyperlink1"/>
            <w:lang w:val="de-DE"/>
          </w:rPr>
          <w:delText xml:space="preserve">4 in Fig 4 </w:delText>
        </w:r>
        <w:r w:rsidDel="00585144">
          <w:rPr>
            <w:rStyle w:val="Hyperlink1"/>
          </w:rPr>
          <w:delText>right. This increase is compatible with what an optimal agent would do. Interestingly, the trend is the opposite in rats. The effect of the decrease of exploration with changes in horizon is more obvious when rats were only guided once (Fig 8B).</w:delText>
        </w:r>
      </w:del>
    </w:p>
    <w:p w14:paraId="3EA63257" w14:textId="77777777" w:rsidR="00940B2E" w:rsidRDefault="00940B2E" w:rsidP="007614BF">
      <w:pPr>
        <w:pStyle w:val="Body"/>
        <w:rPr>
          <w:ins w:id="1022" w:author="Yi Wei" w:date="2021-07-11T06:25:00Z"/>
          <w:rStyle w:val="Hyperlink1"/>
        </w:rPr>
      </w:pPr>
    </w:p>
    <w:p w14:paraId="28EAC324" w14:textId="04624447" w:rsidR="00960416" w:rsidRPr="00992D8D" w:rsidRDefault="00EA1EDF" w:rsidP="002B54E8">
      <w:pPr>
        <w:pStyle w:val="Body"/>
        <w:spacing w:before="100" w:after="100"/>
        <w:rPr>
          <w:ins w:id="1023" w:author="Yi Wei" w:date="2021-07-11T05:44:00Z"/>
          <w:rStyle w:val="Hyperlink1"/>
          <w:b/>
          <w:bCs/>
          <w:u w:val="single"/>
          <w:rPrChange w:id="1024" w:author="Yi Wei" w:date="2021-07-11T06:30:00Z">
            <w:rPr>
              <w:ins w:id="1025" w:author="Yi Wei" w:date="2021-07-11T05:44:00Z"/>
              <w:rStyle w:val="Hyperlink1"/>
            </w:rPr>
          </w:rPrChange>
        </w:rPr>
      </w:pPr>
      <w:ins w:id="1026" w:author="Yi Wei" w:date="2021-07-11T06:30:00Z">
        <w:r>
          <w:rPr>
            <w:b/>
            <w:bCs/>
            <w:u w:val="single"/>
          </w:rPr>
          <w:t xml:space="preserve">Self-guided exploration </w:t>
        </w:r>
        <w:proofErr w:type="gramStart"/>
        <w:r>
          <w:rPr>
            <w:b/>
            <w:bCs/>
            <w:u w:val="single"/>
          </w:rPr>
          <w:t>is treated</w:t>
        </w:r>
        <w:proofErr w:type="gramEnd"/>
        <w:r>
          <w:rPr>
            <w:b/>
            <w:bCs/>
            <w:u w:val="single"/>
          </w:rPr>
          <w:t xml:space="preserve"> intrinsically different</w:t>
        </w:r>
      </w:ins>
      <w:ins w:id="1027" w:author="Fellous, Jean-Marc - (fellous)" w:date="2021-09-10T13:25:00Z">
        <w:r w:rsidR="00590498">
          <w:rPr>
            <w:b/>
            <w:bCs/>
            <w:u w:val="single"/>
          </w:rPr>
          <w:t>ly</w:t>
        </w:r>
      </w:ins>
      <w:ins w:id="1028" w:author="Yi Wei" w:date="2021-07-11T06:30:00Z">
        <w:r>
          <w:rPr>
            <w:b/>
            <w:bCs/>
            <w:u w:val="single"/>
          </w:rPr>
          <w:t xml:space="preserve"> </w:t>
        </w:r>
        <w:del w:id="1029" w:author="Fellous, Jean-Marc - (fellous)" w:date="2021-09-10T13:25:00Z">
          <w:r w:rsidDel="00590498">
            <w:rPr>
              <w:b/>
              <w:bCs/>
              <w:u w:val="single"/>
            </w:rPr>
            <w:delText>from</w:delText>
          </w:r>
        </w:del>
      </w:ins>
      <w:ins w:id="1030" w:author="Fellous, Jean-Marc - (fellous)" w:date="2021-09-10T13:25:00Z">
        <w:r w:rsidR="00590498">
          <w:rPr>
            <w:b/>
            <w:bCs/>
            <w:u w:val="single"/>
          </w:rPr>
          <w:t>than</w:t>
        </w:r>
      </w:ins>
      <w:ins w:id="1031" w:author="Yi Wei" w:date="2021-07-11T06:30:00Z">
        <w:r>
          <w:rPr>
            <w:b/>
            <w:bCs/>
            <w:u w:val="single"/>
          </w:rPr>
          <w:t xml:space="preserve"> guided choices</w:t>
        </w:r>
        <w:r w:rsidR="00AE682C">
          <w:rPr>
            <w:b/>
            <w:bCs/>
            <w:u w:val="single"/>
          </w:rPr>
          <w:t xml:space="preserve"> in rats</w:t>
        </w:r>
        <w:r>
          <w:rPr>
            <w:b/>
            <w:bCs/>
            <w:u w:val="single"/>
          </w:rPr>
          <w:t xml:space="preserve">. </w:t>
        </w:r>
      </w:ins>
    </w:p>
    <w:p w14:paraId="70C88CC2" w14:textId="1177A841" w:rsidR="00456721" w:rsidDel="00842C47" w:rsidRDefault="004172B0">
      <w:pPr>
        <w:pStyle w:val="Body"/>
        <w:spacing w:before="100" w:after="100"/>
        <w:rPr>
          <w:del w:id="1032" w:author="Yi Wei" w:date="2021-07-11T06:48:00Z"/>
          <w:rStyle w:val="Hyperlink1"/>
        </w:rPr>
      </w:pPr>
      <w:del w:id="1033" w:author="Yi Wei" w:date="2021-07-11T06:48:00Z">
        <w:r w:rsidDel="00842C47">
          <w:rPr>
            <w:rStyle w:val="Hyperlink1"/>
          </w:rPr>
          <w:delText>We also plotted the percentage of switching from the previous choice as a function of choice number within a game (Fig 5). Rats explore at a significantly higher level at trial 1 and then adopt a more constant and lower rate of exploration for later trials (20%), whereas humans explore more at trial 1 and 2, and eventually stopped switching (5%</w:delText>
        </w:r>
      </w:del>
      <w:del w:id="1034" w:author="Yi Wei" w:date="2021-07-11T03:31:00Z">
        <w:r w:rsidDel="009D1A15">
          <w:rPr>
            <w:rStyle w:val="Hyperlink1"/>
          </w:rPr>
          <w:delText>s</w:delText>
        </w:r>
      </w:del>
      <w:del w:id="1035" w:author="Yi Wei" w:date="2021-07-11T06:48:00Z">
        <w:r w:rsidDel="00842C47">
          <w:rPr>
            <w:rStyle w:val="Hyperlink1"/>
          </w:rPr>
          <w:delText>, possibly due to boredom or motor error). For humans, the reaction time also decreased with trial number and became constant from the 3</w:delText>
        </w:r>
        <w:r w:rsidDel="00842C47">
          <w:rPr>
            <w:rStyle w:val="None"/>
            <w:vertAlign w:val="superscript"/>
          </w:rPr>
          <w:delText>rd</w:delText>
        </w:r>
        <w:r w:rsidDel="00842C47">
          <w:rPr>
            <w:rStyle w:val="Hyperlink1"/>
          </w:rPr>
          <w:delText xml:space="preserve"> trial (0.1s, Figure 6B, right), indicating that the decision process was mostly settled during the first 2 trials. For rats, since travel time was included in the rats’ reaction times, this travel time may have overshadowed the decision reaction time difference proper, and we do not see any significant changes in reaction times as trial number increased (Fig 6B, left). Although, there seems to be a decrease in reaction time for the rat’s first choice after being guided to a larger reward (4,5 drops) compared to being guided to a small reward (0, 1 drops) (Fig 6A, left). This is may be due to the speed difference in travel time: with a larger reward, the rat explores less, has an overall higher motivation to run, and has a shorter reaction time. </w:delText>
        </w:r>
      </w:del>
    </w:p>
    <w:p w14:paraId="782036A5" w14:textId="2E50E9F8" w:rsidR="00D86F03" w:rsidRDefault="004172B0">
      <w:pPr>
        <w:pStyle w:val="Body"/>
        <w:spacing w:before="100" w:after="100"/>
        <w:rPr>
          <w:ins w:id="1036" w:author="Yi Wei" w:date="2021-07-11T06:55:00Z"/>
          <w:rStyle w:val="Hyperlink1"/>
        </w:rPr>
      </w:pPr>
      <w:r>
        <w:rPr>
          <w:rStyle w:val="Hyperlink1"/>
        </w:rPr>
        <w:t xml:space="preserve">Finally, we investigated whether self-driven exploration is any different from guided exploration during the first trial of a game. Do rats behave any differently if they are guided by sensory cues on the first trials, or if they are instead invited to choose randomly? Specifically, in two separate weeks, rats performed both a version in which they </w:t>
      </w:r>
      <w:del w:id="1037" w:author="Fellous, Jean-Marc - (fellous)" w:date="2021-09-10T13:26:00Z">
        <w:r w:rsidDel="00063B32">
          <w:rPr>
            <w:rStyle w:val="Hyperlink1"/>
          </w:rPr>
          <w:delText xml:space="preserve">are </w:delText>
        </w:r>
      </w:del>
      <w:ins w:id="1038" w:author="Fellous, Jean-Marc - (fellous)" w:date="2021-09-10T13:26:00Z">
        <w:r w:rsidR="00063B32">
          <w:rPr>
            <w:rStyle w:val="Hyperlink1"/>
          </w:rPr>
          <w:t>we</w:t>
        </w:r>
        <w:r w:rsidR="00063B32">
          <w:rPr>
            <w:rStyle w:val="Hyperlink1"/>
          </w:rPr>
          <w:t xml:space="preserve">re </w:t>
        </w:r>
      </w:ins>
      <w:r>
        <w:rPr>
          <w:rStyle w:val="Hyperlink1"/>
        </w:rPr>
        <w:t xml:space="preserve">guided to one feeder once before </w:t>
      </w:r>
      <w:ins w:id="1039" w:author="Fellous, Jean-Marc - (fellous)" w:date="2021-09-10T13:26:00Z">
        <w:r w:rsidR="00063B32">
          <w:rPr>
            <w:rStyle w:val="Hyperlink1"/>
          </w:rPr>
          <w:t xml:space="preserve">freely </w:t>
        </w:r>
      </w:ins>
      <w:r>
        <w:rPr>
          <w:rStyle w:val="Hyperlink1"/>
        </w:rPr>
        <w:t>choosing between the 2 options (Guided), and a version in which they start off with 2 options to choose from (</w:t>
      </w:r>
      <w:del w:id="1040" w:author="Yi Wei" w:date="2021-07-11T06:54:00Z">
        <w:r w:rsidDel="003D3060">
          <w:rPr>
            <w:rStyle w:val="Hyperlink1"/>
          </w:rPr>
          <w:delText>not Guided</w:delText>
        </w:r>
      </w:del>
      <w:ins w:id="1041" w:author="Yi Wei" w:date="2021-07-11T06:54:00Z">
        <w:r w:rsidR="003D3060">
          <w:rPr>
            <w:rStyle w:val="Hyperlink1"/>
          </w:rPr>
          <w:t xml:space="preserve">Free </w:t>
        </w:r>
      </w:ins>
      <w:ins w:id="1042" w:author="Fellous, Jean-Marc - (fellous)" w:date="2021-09-10T13:26:00Z">
        <w:r w:rsidR="00063B32">
          <w:rPr>
            <w:rStyle w:val="Hyperlink1"/>
          </w:rPr>
          <w:t xml:space="preserve">initial </w:t>
        </w:r>
      </w:ins>
      <w:ins w:id="1043" w:author="Yi Wei" w:date="2021-07-11T06:54:00Z">
        <w:r w:rsidR="003D3060">
          <w:rPr>
            <w:rStyle w:val="Hyperlink1"/>
          </w:rPr>
          <w:t>choice</w:t>
        </w:r>
      </w:ins>
      <w:r>
        <w:rPr>
          <w:rStyle w:val="Hyperlink1"/>
        </w:rPr>
        <w:t>). In the analysis, we treated the 1</w:t>
      </w:r>
      <w:r>
        <w:rPr>
          <w:rStyle w:val="None"/>
          <w:vertAlign w:val="superscript"/>
        </w:rPr>
        <w:t>st</w:t>
      </w:r>
      <w:r>
        <w:rPr>
          <w:rStyle w:val="Hyperlink1"/>
        </w:rPr>
        <w:t xml:space="preserve"> choice in the </w:t>
      </w:r>
      <w:del w:id="1044" w:author="Yi Wei" w:date="2021-07-11T06:54:00Z">
        <w:r w:rsidDel="002A21CE">
          <w:rPr>
            <w:rStyle w:val="Hyperlink1"/>
          </w:rPr>
          <w:delText>not Guided</w:delText>
        </w:r>
      </w:del>
      <w:ins w:id="1045" w:author="Yi Wei" w:date="2021-07-11T06:54:00Z">
        <w:r w:rsidR="002A21CE">
          <w:rPr>
            <w:rStyle w:val="Hyperlink1"/>
          </w:rPr>
          <w:t>Free choice</w:t>
        </w:r>
      </w:ins>
      <w:r>
        <w:rPr>
          <w:rStyle w:val="Hyperlink1"/>
        </w:rPr>
        <w:t xml:space="preserve"> version as if it was guided (i.e. self-guided by the rat itself</w:t>
      </w:r>
      <w:ins w:id="1046" w:author="Fellous, Jean-Marc - (fellous)" w:date="2021-09-10T13:26:00Z">
        <w:r w:rsidR="00063B32">
          <w:rPr>
            <w:rStyle w:val="Hyperlink1"/>
          </w:rPr>
          <w:t>,</w:t>
        </w:r>
      </w:ins>
      <w:r>
        <w:rPr>
          <w:rStyle w:val="Hyperlink1"/>
        </w:rPr>
        <w:t xml:space="preserve"> instead of by the blinking LED), and treated the 2</w:t>
      </w:r>
      <w:r>
        <w:rPr>
          <w:rStyle w:val="None"/>
          <w:vertAlign w:val="superscript"/>
        </w:rPr>
        <w:t>nd</w:t>
      </w:r>
      <w:r>
        <w:rPr>
          <w:rStyle w:val="Hyperlink1"/>
        </w:rPr>
        <w:t xml:space="preserve"> choice as choice number 1 (Fig </w:t>
      </w:r>
      <w:ins w:id="1047" w:author="Yi Wei" w:date="2021-07-11T06:55:00Z">
        <w:r w:rsidR="00351275">
          <w:rPr>
            <w:rStyle w:val="Hyperlink1"/>
          </w:rPr>
          <w:t>9</w:t>
        </w:r>
        <w:proofErr w:type="gramStart"/>
        <w:r w:rsidR="00351275">
          <w:rPr>
            <w:rStyle w:val="Hyperlink1"/>
          </w:rPr>
          <w:t>,10</w:t>
        </w:r>
      </w:ins>
      <w:proofErr w:type="gramEnd"/>
      <w:del w:id="1048" w:author="Yi Wei" w:date="2021-07-11T06:55:00Z">
        <w:r w:rsidDel="00351275">
          <w:rPr>
            <w:rStyle w:val="Hyperlink1"/>
          </w:rPr>
          <w:delText>7,8</w:delText>
        </w:r>
      </w:del>
      <w:r>
        <w:rPr>
          <w:rStyle w:val="Hyperlink1"/>
        </w:rPr>
        <w:t xml:space="preserve">). </w:t>
      </w:r>
    </w:p>
    <w:p w14:paraId="75182EC6" w14:textId="77777777" w:rsidR="00D86F03" w:rsidRDefault="00D86F03">
      <w:pPr>
        <w:pStyle w:val="Body"/>
        <w:spacing w:before="100" w:after="100"/>
        <w:rPr>
          <w:ins w:id="1049" w:author="Yi Wei" w:date="2021-07-11T06:55:00Z"/>
          <w:rStyle w:val="Hyperlink1"/>
        </w:rPr>
      </w:pPr>
    </w:p>
    <w:p w14:paraId="41EE5B48" w14:textId="3B59D604" w:rsidR="00C934CD" w:rsidRDefault="004172B0">
      <w:pPr>
        <w:pStyle w:val="Body"/>
        <w:spacing w:before="100" w:after="100"/>
        <w:rPr>
          <w:ins w:id="1050" w:author="Yi Wei" w:date="2021-07-11T06:57:00Z"/>
          <w:rStyle w:val="Hyperlink1"/>
        </w:rPr>
      </w:pPr>
      <w:r>
        <w:rPr>
          <w:rStyle w:val="Hyperlink1"/>
        </w:rPr>
        <w:t xml:space="preserve">We found that rats overall explored more on their first free choices if they </w:t>
      </w:r>
      <w:del w:id="1051" w:author="Fellous, Jean-Marc - (fellous)" w:date="2021-09-10T13:27:00Z">
        <w:r w:rsidDel="00AC39D8">
          <w:rPr>
            <w:rStyle w:val="Hyperlink1"/>
          </w:rPr>
          <w:delText xml:space="preserve">are </w:delText>
        </w:r>
      </w:del>
      <w:ins w:id="1052" w:author="Fellous, Jean-Marc - (fellous)" w:date="2021-09-10T13:27:00Z">
        <w:r w:rsidR="00AC39D8">
          <w:rPr>
            <w:rStyle w:val="Hyperlink1"/>
          </w:rPr>
          <w:t>we</w:t>
        </w:r>
        <w:r w:rsidR="00AC39D8">
          <w:rPr>
            <w:rStyle w:val="Hyperlink1"/>
          </w:rPr>
          <w:t xml:space="preserve">re </w:t>
        </w:r>
      </w:ins>
      <w:r>
        <w:rPr>
          <w:rStyle w:val="Hyperlink1"/>
        </w:rPr>
        <w:t xml:space="preserve">guided (Fig </w:t>
      </w:r>
      <w:del w:id="1053" w:author="Yi Wei" w:date="2021-07-11T06:55:00Z">
        <w:r w:rsidDel="00D86F03">
          <w:rPr>
            <w:rStyle w:val="Hyperlink1"/>
          </w:rPr>
          <w:delText>7</w:delText>
        </w:r>
      </w:del>
      <w:del w:id="1054" w:author="Yi Wei" w:date="2021-07-11T06:56:00Z">
        <w:r w:rsidDel="00D86F03">
          <w:rPr>
            <w:rStyle w:val="Hyperlink1"/>
          </w:rPr>
          <w:delText>B, 8B</w:delText>
        </w:r>
      </w:del>
      <w:ins w:id="1055" w:author="Yi Wei" w:date="2021-07-11T06:56:00Z">
        <w:r w:rsidR="00D86F03">
          <w:rPr>
            <w:rStyle w:val="Hyperlink1"/>
          </w:rPr>
          <w:t>9</w:t>
        </w:r>
      </w:ins>
      <w:ins w:id="1056" w:author="Fellous, Jean-Marc - (fellous)" w:date="2021-09-10T13:28:00Z">
        <w:r w:rsidR="00AC39D8">
          <w:rPr>
            <w:rStyle w:val="Hyperlink1"/>
          </w:rPr>
          <w:t>B right</w:t>
        </w:r>
      </w:ins>
      <w:ins w:id="1057" w:author="Yi Wei" w:date="2021-07-11T06:56:00Z">
        <w:del w:id="1058" w:author="Fellous, Jean-Marc - (fellous)" w:date="2021-09-10T13:28:00Z">
          <w:r w:rsidR="00D86F03" w:rsidDel="00AC39D8">
            <w:rPr>
              <w:rStyle w:val="Hyperlink1"/>
            </w:rPr>
            <w:delText xml:space="preserve"> RD</w:delText>
          </w:r>
        </w:del>
      </w:ins>
      <w:r>
        <w:rPr>
          <w:rStyle w:val="Hyperlink1"/>
        </w:rPr>
        <w:t>)</w:t>
      </w:r>
      <w:ins w:id="1059" w:author="Yi Wei" w:date="2021-07-11T06:56:00Z">
        <w:r w:rsidR="00C32056">
          <w:rPr>
            <w:rStyle w:val="Hyperlink1"/>
          </w:rPr>
          <w:t xml:space="preserve">, but </w:t>
        </w:r>
      </w:ins>
      <w:del w:id="1060" w:author="Yi Wei" w:date="2021-07-11T06:56:00Z">
        <w:r w:rsidDel="00C32056">
          <w:rPr>
            <w:rStyle w:val="Hyperlink1"/>
          </w:rPr>
          <w:delText xml:space="preserve"> and </w:delText>
        </w:r>
      </w:del>
      <w:r>
        <w:rPr>
          <w:rStyle w:val="Hyperlink1"/>
        </w:rPr>
        <w:t xml:space="preserve">their overall accuracy </w:t>
      </w:r>
      <w:del w:id="1061" w:author="Fellous, Jean-Marc - (fellous)" w:date="2021-09-10T13:28:00Z">
        <w:r w:rsidDel="00AC39D8">
          <w:rPr>
            <w:rStyle w:val="Hyperlink1"/>
          </w:rPr>
          <w:delText xml:space="preserve">is </w:delText>
        </w:r>
      </w:del>
      <w:ins w:id="1062" w:author="Fellous, Jean-Marc - (fellous)" w:date="2021-09-10T13:28:00Z">
        <w:r w:rsidR="00AC39D8">
          <w:rPr>
            <w:rStyle w:val="Hyperlink1"/>
          </w:rPr>
          <w:t>wa</w:t>
        </w:r>
        <w:r w:rsidR="00AC39D8">
          <w:rPr>
            <w:rStyle w:val="Hyperlink1"/>
          </w:rPr>
          <w:t xml:space="preserve">s </w:t>
        </w:r>
      </w:ins>
      <w:r>
        <w:rPr>
          <w:rStyle w:val="Hyperlink1"/>
        </w:rPr>
        <w:t xml:space="preserve">higher if </w:t>
      </w:r>
      <w:del w:id="1063" w:author="Yi Wei" w:date="2021-07-11T06:56:00Z">
        <w:r w:rsidDel="00C32056">
          <w:rPr>
            <w:rStyle w:val="Hyperlink1"/>
          </w:rPr>
          <w:delText xml:space="preserve">guided </w:delText>
        </w:r>
      </w:del>
      <w:ins w:id="1064" w:author="Yi Wei" w:date="2021-07-11T06:56:00Z">
        <w:r w:rsidR="00C32056">
          <w:rPr>
            <w:rStyle w:val="Hyperlink1"/>
          </w:rPr>
          <w:lastRenderedPageBreak/>
          <w:t xml:space="preserve">they </w:t>
        </w:r>
        <w:del w:id="1065" w:author="Fellous, Jean-Marc - (fellous)" w:date="2021-09-10T13:28:00Z">
          <w:r w:rsidR="00C32056" w:rsidDel="00AC39D8">
            <w:rPr>
              <w:rStyle w:val="Hyperlink1"/>
            </w:rPr>
            <w:delText>a</w:delText>
          </w:r>
        </w:del>
      </w:ins>
      <w:ins w:id="1066" w:author="Fellous, Jean-Marc - (fellous)" w:date="2021-09-10T13:28:00Z">
        <w:r w:rsidR="00AC39D8">
          <w:rPr>
            <w:rStyle w:val="Hyperlink1"/>
          </w:rPr>
          <w:t>we</w:t>
        </w:r>
      </w:ins>
      <w:ins w:id="1067" w:author="Yi Wei" w:date="2021-07-11T06:56:00Z">
        <w:r w:rsidR="00C32056">
          <w:rPr>
            <w:rStyle w:val="Hyperlink1"/>
          </w:rPr>
          <w:t xml:space="preserve">re allowed to make free choices compared to when they </w:t>
        </w:r>
        <w:del w:id="1068" w:author="Fellous, Jean-Marc - (fellous)" w:date="2021-09-10T13:28:00Z">
          <w:r w:rsidR="00C32056" w:rsidDel="00AC39D8">
            <w:rPr>
              <w:rStyle w:val="Hyperlink1"/>
            </w:rPr>
            <w:delText>a</w:delText>
          </w:r>
        </w:del>
      </w:ins>
      <w:ins w:id="1069" w:author="Fellous, Jean-Marc - (fellous)" w:date="2021-09-10T13:28:00Z">
        <w:r w:rsidR="00AC39D8">
          <w:rPr>
            <w:rStyle w:val="Hyperlink1"/>
          </w:rPr>
          <w:t>we</w:t>
        </w:r>
      </w:ins>
      <w:ins w:id="1070" w:author="Yi Wei" w:date="2021-07-11T06:56:00Z">
        <w:r w:rsidR="00C32056">
          <w:rPr>
            <w:rStyle w:val="Hyperlink1"/>
          </w:rPr>
          <w:t xml:space="preserve">re guided </w:t>
        </w:r>
      </w:ins>
      <w:r>
        <w:rPr>
          <w:rStyle w:val="Hyperlink1"/>
        </w:rPr>
        <w:t xml:space="preserve">(Fig </w:t>
      </w:r>
      <w:ins w:id="1071" w:author="Yi Wei" w:date="2021-07-11T06:55:00Z">
        <w:r w:rsidR="00D86F03">
          <w:rPr>
            <w:rStyle w:val="Hyperlink1"/>
          </w:rPr>
          <w:t>9</w:t>
        </w:r>
      </w:ins>
      <w:ins w:id="1072" w:author="Fellous, Jean-Marc - (fellous)" w:date="2021-09-10T13:29:00Z">
        <w:r w:rsidR="00AC39D8">
          <w:rPr>
            <w:rStyle w:val="Hyperlink1"/>
          </w:rPr>
          <w:t>A left</w:t>
        </w:r>
      </w:ins>
      <w:del w:id="1073" w:author="Yi Wei" w:date="2021-07-11T06:55:00Z">
        <w:r w:rsidDel="00D86F03">
          <w:rPr>
            <w:rStyle w:val="Hyperlink1"/>
          </w:rPr>
          <w:delText>7</w:delText>
        </w:r>
      </w:del>
      <w:ins w:id="1074" w:author="Yi Wei" w:date="2021-07-11T06:55:00Z">
        <w:del w:id="1075" w:author="Fellous, Jean-Marc - (fellous)" w:date="2021-09-10T13:29:00Z">
          <w:r w:rsidR="00D86F03" w:rsidDel="00AC39D8">
            <w:rPr>
              <w:rStyle w:val="Hyperlink1"/>
            </w:rPr>
            <w:delText xml:space="preserve"> LU</w:delText>
          </w:r>
        </w:del>
      </w:ins>
      <w:del w:id="1076" w:author="Fellous, Jean-Marc - (fellous)" w:date="2021-09-10T13:29:00Z">
        <w:r w:rsidDel="00AC39D8">
          <w:rPr>
            <w:rStyle w:val="Hyperlink1"/>
          </w:rPr>
          <w:delText>A</w:delText>
        </w:r>
      </w:del>
      <w:r>
        <w:rPr>
          <w:rStyle w:val="Hyperlink1"/>
        </w:rPr>
        <w:t xml:space="preserve">). </w:t>
      </w:r>
      <w:proofErr w:type="gramStart"/>
      <w:ins w:id="1077" w:author="Yi Wei" w:date="2021-07-11T06:57:00Z">
        <w:r w:rsidR="003F4319">
          <w:rPr>
            <w:rStyle w:val="Hyperlink1"/>
          </w:rPr>
          <w:t>As a result</w:t>
        </w:r>
        <w:proofErr w:type="gramEnd"/>
        <w:r w:rsidR="003F4319">
          <w:rPr>
            <w:rStyle w:val="Hyperlink1"/>
          </w:rPr>
          <w:t xml:space="preserve"> of less switching in </w:t>
        </w:r>
      </w:ins>
      <w:ins w:id="1078" w:author="Fellous, Jean-Marc - (fellous)" w:date="2021-09-10T13:29:00Z">
        <w:r w:rsidR="00AC39D8">
          <w:rPr>
            <w:rStyle w:val="Hyperlink1"/>
          </w:rPr>
          <w:t xml:space="preserve">the </w:t>
        </w:r>
      </w:ins>
      <w:ins w:id="1079" w:author="Yi Wei" w:date="2021-07-11T06:58:00Z">
        <w:r w:rsidR="003F4319">
          <w:rPr>
            <w:rStyle w:val="Hyperlink1"/>
          </w:rPr>
          <w:t>Free choice</w:t>
        </w:r>
      </w:ins>
      <w:ins w:id="1080" w:author="Yi Wei" w:date="2021-07-11T06:57:00Z">
        <w:r w:rsidR="003F4319">
          <w:rPr>
            <w:rStyle w:val="Hyperlink1"/>
          </w:rPr>
          <w:t xml:space="preserve"> version, the accuracy when guided to 4 or 5 drops </w:t>
        </w:r>
        <w:del w:id="1081" w:author="Fellous, Jean-Marc - (fellous)" w:date="2021-09-10T13:29:00Z">
          <w:r w:rsidR="003F4319" w:rsidDel="00AC39D8">
            <w:rPr>
              <w:rStyle w:val="Hyperlink1"/>
            </w:rPr>
            <w:delText>are</w:delText>
          </w:r>
        </w:del>
      </w:ins>
      <w:ins w:id="1082" w:author="Fellous, Jean-Marc - (fellous)" w:date="2021-09-10T13:29:00Z">
        <w:r w:rsidR="00AC39D8">
          <w:rPr>
            <w:rStyle w:val="Hyperlink1"/>
          </w:rPr>
          <w:t>was</w:t>
        </w:r>
      </w:ins>
      <w:ins w:id="1083" w:author="Yi Wei" w:date="2021-07-11T06:57:00Z">
        <w:r w:rsidR="003F4319">
          <w:rPr>
            <w:rStyle w:val="Hyperlink1"/>
          </w:rPr>
          <w:t xml:space="preserve"> higher</w:t>
        </w:r>
      </w:ins>
      <w:ins w:id="1084" w:author="Fellous, Jean-Marc - (fellous)" w:date="2021-09-10T13:30:00Z">
        <w:r w:rsidR="00AC39D8">
          <w:rPr>
            <w:rStyle w:val="Hyperlink1"/>
          </w:rPr>
          <w:t xml:space="preserve"> (Fig 9B left)</w:t>
        </w:r>
      </w:ins>
      <w:ins w:id="1085" w:author="Yi Wei" w:date="2021-07-11T06:57:00Z">
        <w:r w:rsidR="003F4319">
          <w:rPr>
            <w:rStyle w:val="Hyperlink1"/>
          </w:rPr>
          <w:t xml:space="preserve">. In the Guided </w:t>
        </w:r>
      </w:ins>
      <w:ins w:id="1086" w:author="Yi Wei" w:date="2021-07-11T06:58:00Z">
        <w:r w:rsidR="003F4319">
          <w:rPr>
            <w:rStyle w:val="Hyperlink1"/>
          </w:rPr>
          <w:t xml:space="preserve">version, even if rats </w:t>
        </w:r>
        <w:del w:id="1087" w:author="Fellous, Jean-Marc - (fellous)" w:date="2021-09-10T13:30:00Z">
          <w:r w:rsidR="003F4319" w:rsidDel="00AC39D8">
            <w:rPr>
              <w:rStyle w:val="Hyperlink1"/>
            </w:rPr>
            <w:delText>a</w:delText>
          </w:r>
        </w:del>
      </w:ins>
      <w:ins w:id="1088" w:author="Fellous, Jean-Marc - (fellous)" w:date="2021-09-10T13:30:00Z">
        <w:r w:rsidR="00AC39D8">
          <w:rPr>
            <w:rStyle w:val="Hyperlink1"/>
          </w:rPr>
          <w:t>we</w:t>
        </w:r>
      </w:ins>
      <w:ins w:id="1089" w:author="Yi Wei" w:date="2021-07-11T06:58:00Z">
        <w:r w:rsidR="003F4319">
          <w:rPr>
            <w:rStyle w:val="Hyperlink1"/>
          </w:rPr>
          <w:t xml:space="preserve">re guided to a </w:t>
        </w:r>
        <w:proofErr w:type="gramStart"/>
        <w:r w:rsidR="003F4319">
          <w:rPr>
            <w:rStyle w:val="Hyperlink1"/>
          </w:rPr>
          <w:t>5 drop</w:t>
        </w:r>
        <w:proofErr w:type="gramEnd"/>
        <w:r w:rsidR="003F4319">
          <w:rPr>
            <w:rStyle w:val="Hyperlink1"/>
          </w:rPr>
          <w:t xml:space="preserve"> </w:t>
        </w:r>
        <w:del w:id="1090" w:author="Fellous, Jean-Marc - (fellous)" w:date="2021-09-10T13:30:00Z">
          <w:r w:rsidR="003F4319" w:rsidDel="00AC39D8">
            <w:rPr>
              <w:rStyle w:val="Hyperlink1"/>
            </w:rPr>
            <w:delText>location</w:delText>
          </w:r>
        </w:del>
      </w:ins>
      <w:ins w:id="1091" w:author="Fellous, Jean-Marc - (fellous)" w:date="2021-09-10T13:30:00Z">
        <w:r w:rsidR="00AC39D8">
          <w:rPr>
            <w:rStyle w:val="Hyperlink1"/>
          </w:rPr>
          <w:t>feeder</w:t>
        </w:r>
      </w:ins>
      <w:ins w:id="1092" w:author="Yi Wei" w:date="2021-07-11T06:58:00Z">
        <w:r w:rsidR="003F4319">
          <w:rPr>
            <w:rStyle w:val="Hyperlink1"/>
          </w:rPr>
          <w:t>, they still switch</w:t>
        </w:r>
      </w:ins>
      <w:ins w:id="1093" w:author="Fellous, Jean-Marc - (fellous)" w:date="2021-09-10T13:30:00Z">
        <w:r w:rsidR="00AC39D8">
          <w:rPr>
            <w:rStyle w:val="Hyperlink1"/>
          </w:rPr>
          <w:t>ed</w:t>
        </w:r>
      </w:ins>
      <w:ins w:id="1094" w:author="Yi Wei" w:date="2021-07-11T06:58:00Z">
        <w:r w:rsidR="003F4319">
          <w:rPr>
            <w:rStyle w:val="Hyperlink1"/>
          </w:rPr>
          <w:t xml:space="preserve"> 40% of the times as opposed to 20% in the free-choice version.  Moreover, when they </w:t>
        </w:r>
        <w:del w:id="1095" w:author="Fellous, Jean-Marc - (fellous)" w:date="2021-09-10T13:31:00Z">
          <w:r w:rsidR="003F4319" w:rsidDel="00AC39D8">
            <w:rPr>
              <w:rStyle w:val="Hyperlink1"/>
            </w:rPr>
            <w:delText>a</w:delText>
          </w:r>
        </w:del>
      </w:ins>
      <w:proofErr w:type="gramStart"/>
      <w:ins w:id="1096" w:author="Fellous, Jean-Marc - (fellous)" w:date="2021-09-10T13:31:00Z">
        <w:r w:rsidR="00AC39D8">
          <w:rPr>
            <w:rStyle w:val="Hyperlink1"/>
          </w:rPr>
          <w:t>we</w:t>
        </w:r>
      </w:ins>
      <w:ins w:id="1097" w:author="Yi Wei" w:date="2021-07-11T06:58:00Z">
        <w:r w:rsidR="003F4319">
          <w:rPr>
            <w:rStyle w:val="Hyperlink1"/>
          </w:rPr>
          <w:t>re guided</w:t>
        </w:r>
        <w:proofErr w:type="gramEnd"/>
        <w:r w:rsidR="003F4319">
          <w:rPr>
            <w:rStyle w:val="Hyperlink1"/>
          </w:rPr>
          <w:t xml:space="preserve">, </w:t>
        </w:r>
      </w:ins>
      <w:ins w:id="1098" w:author="Yi Wei" w:date="2021-07-11T06:59:00Z">
        <w:r w:rsidR="003F4319">
          <w:rPr>
            <w:rStyle w:val="Hyperlink1"/>
          </w:rPr>
          <w:t xml:space="preserve">they explore more on the first choice as in other variants of the task. However, when they choose freely, </w:t>
        </w:r>
      </w:ins>
      <w:ins w:id="1099" w:author="Yi Wei" w:date="2021-07-11T07:01:00Z">
        <w:r w:rsidR="003F4319">
          <w:rPr>
            <w:rStyle w:val="Hyperlink1"/>
          </w:rPr>
          <w:t xml:space="preserve">the </w:t>
        </w:r>
        <w:proofErr w:type="gramStart"/>
        <w:r w:rsidR="003F4319">
          <w:rPr>
            <w:rStyle w:val="Hyperlink1"/>
          </w:rPr>
          <w:t>2</w:t>
        </w:r>
        <w:r w:rsidR="003F4319" w:rsidRPr="003F4319">
          <w:rPr>
            <w:rStyle w:val="Hyperlink1"/>
            <w:vertAlign w:val="superscript"/>
            <w:rPrChange w:id="1100" w:author="Yi Wei" w:date="2021-07-11T07:01:00Z">
              <w:rPr>
                <w:rStyle w:val="Hyperlink1"/>
              </w:rPr>
            </w:rPrChange>
          </w:rPr>
          <w:t>nd</w:t>
        </w:r>
        <w:proofErr w:type="gramEnd"/>
        <w:r w:rsidR="003F4319">
          <w:rPr>
            <w:rStyle w:val="Hyperlink1"/>
          </w:rPr>
          <w:t xml:space="preserve"> choice d</w:t>
        </w:r>
        <w:del w:id="1101" w:author="Fellous, Jean-Marc - (fellous)" w:date="2021-09-10T13:31:00Z">
          <w:r w:rsidR="003F4319" w:rsidDel="00AC39D8">
            <w:rPr>
              <w:rStyle w:val="Hyperlink1"/>
            </w:rPr>
            <w:delText>oes</w:delText>
          </w:r>
        </w:del>
      </w:ins>
      <w:ins w:id="1102" w:author="Fellous, Jean-Marc - (fellous)" w:date="2021-09-10T13:31:00Z">
        <w:r w:rsidR="00AC39D8">
          <w:rPr>
            <w:rStyle w:val="Hyperlink1"/>
          </w:rPr>
          <w:t>id</w:t>
        </w:r>
      </w:ins>
      <w:ins w:id="1103" w:author="Yi Wei" w:date="2021-07-11T07:01:00Z">
        <w:r w:rsidR="003F4319">
          <w:rPr>
            <w:rStyle w:val="Hyperlink1"/>
          </w:rPr>
          <w:t xml:space="preserve"> not look </w:t>
        </w:r>
        <w:del w:id="1104" w:author="Fellous, Jean-Marc - (fellous)" w:date="2021-09-10T13:31:00Z">
          <w:r w:rsidR="003F4319" w:rsidDel="00AC39D8">
            <w:rPr>
              <w:rStyle w:val="Hyperlink1"/>
            </w:rPr>
            <w:delText>special</w:delText>
          </w:r>
        </w:del>
      </w:ins>
      <w:ins w:id="1105" w:author="Fellous, Jean-Marc - (fellous)" w:date="2021-09-10T13:31:00Z">
        <w:r w:rsidR="00AC39D8">
          <w:rPr>
            <w:rStyle w:val="Hyperlink1"/>
          </w:rPr>
          <w:t>different</w:t>
        </w:r>
      </w:ins>
      <w:ins w:id="1106" w:author="Yi Wei" w:date="2021-07-11T07:01:00Z">
        <w:r w:rsidR="003F4319">
          <w:rPr>
            <w:rStyle w:val="Hyperlink1"/>
          </w:rPr>
          <w:t xml:space="preserve"> any more, </w:t>
        </w:r>
      </w:ins>
      <w:ins w:id="1107" w:author="Fellous, Jean-Marc - (fellous)" w:date="2021-09-10T13:31:00Z">
        <w:r w:rsidR="00AC39D8">
          <w:rPr>
            <w:rStyle w:val="Hyperlink1"/>
          </w:rPr>
          <w:t xml:space="preserve">and rats </w:t>
        </w:r>
      </w:ins>
      <w:ins w:id="1108" w:author="Yi Wei" w:date="2021-07-11T07:01:00Z">
        <w:del w:id="1109" w:author="Fellous, Jean-Marc - (fellous)" w:date="2021-09-10T13:31:00Z">
          <w:r w:rsidR="003F4319" w:rsidDel="00AC39D8">
            <w:rPr>
              <w:rStyle w:val="Hyperlink1"/>
            </w:rPr>
            <w:delText xml:space="preserve">they </w:delText>
          </w:r>
        </w:del>
        <w:r w:rsidR="003F4319">
          <w:rPr>
            <w:rStyle w:val="Hyperlink1"/>
          </w:rPr>
          <w:t>seem</w:t>
        </w:r>
      </w:ins>
      <w:ins w:id="1110" w:author="Fellous, Jean-Marc - (fellous)" w:date="2021-09-10T13:31:00Z">
        <w:r w:rsidR="00AC39D8">
          <w:rPr>
            <w:rStyle w:val="Hyperlink1"/>
          </w:rPr>
          <w:t>ed</w:t>
        </w:r>
      </w:ins>
      <w:ins w:id="1111" w:author="Yi Wei" w:date="2021-07-11T07:01:00Z">
        <w:r w:rsidR="003F4319">
          <w:rPr>
            <w:rStyle w:val="Hyperlink1"/>
          </w:rPr>
          <w:t xml:space="preserve"> to have </w:t>
        </w:r>
      </w:ins>
      <w:ins w:id="1112" w:author="Fellous, Jean-Marc - (fellous)" w:date="2021-09-10T13:31:00Z">
        <w:r w:rsidR="00AC39D8">
          <w:rPr>
            <w:rStyle w:val="Hyperlink1"/>
          </w:rPr>
          <w:t xml:space="preserve">reached </w:t>
        </w:r>
      </w:ins>
      <w:ins w:id="1113" w:author="Yi Wei" w:date="2021-07-11T07:01:00Z">
        <w:r w:rsidR="003F4319">
          <w:rPr>
            <w:rStyle w:val="Hyperlink1"/>
          </w:rPr>
          <w:t>a steady rate of exploration, at a rate higher than the Guided condition</w:t>
        </w:r>
      </w:ins>
      <w:ins w:id="1114" w:author="Yi Wei" w:date="2021-07-11T07:02:00Z">
        <w:r w:rsidR="00967503">
          <w:rPr>
            <w:rStyle w:val="Hyperlink1"/>
          </w:rPr>
          <w:t xml:space="preserve"> (Figure 9</w:t>
        </w:r>
      </w:ins>
      <w:ins w:id="1115" w:author="Fellous, Jean-Marc - (fellous)" w:date="2021-09-10T13:32:00Z">
        <w:r w:rsidR="00AC39D8">
          <w:rPr>
            <w:rStyle w:val="Hyperlink1"/>
          </w:rPr>
          <w:t>A</w:t>
        </w:r>
      </w:ins>
      <w:ins w:id="1116" w:author="Yi Wei" w:date="2021-07-11T07:02:00Z">
        <w:r w:rsidR="00967503">
          <w:rPr>
            <w:rStyle w:val="Hyperlink1"/>
          </w:rPr>
          <w:t xml:space="preserve"> </w:t>
        </w:r>
        <w:del w:id="1117" w:author="Fellous, Jean-Marc - (fellous)" w:date="2021-09-10T13:32:00Z">
          <w:r w:rsidR="00967503" w:rsidDel="00AC39D8">
            <w:rPr>
              <w:rStyle w:val="Hyperlink1"/>
            </w:rPr>
            <w:delText>RU</w:delText>
          </w:r>
        </w:del>
      </w:ins>
      <w:ins w:id="1118" w:author="Fellous, Jean-Marc - (fellous)" w:date="2021-09-10T13:32:00Z">
        <w:r w:rsidR="00AC39D8">
          <w:rPr>
            <w:rStyle w:val="Hyperlink1"/>
          </w:rPr>
          <w:t>right</w:t>
        </w:r>
      </w:ins>
      <w:ins w:id="1119" w:author="Yi Wei" w:date="2021-07-11T07:02:00Z">
        <w:r w:rsidR="00967503">
          <w:rPr>
            <w:rStyle w:val="Hyperlink1"/>
          </w:rPr>
          <w:t>)</w:t>
        </w:r>
      </w:ins>
      <w:ins w:id="1120" w:author="Yi Wei" w:date="2021-07-11T07:01:00Z">
        <w:r w:rsidR="003F4319">
          <w:rPr>
            <w:rStyle w:val="Hyperlink1"/>
          </w:rPr>
          <w:t xml:space="preserve">. </w:t>
        </w:r>
      </w:ins>
    </w:p>
    <w:p w14:paraId="189483B3" w14:textId="77777777" w:rsidR="00C934CD" w:rsidRDefault="00C934CD">
      <w:pPr>
        <w:pStyle w:val="Body"/>
        <w:spacing w:before="100" w:after="100"/>
        <w:rPr>
          <w:ins w:id="1121" w:author="Yi Wei" w:date="2021-07-11T06:57:00Z"/>
          <w:rStyle w:val="Hyperlink1"/>
        </w:rPr>
      </w:pPr>
    </w:p>
    <w:p w14:paraId="7757C601" w14:textId="121C1501" w:rsidR="00040F77" w:rsidRDefault="004172B0">
      <w:pPr>
        <w:pStyle w:val="Body"/>
        <w:spacing w:before="100" w:after="100"/>
        <w:rPr>
          <w:rStyle w:val="Hyperlink1"/>
        </w:rPr>
      </w:pPr>
      <w:r>
        <w:rPr>
          <w:rStyle w:val="Hyperlink1"/>
        </w:rPr>
        <w:t xml:space="preserve">Regardless of whether they </w:t>
      </w:r>
      <w:proofErr w:type="gramStart"/>
      <w:r>
        <w:rPr>
          <w:rStyle w:val="Hyperlink1"/>
        </w:rPr>
        <w:t>were guided</w:t>
      </w:r>
      <w:proofErr w:type="gramEnd"/>
      <w:r>
        <w:rPr>
          <w:rStyle w:val="Hyperlink1"/>
        </w:rPr>
        <w:t xml:space="preserve"> or not, rats tended to explore more in a short horizon context than in the long horizon context, which is the opposite of what </w:t>
      </w:r>
      <w:del w:id="1122" w:author="Yi Wei" w:date="2021-07-11T07:02:00Z">
        <w:r w:rsidDel="005549AF">
          <w:rPr>
            <w:rStyle w:val="Hyperlink1"/>
          </w:rPr>
          <w:delText xml:space="preserve">an optimal agent or </w:delText>
        </w:r>
      </w:del>
      <w:r>
        <w:rPr>
          <w:rStyle w:val="Hyperlink1"/>
        </w:rPr>
        <w:t xml:space="preserve">a human participant would do (Fig </w:t>
      </w:r>
      <w:ins w:id="1123" w:author="Yi Wei" w:date="2021-07-11T07:02:00Z">
        <w:r w:rsidR="005549AF">
          <w:rPr>
            <w:rStyle w:val="Hyperlink1"/>
          </w:rPr>
          <w:t>9</w:t>
        </w:r>
      </w:ins>
      <w:ins w:id="1124" w:author="Fellous, Jean-Marc - (fellous)" w:date="2021-09-10T13:32:00Z">
        <w:r w:rsidR="00F17F2D">
          <w:rPr>
            <w:rStyle w:val="Hyperlink1"/>
          </w:rPr>
          <w:t>A</w:t>
        </w:r>
      </w:ins>
      <w:ins w:id="1125" w:author="Fellous, Jean-Marc - (fellous)" w:date="2021-09-10T13:33:00Z">
        <w:r w:rsidR="00F17F2D">
          <w:rPr>
            <w:rStyle w:val="Hyperlink1"/>
          </w:rPr>
          <w:t xml:space="preserve"> and 9B</w:t>
        </w:r>
      </w:ins>
      <w:ins w:id="1126" w:author="Fellous, Jean-Marc - (fellous)" w:date="2021-09-10T13:32:00Z">
        <w:r w:rsidR="00F17F2D">
          <w:rPr>
            <w:rStyle w:val="Hyperlink1"/>
          </w:rPr>
          <w:t xml:space="preserve"> right</w:t>
        </w:r>
      </w:ins>
      <w:ins w:id="1127" w:author="Yi Wei" w:date="2021-07-11T07:02:00Z">
        <w:del w:id="1128" w:author="Fellous, Jean-Marc - (fellous)" w:date="2021-09-10T13:32:00Z">
          <w:r w:rsidR="005549AF" w:rsidDel="00F17F2D">
            <w:rPr>
              <w:rStyle w:val="Hyperlink1"/>
            </w:rPr>
            <w:delText xml:space="preserve"> RU, RD</w:delText>
          </w:r>
        </w:del>
      </w:ins>
      <w:del w:id="1129" w:author="Fellous, Jean-Marc - (fellous)" w:date="2021-09-10T13:32:00Z">
        <w:r w:rsidDel="00F17F2D">
          <w:rPr>
            <w:rStyle w:val="Hyperlink1"/>
          </w:rPr>
          <w:delText>8B</w:delText>
        </w:r>
      </w:del>
      <w:r>
        <w:rPr>
          <w:rStyle w:val="Hyperlink1"/>
        </w:rPr>
        <w:t xml:space="preserve">). </w:t>
      </w:r>
      <w:ins w:id="1130" w:author="Yi Wei" w:date="2021-07-11T07:02:00Z">
        <w:r w:rsidR="005549AF">
          <w:rPr>
            <w:rStyle w:val="Hyperlink1"/>
          </w:rPr>
          <w:t xml:space="preserve"> </w:t>
        </w:r>
      </w:ins>
      <w:ins w:id="1131" w:author="Yi Wei" w:date="2021-07-11T07:03:00Z">
        <w:r w:rsidR="00040F77">
          <w:rPr>
            <w:rStyle w:val="Hyperlink1"/>
          </w:rPr>
          <w:t>By quantifying threshold and decision noise using the Bayesian model, we found that threshold in horizon 6 is lower than horizon 1, regardless of whether the rat is guided or not. In ad</w:t>
        </w:r>
      </w:ins>
      <w:ins w:id="1132" w:author="Yi Wei" w:date="2021-07-11T07:04:00Z">
        <w:r w:rsidR="00040F77">
          <w:rPr>
            <w:rStyle w:val="Hyperlink1"/>
          </w:rPr>
          <w:t xml:space="preserve">dition, threshold in Free-choice condition is lower than in Guided condition. In other words, when they are guided, they explore more in the first free choice.  Interestingly,  although decision noise doesn’t </w:t>
        </w:r>
      </w:ins>
      <w:ins w:id="1133" w:author="Yi Wei" w:date="2021-07-11T07:05:00Z">
        <w:r w:rsidR="00040F77">
          <w:rPr>
            <w:rStyle w:val="Hyperlink1"/>
          </w:rPr>
          <w:t>change much with horizon, when self-guided, rats behave less randomly by having a lower decision noise term compare to when they are guided</w:t>
        </w:r>
        <w:r w:rsidR="006E5F2D">
          <w:rPr>
            <w:rStyle w:val="Hyperlink1"/>
          </w:rPr>
          <w:t xml:space="preserve">, their bias is also smaller. </w:t>
        </w:r>
      </w:ins>
    </w:p>
    <w:p w14:paraId="486C00DA" w14:textId="7ED738DA" w:rsidR="00456721" w:rsidRDefault="00456721">
      <w:pPr>
        <w:pStyle w:val="Body"/>
        <w:spacing w:before="100" w:after="100"/>
        <w:rPr>
          <w:ins w:id="1134" w:author="Fellous, Jean-Marc - (fellous)" w:date="2021-09-10T13:34:00Z"/>
          <w:rStyle w:val="Hyperlink1"/>
        </w:rPr>
      </w:pPr>
    </w:p>
    <w:p w14:paraId="21ACF217" w14:textId="72E93C96" w:rsidR="00BE413A" w:rsidRDefault="00BE413A">
      <w:pPr>
        <w:pStyle w:val="Body"/>
        <w:spacing w:before="100" w:after="100"/>
        <w:rPr>
          <w:ins w:id="1135" w:author="Fellous, Jean-Marc - (fellous)" w:date="2021-09-10T13:35:00Z"/>
          <w:rStyle w:val="Hyperlink1"/>
        </w:rPr>
      </w:pPr>
      <w:ins w:id="1136" w:author="Fellous, Jean-Marc - (fellous)" w:date="2021-09-10T13:35:00Z">
        <w:r>
          <w:rPr>
            <w:rStyle w:val="Hyperlink1"/>
          </w:rPr>
          <w:t>&lt;</w:t>
        </w:r>
        <w:proofErr w:type="gramStart"/>
        <w:r>
          <w:rPr>
            <w:rStyle w:val="Hyperlink1"/>
          </w:rPr>
          <w:t>something</w:t>
        </w:r>
        <w:proofErr w:type="gramEnd"/>
        <w:r>
          <w:rPr>
            <w:rStyle w:val="Hyperlink1"/>
          </w:rPr>
          <w:t xml:space="preserve"> need to be said about Fig 10 here&gt;</w:t>
        </w:r>
      </w:ins>
    </w:p>
    <w:p w14:paraId="78C62D97" w14:textId="77777777" w:rsidR="00BE413A" w:rsidRDefault="00BE413A">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56328FA8" w14:textId="2A94E2F6" w:rsidR="00456721" w:rsidRDefault="004172B0">
      <w:pPr>
        <w:pStyle w:val="Body"/>
        <w:spacing w:before="100" w:after="100"/>
        <w:rPr>
          <w:rStyle w:val="Hyperlink1"/>
        </w:rPr>
      </w:pPr>
      <w:r>
        <w:rPr>
          <w:rStyle w:val="Hyperlink1"/>
        </w:rPr>
        <w:t xml:space="preserve">In this study, we investigated the behavioral performance of rats in a new model of the Horizon task adapted to rats. We addressed the limitations of previous rodent studies by designing a novel open-field task in which rodents choose between two locations that offer different amounts of rewards. To dissociate the uncertainty in estimation of value from the ambiguity of a novel option, we manipulated the magnitudes of rewards rather than their delivery probabilities. Indeed, choosing the </w:t>
      </w:r>
      <w:del w:id="1137" w:author="Fellous, Jean-Marc - (fellous)" w:date="2021-09-10T13:37:00Z">
        <w:r w:rsidDel="00472A0C">
          <w:rPr>
            <w:rStyle w:val="Hyperlink1"/>
          </w:rPr>
          <w:delText xml:space="preserve">same </w:delText>
        </w:r>
      </w:del>
      <w:ins w:id="1138" w:author="Fellous, Jean-Marc - (fellous)" w:date="2021-09-10T13:37:00Z">
        <w:r w:rsidR="00472A0C">
          <w:rPr>
            <w:rStyle w:val="Hyperlink1"/>
          </w:rPr>
          <w:t>a different</w:t>
        </w:r>
        <w:r w:rsidR="00472A0C">
          <w:rPr>
            <w:rStyle w:val="Hyperlink1"/>
          </w:rPr>
          <w:t xml:space="preserve"> </w:t>
        </w:r>
      </w:ins>
      <w:r>
        <w:rPr>
          <w:rStyle w:val="Hyperlink1"/>
        </w:rPr>
        <w:t xml:space="preserve">option </w:t>
      </w:r>
      <w:del w:id="1139" w:author="Fellous, Jean-Marc - (fellous)" w:date="2021-09-10T13:37:00Z">
        <w:r w:rsidDel="00472A0C">
          <w:rPr>
            <w:rStyle w:val="Hyperlink1"/>
          </w:rPr>
          <w:delText xml:space="preserve">again </w:delText>
        </w:r>
      </w:del>
      <w:r>
        <w:rPr>
          <w:rStyle w:val="Hyperlink1"/>
        </w:rPr>
        <w:t xml:space="preserve">in the probabilistic case can be, at least in part, exploratory whereas repeating the same choice is more exploitative in a purely deterministic reward setting. In our design, the rats </w:t>
      </w:r>
      <w:proofErr w:type="gramStart"/>
      <w:r>
        <w:rPr>
          <w:rStyle w:val="Hyperlink1"/>
        </w:rPr>
        <w:t>were guided</w:t>
      </w:r>
      <w:proofErr w:type="gramEnd"/>
      <w:r>
        <w:rPr>
          <w:rStyle w:val="Hyperlink1"/>
        </w:rPr>
        <w:t xml:space="preserve"> to one of the two feeder locations first, and the extent to which they explored the other unvisited feeder location in their free choices was used as a </w:t>
      </w:r>
      <w:del w:id="1140" w:author="Fellous, Jean-Marc - (fellous)" w:date="2021-09-10T13:37:00Z">
        <w:r w:rsidDel="00472A0C">
          <w:rPr>
            <w:rStyle w:val="Hyperlink1"/>
          </w:rPr>
          <w:delText xml:space="preserve">purer </w:delText>
        </w:r>
      </w:del>
      <w:r>
        <w:rPr>
          <w:rStyle w:val="Hyperlink1"/>
        </w:rPr>
        <w:t xml:space="preserve">measure of exploration. In this way, we are also able to quantify directed exploration in a model-free manner. In addition, rats were set to perform the task in both a short and a long horizon condition to assess whether </w:t>
      </w:r>
      <w:del w:id="1141" w:author="Fellous, Jean-Marc - (fellous)" w:date="2021-09-10T13:38:00Z">
        <w:r w:rsidDel="00472A0C">
          <w:rPr>
            <w:rStyle w:val="Hyperlink1"/>
          </w:rPr>
          <w:delText xml:space="preserve">rats </w:delText>
        </w:r>
      </w:del>
      <w:ins w:id="1142" w:author="Fellous, Jean-Marc - (fellous)" w:date="2021-09-10T13:38:00Z">
        <w:r w:rsidR="00472A0C">
          <w:rPr>
            <w:rStyle w:val="Hyperlink1"/>
          </w:rPr>
          <w:t>they</w:t>
        </w:r>
        <w:r w:rsidR="00472A0C">
          <w:rPr>
            <w:rStyle w:val="Hyperlink1"/>
          </w:rPr>
          <w:t xml:space="preserve"> </w:t>
        </w:r>
      </w:ins>
      <w:r>
        <w:rPr>
          <w:rStyle w:val="Hyperlink1"/>
        </w:rPr>
        <w:t>explored differently in different horizon contexts.  Using an open field</w:t>
      </w:r>
      <w:ins w:id="1143" w:author="Fellous, Jean-Marc - (fellous)" w:date="2021-09-10T14:06:00Z">
        <w:r w:rsidR="003C1E73">
          <w:rPr>
            <w:rStyle w:val="Hyperlink1"/>
          </w:rPr>
          <w:t xml:space="preserve"> task</w:t>
        </w:r>
      </w:ins>
      <w:r>
        <w:rPr>
          <w:rStyle w:val="Hyperlink1"/>
        </w:rPr>
        <w:t xml:space="preserve">, we were able to use two sets of different locations alternatively as new games start as opposed to switching the reward conditions at the same set of locations (as in reversal learning paradigms). The two sets of feeders </w:t>
      </w:r>
      <w:del w:id="1144" w:author="Fellous, Jean-Marc - (fellous)" w:date="2021-09-10T14:06:00Z">
        <w:r w:rsidDel="003C1E73">
          <w:rPr>
            <w:rStyle w:val="Hyperlink1"/>
          </w:rPr>
          <w:delText xml:space="preserve">are </w:delText>
        </w:r>
      </w:del>
      <w:ins w:id="1145" w:author="Fellous, Jean-Marc - (fellous)" w:date="2021-09-10T14:06:00Z">
        <w:r w:rsidR="003C1E73">
          <w:rPr>
            <w:rStyle w:val="Hyperlink1"/>
          </w:rPr>
          <w:t>we</w:t>
        </w:r>
        <w:r w:rsidR="003C1E73">
          <w:rPr>
            <w:rStyle w:val="Hyperlink1"/>
          </w:rPr>
          <w:t xml:space="preserve">re </w:t>
        </w:r>
      </w:ins>
      <w:r>
        <w:rPr>
          <w:rStyle w:val="Hyperlink1"/>
        </w:rPr>
        <w:t xml:space="preserve">associated with different horizon contexts. Moreover, we recruited human subjects to perform a version that is comparable to the rat task, and we compared the performance </w:t>
      </w:r>
      <w:del w:id="1146" w:author="Fellous, Jean-Marc - (fellous)" w:date="2021-09-10T14:06:00Z">
        <w:r w:rsidDel="003C1E73">
          <w:rPr>
            <w:rStyle w:val="Hyperlink1"/>
          </w:rPr>
          <w:delText xml:space="preserve">in exploration </w:delText>
        </w:r>
      </w:del>
      <w:r>
        <w:rPr>
          <w:rStyle w:val="Hyperlink1"/>
        </w:rPr>
        <w:t xml:space="preserve">between humans and rats. </w:t>
      </w:r>
    </w:p>
    <w:p w14:paraId="6CBDF1A0" w14:textId="6E723ED6" w:rsidR="00456721" w:rsidRDefault="004172B0">
      <w:pPr>
        <w:pStyle w:val="Body"/>
        <w:spacing w:before="100" w:after="100"/>
        <w:rPr>
          <w:rStyle w:val="Hyperlink1"/>
        </w:rPr>
      </w:pPr>
      <w:r>
        <w:rPr>
          <w:rStyle w:val="Hyperlink1"/>
        </w:rPr>
        <w:lastRenderedPageBreak/>
        <w:t>As with humans, we showed that rats were able to use prior information about the distribution of rewards to guide future exploration. However, rats did not alter their exploration strategies based on the horizon context to the same extent as humans</w:t>
      </w:r>
      <w:ins w:id="1147" w:author="Fellous, Jean-Marc - (fellous)" w:date="2021-09-10T14:07:00Z">
        <w:r w:rsidR="007A061C">
          <w:rPr>
            <w:rStyle w:val="Hyperlink1"/>
          </w:rPr>
          <w:t xml:space="preserve"> did</w:t>
        </w:r>
      </w:ins>
      <w:r>
        <w:rPr>
          <w:rStyle w:val="Hyperlink1"/>
        </w:rPr>
        <w:t xml:space="preserve">. </w:t>
      </w:r>
    </w:p>
    <w:p w14:paraId="4DEB7FE9" w14:textId="0980B3CA" w:rsidR="00456721" w:rsidRDefault="004172B0">
      <w:pPr>
        <w:pStyle w:val="Body"/>
        <w:spacing w:before="100" w:after="100"/>
        <w:rPr>
          <w:rStyle w:val="Hyperlink1"/>
        </w:rPr>
      </w:pPr>
      <w:r>
        <w:rPr>
          <w:rStyle w:val="Hyperlink1"/>
        </w:rPr>
        <w:t xml:space="preserve">In line with previous research using the </w:t>
      </w:r>
      <w:proofErr w:type="gramStart"/>
      <w:r>
        <w:rPr>
          <w:rStyle w:val="Hyperlink1"/>
        </w:rPr>
        <w:t>reversal learning</w:t>
      </w:r>
      <w:proofErr w:type="gramEnd"/>
      <w:r>
        <w:rPr>
          <w:rStyle w:val="Hyperlink1"/>
        </w:rPr>
        <w:t xml:space="preserve"> paradigm in an operant box</w:t>
      </w:r>
      <w:del w:id="1148" w:author="Fellous, Jean-Marc - (fellous)" w:date="2021-09-10T14:07:00Z">
        <w:r w:rsidDel="007A061C">
          <w:rPr>
            <w:rStyle w:val="Hyperlink1"/>
          </w:rPr>
          <w:delText xml:space="preserve"> setting</w:delText>
        </w:r>
      </w:del>
      <w:r>
        <w:rPr>
          <w:rStyle w:val="Hyperlink1"/>
        </w:rPr>
        <w:t>, we showed that rats demonstrated the model-free win-stay</w:t>
      </w:r>
      <w:ins w:id="1149" w:author="Fellous, Jean-Marc - (fellous)" w:date="2021-09-10T14:07:00Z">
        <w:r w:rsidR="007A061C">
          <w:rPr>
            <w:rStyle w:val="Hyperlink1"/>
          </w:rPr>
          <w:t>/</w:t>
        </w:r>
      </w:ins>
      <w:del w:id="1150" w:author="Fellous, Jean-Marc - (fellous)" w:date="2021-09-10T14:07:00Z">
        <w:r w:rsidDel="007A061C">
          <w:rPr>
            <w:rStyle w:val="Hyperlink1"/>
          </w:rPr>
          <w:delText xml:space="preserve"> </w:delText>
        </w:r>
      </w:del>
      <w:r>
        <w:rPr>
          <w:rStyle w:val="Hyperlink1"/>
        </w:rPr>
        <w:t xml:space="preserve">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In addition, in the </w:t>
      </w:r>
      <w:proofErr w:type="gramStart"/>
      <w:r>
        <w:rPr>
          <w:rStyle w:val="Hyperlink1"/>
        </w:rPr>
        <w:t>reversal learning</w:t>
      </w:r>
      <w:proofErr w:type="gramEnd"/>
      <w:r>
        <w:rPr>
          <w:rStyle w:val="Hyperlink1"/>
        </w:rPr>
        <w:t xml:space="preserve"> paradigm, the level of exploration </w:t>
      </w:r>
      <w:del w:id="1151" w:author="Fellous, Jean-Marc - (fellous)" w:date="2021-09-10T14:08:00Z">
        <w:r w:rsidDel="007A061C">
          <w:rPr>
            <w:rStyle w:val="Hyperlink1"/>
          </w:rPr>
          <w:delText xml:space="preserve">has </w:delText>
        </w:r>
      </w:del>
      <w:ins w:id="1152" w:author="Fellous, Jean-Marc - (fellous)" w:date="2021-09-10T14:08:00Z">
        <w:r w:rsidR="007A061C">
          <w:rPr>
            <w:rStyle w:val="Hyperlink1"/>
          </w:rPr>
          <w:t>ha</w:t>
        </w:r>
        <w:r w:rsidR="007A061C">
          <w:rPr>
            <w:rStyle w:val="Hyperlink1"/>
          </w:rPr>
          <w:t>d</w:t>
        </w:r>
        <w:r w:rsidR="007A061C">
          <w:rPr>
            <w:rStyle w:val="Hyperlink1"/>
          </w:rPr>
          <w:t xml:space="preserve"> </w:t>
        </w:r>
      </w:ins>
      <w:r>
        <w:rPr>
          <w:rStyle w:val="Hyperlink1"/>
        </w:rPr>
        <w:t>to be evaluated on the course of several trials (in the probabilistic case), therefore the exact timing of “</w:t>
      </w:r>
      <w:r>
        <w:rPr>
          <w:rStyle w:val="Hyperlink1"/>
          <w:lang w:val="fr-FR"/>
        </w:rPr>
        <w:t>exploration</w:t>
      </w:r>
      <w:r>
        <w:rPr>
          <w:rStyle w:val="Hyperlink1"/>
        </w:rPr>
        <w:t xml:space="preserve">” decision </w:t>
      </w:r>
      <w:del w:id="1153" w:author="Fellous, Jean-Marc - (fellous)" w:date="2021-09-10T14:08:00Z">
        <w:r w:rsidDel="007A061C">
          <w:rPr>
            <w:rStyle w:val="Hyperlink1"/>
          </w:rPr>
          <w:delText xml:space="preserve">is </w:delText>
        </w:r>
      </w:del>
      <w:ins w:id="1154" w:author="Fellous, Jean-Marc - (fellous)" w:date="2021-09-10T14:08:00Z">
        <w:r w:rsidR="007A061C">
          <w:rPr>
            <w:rStyle w:val="Hyperlink1"/>
          </w:rPr>
          <w:t>wa</w:t>
        </w:r>
        <w:r w:rsidR="007A061C">
          <w:rPr>
            <w:rStyle w:val="Hyperlink1"/>
          </w:rPr>
          <w:t xml:space="preserve">s </w:t>
        </w:r>
      </w:ins>
      <w:r>
        <w:rPr>
          <w:rStyle w:val="Hyperlink1"/>
        </w:rPr>
        <w:t>difficult to estimate. In our case, however, exploration can be seen in a single trial (visiting the unknown option), which is advantageous in studying the neurophysiological mechanisms underlying real-time explore-exploit decisions and its neural substrate.</w:t>
      </w:r>
    </w:p>
    <w:p w14:paraId="6718629C" w14:textId="371BFBCB" w:rsidR="00DF4183" w:rsidDel="00FF3CB1" w:rsidRDefault="004172B0">
      <w:pPr>
        <w:pStyle w:val="Body"/>
        <w:spacing w:before="100" w:after="100"/>
        <w:rPr>
          <w:del w:id="1155" w:author="Yi Wei" w:date="2021-07-11T07:34:00Z"/>
          <w:moveFrom w:id="1156" w:author="Yi Wei" w:date="2021-07-11T07:20:00Z"/>
          <w:rStyle w:val="Hyperlink1"/>
        </w:rPr>
      </w:pPr>
      <w:del w:id="1157" w:author="Yi Wei" w:date="2021-07-11T07:20:00Z">
        <w:r w:rsidDel="004C161E">
          <w:rPr>
            <w:rStyle w:val="Hyperlink1"/>
          </w:rPr>
          <w:delText>Further analysis needs to be done to</w:delText>
        </w:r>
      </w:del>
      <w:ins w:id="1158" w:author="Yi Wei" w:date="2021-07-11T07:20:00Z">
        <w:r w:rsidR="004C161E">
          <w:rPr>
            <w:rStyle w:val="Hyperlink1"/>
          </w:rPr>
          <w:t>We applied Bayesian statistics to</w:t>
        </w:r>
      </w:ins>
      <w:r>
        <w:rPr>
          <w:rStyle w:val="Hyperlink1"/>
        </w:rPr>
        <w:t xml:space="preserve"> quantify directed vs random exploration in both the rat and the human dataset</w:t>
      </w:r>
      <w:ins w:id="1159" w:author="Yi Wei" w:date="2021-07-11T07:33:00Z">
        <w:r w:rsidR="004C5DF0">
          <w:rPr>
            <w:rStyle w:val="Hyperlink1"/>
          </w:rPr>
          <w:t>s</w:t>
        </w:r>
      </w:ins>
      <w:ins w:id="1160" w:author="Yi Wei" w:date="2021-07-11T07:34:00Z">
        <w:r w:rsidR="00DF4183">
          <w:rPr>
            <w:rStyle w:val="Hyperlink1"/>
          </w:rPr>
          <w:t xml:space="preserve">. </w:t>
        </w:r>
      </w:ins>
      <w:del w:id="1161" w:author="Yi Wei" w:date="2021-07-11T07:33:00Z">
        <w:r w:rsidDel="004C5DF0">
          <w:rPr>
            <w:rStyle w:val="Hyperlink1"/>
          </w:rPr>
          <w:delText xml:space="preserve">s. </w:delText>
        </w:r>
      </w:del>
      <w:moveFromRangeStart w:id="1162" w:author="Yi Wei" w:date="2021-07-11T07:20:00Z" w:name="move76880465"/>
      <w:moveFrom w:id="1163" w:author="Yi Wei" w:date="2021-07-11T07:20:00Z">
        <w:r w:rsidDel="00B66A5A">
          <w:rPr>
            <w:rStyle w:val="Hyperlink1"/>
          </w:rPr>
          <w:t>In a model-free manner, the probability of choosing the unknown options can be viewed as a tendency for directed exploration. However, as with the reversal learning paradigm, our design cannot fully dissociate directed exploration from random exploration without model fitting. Instead, we can quantify both directed and random exploration by incorporating an “information bonus” and a “</w:t>
        </w:r>
        <w:r w:rsidDel="00B66A5A">
          <w:rPr>
            <w:rStyle w:val="Hyperlink1"/>
            <w:lang w:val="fr-FR"/>
          </w:rPr>
          <w:t>decision noise</w:t>
        </w:r>
        <w:r w:rsidDel="00B66A5A">
          <w:rPr>
            <w:rStyle w:val="Hyperlink1"/>
          </w:rPr>
          <w:t xml:space="preserve">” term using the softmax action selection rule to dissociate the tendency to choose the unknown option vs. the variability in behavior. </w:t>
        </w:r>
      </w:moveFrom>
    </w:p>
    <w:p w14:paraId="5D1BDEA6" w14:textId="55092BEB" w:rsidR="00456721" w:rsidDel="00FF3CB1" w:rsidRDefault="004172B0">
      <w:pPr>
        <w:pStyle w:val="Body"/>
        <w:spacing w:before="100" w:after="100"/>
        <w:rPr>
          <w:del w:id="1164" w:author="Yi Wei" w:date="2021-07-11T07:34:00Z"/>
          <w:moveFrom w:id="1165" w:author="Yi Wei" w:date="2021-07-11T07:20:00Z"/>
          <w:rStyle w:val="Hyperlink1"/>
          <w:rFonts w:ascii="Times New Roman" w:hAnsi="Times New Roman" w:cs="Times New Roman"/>
          <w:color w:val="auto"/>
          <w14:textOutline w14:w="0" w14:cap="rnd" w14:cmpd="sng" w14:algn="ctr">
            <w14:noFill/>
            <w14:prstDash w14:val="solid"/>
            <w14:bevel/>
          </w14:textOutline>
        </w:rPr>
        <w:pPrChange w:id="1166" w:author="Yi Wei" w:date="2021-07-11T07:34:00Z">
          <w:pPr>
            <w:pStyle w:val="Body"/>
            <w:spacing w:before="100" w:after="100"/>
            <w:jc w:val="center"/>
          </w:pPr>
        </w:pPrChange>
      </w:pPr>
      <m:oMathPara>
        <m:oMathParaPr>
          <m:jc m:val="center"/>
        </m:oMathParaPr>
        <m:oMath>
          <m:r>
            <w:del w:id="1167" w:author="Yi Wei" w:date="2021-07-11T07:33:00Z">
              <w:rPr>
                <w:rFonts w:ascii="Cambria Math" w:hAnsi="Cambria Math"/>
                <w:sz w:val="26"/>
                <w:szCs w:val="26"/>
              </w:rPr>
              <m:t>p</m:t>
            </w:del>
          </m:r>
          <m:d>
            <m:dPr>
              <m:ctrlPr>
                <w:del w:id="1168" w:author="Yi Wei" w:date="2021-07-11T07:33:00Z">
                  <w:rPr>
                    <w:rFonts w:ascii="Cambria Math" w:hAnsi="Cambria Math"/>
                    <w:i/>
                    <w:sz w:val="26"/>
                    <w:szCs w:val="26"/>
                  </w:rPr>
                </w:del>
              </m:ctrlPr>
            </m:dPr>
            <m:e>
              <m:r>
                <w:del w:id="1169" w:author="Yi Wei" w:date="2021-07-11T07:33:00Z">
                  <w:rPr>
                    <w:rFonts w:ascii="Cambria Math" w:hAnsi="Cambria Math"/>
                    <w:sz w:val="26"/>
                    <w:szCs w:val="26"/>
                  </w:rPr>
                  <m:t>explore</m:t>
                </w:del>
              </m:r>
            </m:e>
          </m:d>
          <m:r>
            <w:del w:id="1170" w:author="Yi Wei" w:date="2021-07-11T07:33:00Z">
              <w:rPr>
                <w:rFonts w:ascii="Cambria Math" w:hAnsi="Cambria Math"/>
                <w:sz w:val="26"/>
                <w:szCs w:val="26"/>
              </w:rPr>
              <m:t>=</m:t>
            </w:del>
          </m:r>
          <m:f>
            <m:fPr>
              <m:ctrlPr>
                <w:del w:id="1171" w:author="Yi Wei" w:date="2021-07-11T07:34:00Z">
                  <w:rPr>
                    <w:rFonts w:ascii="Cambria Math" w:hAnsi="Cambria Math"/>
                    <w:i/>
                    <w:sz w:val="26"/>
                    <w:szCs w:val="26"/>
                  </w:rPr>
                </w:del>
              </m:ctrlPr>
            </m:fPr>
            <m:num>
              <m:r>
                <w:del w:id="1172" w:author="Yi Wei" w:date="2021-07-11T07:34:00Z">
                  <w:rPr>
                    <w:rFonts w:ascii="Cambria Math" w:hAnsi="Cambria Math"/>
                    <w:sz w:val="26"/>
                    <w:szCs w:val="26"/>
                  </w:rPr>
                  <m:t>1</m:t>
                </w:del>
              </m:r>
            </m:num>
            <m:den>
              <m:r>
                <w:del w:id="1173" w:author="Yi Wei" w:date="2021-07-11T07:34:00Z">
                  <w:rPr>
                    <w:rFonts w:ascii="Cambria Math" w:hAnsi="Cambria Math"/>
                    <w:sz w:val="26"/>
                    <w:szCs w:val="26"/>
                  </w:rPr>
                  <m:t>1+</m:t>
                </w:del>
              </m:r>
              <m:sSup>
                <m:sSupPr>
                  <m:ctrlPr>
                    <w:del w:id="1174" w:author="Yi Wei" w:date="2021-07-11T07:34:00Z">
                      <w:rPr>
                        <w:rFonts w:ascii="Cambria Math" w:hAnsi="Cambria Math"/>
                      </w:rPr>
                    </w:del>
                  </m:ctrlPr>
                </m:sSupPr>
                <m:e>
                  <m:r>
                    <w:del w:id="1175" w:author="Yi Wei" w:date="2021-07-11T07:34:00Z">
                      <w:rPr>
                        <w:rFonts w:ascii="Cambria Math" w:hAnsi="Cambria Math"/>
                        <w:sz w:val="26"/>
                        <w:szCs w:val="26"/>
                      </w:rPr>
                      <m:t>e</m:t>
                    </w:del>
                  </m:r>
                </m:e>
                <m:sup>
                  <m:r>
                    <w:del w:id="1176" w:author="Yi Wei" w:date="2021-07-11T07:34:00Z">
                      <w:rPr>
                        <w:rFonts w:ascii="Cambria Math" w:hAnsi="Cambria Math"/>
                        <w:sz w:val="26"/>
                        <w:szCs w:val="26"/>
                      </w:rPr>
                      <m:t>-</m:t>
                    </w:del>
                  </m:r>
                  <m:f>
                    <m:fPr>
                      <m:ctrlPr>
                        <w:del w:id="1177" w:author="Yi Wei" w:date="2021-07-11T07:34:00Z">
                          <w:rPr>
                            <w:rFonts w:ascii="Cambria Math" w:hAnsi="Cambria Math"/>
                            <w:i/>
                            <w:sz w:val="26"/>
                            <w:szCs w:val="26"/>
                          </w:rPr>
                        </w:del>
                      </m:ctrlPr>
                    </m:fPr>
                    <m:num>
                      <m:sSub>
                        <m:sSubPr>
                          <m:ctrlPr>
                            <w:del w:id="1178" w:author="Yi Wei" w:date="2021-07-11T07:34:00Z">
                              <w:rPr>
                                <w:rFonts w:ascii="Cambria Math" w:hAnsi="Cambria Math"/>
                              </w:rPr>
                            </w:del>
                          </m:ctrlPr>
                        </m:sSubPr>
                        <m:e>
                          <m:r>
                            <w:del w:id="1179" w:author="Yi Wei" w:date="2021-07-11T07:34:00Z">
                              <w:rPr>
                                <w:rFonts w:ascii="Cambria Math" w:hAnsi="Cambria Math"/>
                                <w:sz w:val="26"/>
                                <w:szCs w:val="26"/>
                              </w:rPr>
                              <m:t>R</m:t>
                            </w:del>
                          </m:r>
                        </m:e>
                        <m:sub>
                          <m:r>
                            <w:del w:id="1180" w:author="Yi Wei" w:date="2021-07-11T07:34:00Z">
                              <w:rPr>
                                <w:rFonts w:ascii="Cambria Math" w:hAnsi="Cambria Math"/>
                                <w:sz w:val="26"/>
                                <w:szCs w:val="26"/>
                              </w:rPr>
                              <m:t>guided</m:t>
                            </w:del>
                          </m:r>
                        </m:sub>
                      </m:sSub>
                      <m:r>
                        <w:del w:id="1181" w:author="Yi Wei" w:date="2021-07-11T07:34:00Z">
                          <w:rPr>
                            <w:rFonts w:ascii="Cambria Math" w:hAnsi="Cambria Math"/>
                            <w:sz w:val="26"/>
                            <w:szCs w:val="26"/>
                          </w:rPr>
                          <m:t>-</m:t>
                        </w:del>
                      </m:r>
                      <m:sSub>
                        <m:sSubPr>
                          <m:ctrlPr>
                            <w:del w:id="1182" w:author="Yi Wei" w:date="2021-07-11T07:34:00Z">
                              <w:rPr>
                                <w:rFonts w:ascii="Cambria Math" w:hAnsi="Cambria Math"/>
                              </w:rPr>
                            </w:del>
                          </m:ctrlPr>
                        </m:sSubPr>
                        <m:e>
                          <m:r>
                            <w:del w:id="1183" w:author="Yi Wei" w:date="2021-07-11T07:34:00Z">
                              <w:rPr>
                                <w:rFonts w:ascii="Cambria Math" w:hAnsi="Cambria Math"/>
                                <w:sz w:val="26"/>
                                <w:szCs w:val="26"/>
                              </w:rPr>
                              <m:t>V</m:t>
                            </w:del>
                          </m:r>
                        </m:e>
                        <m:sub>
                          <m:r>
                            <w:del w:id="1184" w:author="Yi Wei" w:date="2021-07-11T07:34:00Z">
                              <w:rPr>
                                <w:rFonts w:ascii="Cambria Math" w:hAnsi="Cambria Math"/>
                                <w:sz w:val="26"/>
                                <w:szCs w:val="26"/>
                              </w:rPr>
                              <m:t>prior</m:t>
                            </w:del>
                          </m:r>
                        </m:sub>
                      </m:sSub>
                      <m:r>
                        <w:del w:id="1185" w:author="Yi Wei" w:date="2021-07-11T07:34:00Z">
                          <w:rPr>
                            <w:rFonts w:ascii="Cambria Math" w:hAnsi="Cambria Math"/>
                            <w:sz w:val="26"/>
                            <w:szCs w:val="26"/>
                          </w:rPr>
                          <m:t>+IB+bias</m:t>
                        </w:del>
                      </m:r>
                      <m:sSub>
                        <m:sSubPr>
                          <m:ctrlPr>
                            <w:del w:id="1186" w:author="Yi Wei" w:date="2021-07-11T07:34:00Z">
                              <w:rPr>
                                <w:rFonts w:ascii="Cambria Math" w:hAnsi="Cambria Math"/>
                              </w:rPr>
                            </w:del>
                          </m:ctrlPr>
                        </m:sSubPr>
                        <m:e>
                          <m:r>
                            <w:del w:id="1187" w:author="Yi Wei" w:date="2021-07-11T07:34:00Z">
                              <w:rPr>
                                <w:rFonts w:ascii="Cambria Math" w:hAnsi="Cambria Math"/>
                                <w:sz w:val="26"/>
                                <w:szCs w:val="26"/>
                              </w:rPr>
                              <m:t>δ</m:t>
                            </w:del>
                          </m:r>
                        </m:e>
                        <m:sub>
                          <m:r>
                            <w:del w:id="1188" w:author="Yi Wei" w:date="2021-07-11T07:34:00Z">
                              <w:rPr>
                                <w:rFonts w:ascii="Cambria Math" w:hAnsi="Cambria Math"/>
                                <w:sz w:val="26"/>
                                <w:szCs w:val="26"/>
                              </w:rPr>
                              <m:t>side</m:t>
                            </w:del>
                          </m:r>
                        </m:sub>
                      </m:sSub>
                    </m:num>
                    <m:den>
                      <m:sSup>
                        <m:sSupPr>
                          <m:ctrlPr>
                            <w:del w:id="1189" w:author="Yi Wei" w:date="2021-07-11T07:34:00Z">
                              <w:rPr>
                                <w:rFonts w:ascii="Cambria Math" w:hAnsi="Cambria Math"/>
                              </w:rPr>
                            </w:del>
                          </m:ctrlPr>
                        </m:sSupPr>
                        <m:e>
                          <m:r>
                            <w:del w:id="1190" w:author="Yi Wei" w:date="2021-07-11T07:34:00Z">
                              <w:rPr>
                                <w:rFonts w:ascii="Cambria Math" w:hAnsi="Cambria Math"/>
                                <w:sz w:val="26"/>
                                <w:szCs w:val="26"/>
                              </w:rPr>
                              <m:t>σ</m:t>
                            </w:del>
                          </m:r>
                        </m:e>
                        <m:sup>
                          <m:r>
                            <w:del w:id="1191" w:author="Yi Wei" w:date="2021-07-11T07:34:00Z">
                              <w:rPr>
                                <w:rFonts w:ascii="Cambria Math" w:hAnsi="Cambria Math"/>
                                <w:sz w:val="26"/>
                                <w:szCs w:val="26"/>
                              </w:rPr>
                              <m:t>2</m:t>
                            </w:del>
                          </m:r>
                        </m:sup>
                      </m:sSup>
                    </m:den>
                  </m:f>
                </m:sup>
              </m:sSup>
            </m:den>
          </m:f>
        </m:oMath>
      </m:oMathPara>
    </w:p>
    <w:p w14:paraId="11397C2C" w14:textId="42CABEB9" w:rsidR="00456721" w:rsidDel="00DF4183" w:rsidRDefault="004172B0">
      <w:pPr>
        <w:pStyle w:val="Body"/>
        <w:spacing w:before="100" w:after="100"/>
        <w:rPr>
          <w:del w:id="1192" w:author="Yi Wei" w:date="2021-07-11T07:22:00Z"/>
          <w:rStyle w:val="Hyperlink1"/>
          <w:rFonts w:ascii="Times New Roman" w:hAnsi="Times New Roman" w:cs="Times New Roman"/>
          <w:color w:val="auto"/>
          <w14:textOutline w14:w="0" w14:cap="rnd" w14:cmpd="sng" w14:algn="ctr">
            <w14:noFill/>
            <w14:prstDash w14:val="solid"/>
            <w14:bevel/>
          </w14:textOutline>
        </w:rPr>
      </w:pPr>
      <w:moveFrom w:id="1193" w:author="Yi Wei" w:date="2021-07-11T07:20:00Z">
        <w:del w:id="1194" w:author="Yi Wei" w:date="2021-07-11T07:34:00Z">
          <w:r w:rsidDel="00FF3CB1">
            <w:rPr>
              <w:rStyle w:val="Hyperlink1"/>
            </w:rPr>
            <w:delText xml:space="preserve">Here </w:delText>
          </w:r>
          <m:oMath>
            <m:sSub>
              <m:sSubPr>
                <m:ctrlPr>
                  <w:rPr>
                    <w:rFonts w:ascii="Cambria Math" w:hAnsi="Cambria Math"/>
                  </w:rPr>
                </m:ctrlPr>
              </m:sSubPr>
              <m:e>
                <m:r>
                  <w:rPr>
                    <w:rFonts w:ascii="Cambria Math" w:hAnsi="Cambria Math"/>
                    <w:sz w:val="27"/>
                    <w:szCs w:val="27"/>
                  </w:rPr>
                  <m:t>R</m:t>
                </m:r>
              </m:e>
              <m:sub>
                <m:r>
                  <w:rPr>
                    <w:rFonts w:ascii="Cambria Math" w:hAnsi="Cambria Math"/>
                    <w:sz w:val="27"/>
                    <w:szCs w:val="27"/>
                  </w:rPr>
                  <m:t>guided</m:t>
                </m:r>
              </m:sub>
            </m:sSub>
          </m:oMath>
          <w:r w:rsidDel="00FF3CB1">
            <w:rPr>
              <w:rStyle w:val="Hyperlink1"/>
            </w:rPr>
            <w:delText xml:space="preserve"> is the reward subjects are guided to, </w:delText>
          </w:r>
          <m:oMath>
            <m:sSub>
              <m:sSubPr>
                <m:ctrlPr>
                  <w:rPr>
                    <w:rFonts w:ascii="Cambria Math" w:hAnsi="Cambria Math"/>
                  </w:rPr>
                </m:ctrlPr>
              </m:sSubPr>
              <m:e>
                <m:r>
                  <w:rPr>
                    <w:rFonts w:ascii="Cambria Math" w:hAnsi="Cambria Math"/>
                    <w:sz w:val="29"/>
                    <w:szCs w:val="29"/>
                  </w:rPr>
                  <m:t>V</m:t>
                </m:r>
              </m:e>
              <m:sub>
                <m:r>
                  <w:rPr>
                    <w:rFonts w:ascii="Cambria Math" w:hAnsi="Cambria Math"/>
                    <w:sz w:val="29"/>
                    <w:szCs w:val="29"/>
                  </w:rPr>
                  <m:t>prior</m:t>
                </m:r>
              </m:sub>
            </m:sSub>
          </m:oMath>
          <w:r w:rsidDel="00FF3CB1">
            <w:rPr>
              <w:rStyle w:val="Hyperlink1"/>
            </w:rPr>
            <w:delText xml:space="preserve"> is the expectation based on an estimate of the average payout using prior information, IB is the “information bonus” which is a quantification of the bias ofthe subject towards choosing the unguided option, bias is the spatial bias of choosing a particular physical side, </w:delText>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side</m:t>
                </m:r>
              </m:sub>
            </m:sSub>
          </m:oMath>
          <w:r w:rsidDel="00FF3CB1">
            <w:rPr>
              <w:rStyle w:val="Hyperlink1"/>
            </w:rPr>
            <w:delText xml:space="preserve"> = 1 if the guided trial is on the left, and </w:delText>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side</m:t>
                </m:r>
              </m:sub>
            </m:sSub>
          </m:oMath>
          <w:r w:rsidDel="00FF3CB1">
            <w:rPr>
              <w:rStyle w:val="Hyperlink1"/>
            </w:rPr>
            <w:delText xml:space="preserve"> = -1 if the guided trial is on the right), </w:delText>
          </w:r>
          <m:oMath>
            <m:r>
              <w:rPr>
                <w:rFonts w:ascii="Cambria Math" w:hAnsi="Cambria Math"/>
                <w:sz w:val="28"/>
                <w:szCs w:val="28"/>
              </w:rPr>
              <m:t>σ</m:t>
            </m:r>
          </m:oMath>
          <w:r w:rsidDel="00FF3CB1">
            <w:rPr>
              <w:rStyle w:val="Hyperlink1"/>
            </w:rPr>
            <w:delText xml:space="preserve"> is “</w:delText>
          </w:r>
          <w:r w:rsidDel="00FF3CB1">
            <w:rPr>
              <w:rStyle w:val="Hyperlink1"/>
              <w:lang w:val="fr-FR"/>
            </w:rPr>
            <w:delText>decision noise</w:delText>
          </w:r>
          <w:r w:rsidDel="00FF3CB1">
            <w:rPr>
              <w:rStyle w:val="Hyperlink1"/>
            </w:rPr>
            <w:delText>” which is a quantification of the level of randomness in the behavior. With this model fitting, we are able to evaluate how directed and random exploration are modulated differently by horizon context in both rats and hu</w:delText>
          </w:r>
        </w:del>
        <w:del w:id="1195" w:author="Yi Wei" w:date="2021-07-11T07:33:00Z">
          <w:r w:rsidDel="00DF4183">
            <w:rPr>
              <w:rStyle w:val="Hyperlink1"/>
            </w:rPr>
            <w:delText>man</w:delText>
          </w:r>
          <w:r w:rsidDel="002E2B45">
            <w:rPr>
              <w:rStyle w:val="Hyperlink1"/>
            </w:rPr>
            <w:delText xml:space="preserve">s. </w:delText>
          </w:r>
        </w:del>
      </w:moveFrom>
      <w:moveFromRangeEnd w:id="1162"/>
    </w:p>
    <w:p w14:paraId="655D4CBE" w14:textId="5EA63FE9" w:rsidR="00456721" w:rsidRDefault="00DF4183">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roofErr w:type="gramStart"/>
      <w:ins w:id="1196" w:author="Yi Wei" w:date="2021-07-11T07:34:00Z">
        <w:r>
          <w:rPr>
            <w:rStyle w:val="Hyperlink1"/>
          </w:rPr>
          <w:t>Unl</w:t>
        </w:r>
      </w:ins>
      <w:del w:id="1197" w:author="Yi Wei" w:date="2021-07-11T07:33:00Z">
        <w:r w:rsidR="004172B0" w:rsidDel="002E2B45">
          <w:rPr>
            <w:rStyle w:val="Hyperlink1"/>
          </w:rPr>
          <w:delText>Unl</w:delText>
        </w:r>
      </w:del>
      <w:r w:rsidR="004172B0">
        <w:rPr>
          <w:rStyle w:val="Hyperlink1"/>
        </w:rPr>
        <w:t>ike</w:t>
      </w:r>
      <w:proofErr w:type="gramEnd"/>
      <w:r w:rsidR="004172B0">
        <w:rPr>
          <w:rStyle w:val="Hyperlink1"/>
        </w:rPr>
        <w:t xml:space="preserve"> humans, rats </w:t>
      </w:r>
      <w:del w:id="1198" w:author="Fellous, Jean-Marc - (fellous)" w:date="2021-09-10T14:09:00Z">
        <w:r w:rsidR="004172B0" w:rsidDel="007A061C">
          <w:rPr>
            <w:rStyle w:val="Hyperlink1"/>
          </w:rPr>
          <w:delText xml:space="preserve">seemed to </w:delText>
        </w:r>
      </w:del>
      <w:r w:rsidR="004172B0">
        <w:rPr>
          <w:rStyle w:val="Hyperlink1"/>
        </w:rPr>
        <w:t>show</w:t>
      </w:r>
      <w:ins w:id="1199" w:author="Fellous, Jean-Marc - (fellous)" w:date="2021-09-10T14:09:00Z">
        <w:r w:rsidR="007A061C">
          <w:rPr>
            <w:rStyle w:val="Hyperlink1"/>
          </w:rPr>
          <w:t>ed</w:t>
        </w:r>
      </w:ins>
      <w:r w:rsidR="004172B0">
        <w:rPr>
          <w:rStyle w:val="Hyperlink1"/>
        </w:rPr>
        <w:t xml:space="preserve"> an opposite adaptation of behavioral strategy to the horizon context. The use of horizon context to facilitate exploration requires planning and model-based reasoning. </w:t>
      </w:r>
      <w:ins w:id="1200" w:author="Yi Wei" w:date="2021-07-11T07:23:00Z">
        <w:r w:rsidR="00F46598">
          <w:rPr>
            <w:rStyle w:val="Hyperlink1"/>
          </w:rPr>
          <w:t>Both a</w:t>
        </w:r>
      </w:ins>
      <w:del w:id="1201" w:author="Yi Wei" w:date="2021-07-11T07:23:00Z">
        <w:r w:rsidR="004172B0" w:rsidDel="00F46598">
          <w:rPr>
            <w:rStyle w:val="Hyperlink1"/>
          </w:rPr>
          <w:delText>A</w:delText>
        </w:r>
      </w:del>
      <w:r w:rsidR="004172B0">
        <w:rPr>
          <w:rStyle w:val="Hyperlink1"/>
        </w:rPr>
        <w:t xml:space="preserve">n optimal agent </w:t>
      </w:r>
      <w:ins w:id="1202" w:author="Yi Wei" w:date="2021-07-11T07:23:00Z">
        <w:r w:rsidR="00F46598">
          <w:rPr>
            <w:rStyle w:val="Hyperlink1"/>
          </w:rPr>
          <w:t xml:space="preserve">and our human participants </w:t>
        </w:r>
      </w:ins>
      <w:r w:rsidR="004172B0">
        <w:rPr>
          <w:rStyle w:val="Hyperlink1"/>
        </w:rPr>
        <w:t>would explore more in long horizon contexts.</w:t>
      </w:r>
      <w:ins w:id="1203" w:author="Yi Wei" w:date="2021-07-11T07:23:00Z">
        <w:r w:rsidR="00F46598">
          <w:rPr>
            <w:rStyle w:val="Hyperlink1"/>
          </w:rPr>
          <w:t xml:space="preserve"> </w:t>
        </w:r>
      </w:ins>
      <w:del w:id="1204" w:author="Yi Wei" w:date="2021-07-11T07:23:00Z">
        <w:r w:rsidR="004172B0" w:rsidDel="00F46598">
          <w:rPr>
            <w:rStyle w:val="Hyperlink1"/>
          </w:rPr>
          <w:delText xml:space="preserve"> </w:delText>
        </w:r>
      </w:del>
      <w:r w:rsidR="004172B0">
        <w:rPr>
          <w:rStyle w:val="Hyperlink1"/>
        </w:rPr>
        <w:t xml:space="preserve">However, rats explored more in short horizon context. This may be a combination of their tendency to use a model-free learning strategy (that shows no horizon adaptation) and low motivation in short horizon contexts </w:t>
      </w:r>
      <w:del w:id="1205" w:author="Fellous, Jean-Marc - (fellous)" w:date="2021-09-10T14:09:00Z">
        <w:r w:rsidR="004172B0" w:rsidDel="007A061C">
          <w:rPr>
            <w:rStyle w:val="Hyperlink1"/>
          </w:rPr>
          <w:delText xml:space="preserve">as </w:delText>
        </w:r>
      </w:del>
      <w:ins w:id="1206" w:author="Fellous, Jean-Marc - (fellous)" w:date="2021-09-10T14:09:00Z">
        <w:r w:rsidR="007A061C">
          <w:rPr>
            <w:rStyle w:val="Hyperlink1"/>
          </w:rPr>
          <w:t>because</w:t>
        </w:r>
        <w:r w:rsidR="007A061C">
          <w:rPr>
            <w:rStyle w:val="Hyperlink1"/>
          </w:rPr>
          <w:t xml:space="preserve"> </w:t>
        </w:r>
      </w:ins>
      <w:r w:rsidR="004172B0">
        <w:rPr>
          <w:rStyle w:val="Hyperlink1"/>
        </w:rPr>
        <w:t xml:space="preserve">they overall gain less reward from the short horizon </w:t>
      </w:r>
      <w:r w:rsidR="004172B0">
        <w:rPr>
          <w:rStyle w:val="Hyperlink1"/>
        </w:rPr>
        <w:lastRenderedPageBreak/>
        <w:t xml:space="preserve">context (that increases randomness in rat’s </w:t>
      </w:r>
      <w:proofErr w:type="gramStart"/>
      <w:r w:rsidR="004172B0">
        <w:rPr>
          <w:rStyle w:val="Hyperlink1"/>
        </w:rPr>
        <w:t>behavior which</w:t>
      </w:r>
      <w:proofErr w:type="gramEnd"/>
      <w:r w:rsidR="004172B0">
        <w:rPr>
          <w:rStyle w:val="Hyperlink1"/>
        </w:rPr>
        <w:t xml:space="preserve"> would result in exploration). For humans, it </w:t>
      </w:r>
      <w:del w:id="1207" w:author="Fellous, Jean-Marc - (fellous)" w:date="2021-09-10T14:10:00Z">
        <w:r w:rsidR="004172B0" w:rsidDel="007A061C">
          <w:rPr>
            <w:rStyle w:val="Hyperlink1"/>
          </w:rPr>
          <w:delText xml:space="preserve">takes </w:delText>
        </w:r>
      </w:del>
      <w:ins w:id="1208" w:author="Fellous, Jean-Marc - (fellous)" w:date="2021-09-10T14:10:00Z">
        <w:r w:rsidR="007A061C">
          <w:rPr>
            <w:rStyle w:val="Hyperlink1"/>
          </w:rPr>
          <w:t>t</w:t>
        </w:r>
        <w:r w:rsidR="007A061C">
          <w:rPr>
            <w:rStyle w:val="Hyperlink1"/>
          </w:rPr>
          <w:t>ook</w:t>
        </w:r>
        <w:r w:rsidR="007A061C">
          <w:rPr>
            <w:rStyle w:val="Hyperlink1"/>
          </w:rPr>
          <w:t xml:space="preserve"> </w:t>
        </w:r>
      </w:ins>
      <w:r w:rsidR="004172B0">
        <w:rPr>
          <w:rStyle w:val="Hyperlink1"/>
        </w:rPr>
        <w:t xml:space="preserve">over 40 participants to show a robust horizon effect. With only a small number of rats, statistical power with the limited sample size limits the interpretation of the horizon modulation of exploration in rats, and more work is needed. </w:t>
      </w:r>
    </w:p>
    <w:p w14:paraId="47560E08" w14:textId="1E8687BD" w:rsidR="00456721" w:rsidRDefault="004172B0">
      <w:pPr>
        <w:pStyle w:val="Body"/>
        <w:spacing w:before="100" w:after="100"/>
        <w:rPr>
          <w:rStyle w:val="Hyperlink1"/>
        </w:rPr>
      </w:pPr>
      <w:r>
        <w:rPr>
          <w:rStyle w:val="Hyperlink1"/>
        </w:rPr>
        <w:t xml:space="preserve">Finally, we observed an interesting difference in the exploration strategy between when the first choice </w:t>
      </w:r>
      <w:proofErr w:type="gramStart"/>
      <w:r>
        <w:rPr>
          <w:rStyle w:val="Hyperlink1"/>
        </w:rPr>
        <w:t>is self-driven</w:t>
      </w:r>
      <w:proofErr w:type="gramEnd"/>
      <w:r>
        <w:rPr>
          <w:rStyle w:val="Hyperlink1"/>
        </w:rPr>
        <w:t xml:space="preserve"> vs guided (a condition that was not </w:t>
      </w:r>
      <w:ins w:id="1209" w:author="Fellous, Jean-Marc - (fellous)" w:date="2021-09-10T14:10:00Z">
        <w:r w:rsidR="007A061C">
          <w:rPr>
            <w:rStyle w:val="Hyperlink1"/>
          </w:rPr>
          <w:t>studied</w:t>
        </w:r>
      </w:ins>
      <w:del w:id="1210" w:author="Fellous, Jean-Marc - (fellous)" w:date="2021-09-10T14:10:00Z">
        <w:r w:rsidDel="007A061C">
          <w:rPr>
            <w:rStyle w:val="Hyperlink1"/>
          </w:rPr>
          <w:delText>implemented</w:delText>
        </w:r>
      </w:del>
      <w:r>
        <w:rPr>
          <w:rStyle w:val="Hyperlink1"/>
        </w:rPr>
        <w:t xml:space="preserve"> in humans in this task). This suggests a different neural mechanism underlying voluntary vs guided learning. Rats explored more in the first free choice when they were guided first, but this was not observed when they were exploring by themselves. A similar phenomenon was recently reported in a human explore-exploit study </w:t>
      </w:r>
      <w:r>
        <w:rPr>
          <w:rStyle w:val="Hyperlink1"/>
        </w:rPr>
        <w:fldChar w:fldCharType="begin"/>
      </w:r>
      <w:r>
        <w:rPr>
          <w:rStyle w:val="Hyperlink1"/>
        </w:rPr>
        <w:instrText xml:space="preserve"> ADDIN EN.CITE &lt;EndNote&gt;&lt;Cite  &gt;&lt;Author&gt;Sadeghiyeh&lt;/Author&gt;&lt;Year&gt;2018&lt;/Year&gt;&lt;Prefix&gt;&lt;/Prefix&gt;&lt;Suffix&gt;&lt;/Suffix&gt;&lt;Pages&gt;&lt;/Pages&gt;&lt;DisplayText&gt;(Sadeghiyeh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doi&lt;/secondary-title&gt;&lt;/titles&gt;&lt;volume&gt;10&lt;/volume&gt;&lt;dates&gt;&lt;year&gt;2018&lt;/year&gt;&lt;/dates&gt;&lt;urls/&gt;&lt;/record&gt;&lt;/Cite&gt;&lt;/EndNote&gt;</w:instrText>
      </w:r>
      <w:r>
        <w:rPr>
          <w:rStyle w:val="Hyperlink1"/>
        </w:rPr>
        <w:fldChar w:fldCharType="separate"/>
      </w:r>
      <w:r>
        <w:rPr>
          <w:rStyle w:val="Hyperlink1"/>
        </w:rPr>
        <w:t>(Sadeghiyeh et al., 2018)</w:t>
      </w:r>
      <w:r>
        <w:rPr>
          <w:rStyle w:val="Hyperlink1"/>
        </w:rPr>
        <w:fldChar w:fldCharType="end"/>
      </w:r>
      <w:r>
        <w:rPr>
          <w:rStyle w:val="Hyperlink1"/>
        </w:rPr>
        <w:t xml:space="preserve">. This rat model has the potential of probing the differential neural mechanism underlying active vs passive learning. Overall, our novel design provides a </w:t>
      </w:r>
      <w:del w:id="1211" w:author="Fellous, Jean-Marc - (fellous)" w:date="2021-09-10T14:12:00Z">
        <w:r w:rsidDel="007A061C">
          <w:rPr>
            <w:rStyle w:val="Hyperlink1"/>
          </w:rPr>
          <w:delText>potentially better</w:delText>
        </w:r>
      </w:del>
      <w:ins w:id="1212" w:author="Fellous, Jean-Marc - (fellous)" w:date="2021-09-10T14:12:00Z">
        <w:r w:rsidR="007A061C">
          <w:rPr>
            <w:rStyle w:val="Hyperlink1"/>
          </w:rPr>
          <w:t>fruitful</w:t>
        </w:r>
      </w:ins>
      <w:r>
        <w:rPr>
          <w:rStyle w:val="Hyperlink1"/>
        </w:rPr>
        <w:t xml:space="preserve"> behavioral paradigm to investigate explore-exploit tradeoffs in future electrophysiological studies</w:t>
      </w:r>
      <w:ins w:id="1213" w:author="Fellous, Jean-Marc - (fellous)" w:date="2021-09-10T14:12:00Z">
        <w:r w:rsidR="007A061C">
          <w:rPr>
            <w:rStyle w:val="Hyperlink1"/>
          </w:rPr>
          <w:t xml:space="preserve"> and suggest new avenues for further comparisons between rats and humans</w:t>
        </w:r>
      </w:ins>
      <w:r>
        <w:rPr>
          <w:rStyle w:val="Hyperlink1"/>
        </w:rPr>
        <w:t xml:space="preserve">. </w:t>
      </w:r>
      <w:bookmarkStart w:id="1214" w:name="_GoBack"/>
      <w:bookmarkEnd w:id="1214"/>
    </w:p>
    <w:p w14:paraId="4B653028" w14:textId="77777777" w:rsidR="00456721" w:rsidRDefault="004172B0">
      <w:pPr>
        <w:pStyle w:val="Body"/>
      </w:pPr>
      <w:r>
        <w:rPr>
          <w:rStyle w:val="None"/>
          <w:rFonts w:ascii="Arial Unicode MS" w:hAnsi="Arial Unicode MS"/>
          <w:sz w:val="34"/>
          <w:szCs w:val="34"/>
        </w:rPr>
        <w:br w:type="page"/>
      </w:r>
    </w:p>
    <w:p w14:paraId="03F553EA" w14:textId="77777777" w:rsidR="00456721" w:rsidRDefault="004172B0">
      <w:pPr>
        <w:pStyle w:val="Heading"/>
      </w:pPr>
      <w:proofErr w:type="spellStart"/>
      <w:r>
        <w:rPr>
          <w:rStyle w:val="Hyperlink1"/>
          <w:lang w:val="fr-FR"/>
        </w:rPr>
        <w:lastRenderedPageBreak/>
        <w:t>References</w:t>
      </w:r>
      <w:proofErr w:type="spellEnd"/>
      <w:r>
        <w:rPr>
          <w:rStyle w:val="Hyperlink1"/>
          <w:lang w:val="fr-FR"/>
        </w:rPr>
        <w:t xml:space="preserve"> </w:t>
      </w:r>
    </w:p>
    <w:p w14:paraId="75A0E244" w14:textId="77777777" w:rsidR="00456721" w:rsidRDefault="004172B0">
      <w:pPr>
        <w:pStyle w:val="Body"/>
        <w:ind w:left="720" w:hanging="720"/>
      </w:pPr>
      <w:r>
        <w:rPr>
          <w:rStyle w:val="Hyperlink1"/>
        </w:rPr>
        <w:fldChar w:fldCharType="begin"/>
      </w:r>
      <w:r>
        <w:rPr>
          <w:rStyle w:val="Hyperlink1"/>
        </w:rPr>
        <w:instrText xml:space="preserve"> ADDIN EN.REFLIST </w:instrText>
      </w:r>
      <w:r>
        <w:rPr>
          <w:rStyle w:val="Hyperlink1"/>
        </w:rPr>
        <w:fldChar w:fldCharType="separate"/>
      </w:r>
    </w:p>
    <w:p w14:paraId="381535A0" w14:textId="77777777" w:rsidR="00456721" w:rsidRDefault="004172B0">
      <w:pPr>
        <w:pStyle w:val="Body"/>
        <w:ind w:left="720" w:hanging="720"/>
        <w:rPr>
          <w:rStyle w:val="Hyperlink1"/>
        </w:rPr>
      </w:pPr>
      <w:bookmarkStart w:id="1215" w:name="_ENREF_1"/>
      <w:r>
        <w:rPr>
          <w:rStyle w:val="Hyperlink1"/>
        </w:rPr>
        <w:t>B</w:t>
      </w:r>
      <w:bookmarkStart w:id="1216" w:name="_ENREF_10"/>
      <w:bookmarkEnd w:id="1215"/>
      <w:r>
        <w:rPr>
          <w:rStyle w:val="Hyperlink1"/>
        </w:rPr>
        <w:t>a</w:t>
      </w:r>
      <w:bookmarkStart w:id="1217" w:name="_ENREF_11"/>
      <w:bookmarkEnd w:id="1216"/>
      <w:r>
        <w:rPr>
          <w:rStyle w:val="Hyperlink1"/>
        </w:rPr>
        <w:t>d</w:t>
      </w:r>
      <w:bookmarkStart w:id="1218" w:name="_ENREF_12"/>
      <w:bookmarkEnd w:id="1217"/>
      <w:r>
        <w:rPr>
          <w:rStyle w:val="Hyperlink1"/>
        </w:rPr>
        <w:t>r</w:t>
      </w:r>
      <w:bookmarkStart w:id="1219" w:name="_ENREF_13"/>
      <w:bookmarkEnd w:id="1218"/>
      <w:r>
        <w:rPr>
          <w:rStyle w:val="Hyperlink1"/>
        </w:rPr>
        <w:t>e</w:t>
      </w:r>
      <w:bookmarkStart w:id="1220" w:name="_ENREF_14"/>
      <w:bookmarkEnd w:id="1219"/>
      <w:r>
        <w:rPr>
          <w:rStyle w:val="Hyperlink1"/>
        </w:rPr>
        <w:t xml:space="preserve"> </w:t>
      </w:r>
      <w:bookmarkStart w:id="1221" w:name="_ENREF_15"/>
      <w:bookmarkEnd w:id="1220"/>
      <w:r>
        <w:rPr>
          <w:rStyle w:val="Hyperlink1"/>
        </w:rPr>
        <w:t>D</w:t>
      </w:r>
      <w:bookmarkStart w:id="1222" w:name="_ENREF_16"/>
      <w:bookmarkEnd w:id="1221"/>
      <w:r>
        <w:rPr>
          <w:rStyle w:val="Hyperlink1"/>
        </w:rPr>
        <w:t>,</w:t>
      </w:r>
      <w:bookmarkStart w:id="1223" w:name="_ENREF_17"/>
      <w:bookmarkEnd w:id="1222"/>
      <w:r>
        <w:rPr>
          <w:rStyle w:val="Hyperlink1"/>
        </w:rPr>
        <w:t xml:space="preserve"> </w:t>
      </w:r>
      <w:bookmarkStart w:id="1224" w:name="_ENREF_18"/>
      <w:bookmarkEnd w:id="1223"/>
      <w:r>
        <w:rPr>
          <w:rStyle w:val="Hyperlink1"/>
        </w:rPr>
        <w:t>D</w:t>
      </w:r>
      <w:bookmarkStart w:id="1225" w:name="_ENREF_19"/>
      <w:bookmarkEnd w:id="1224"/>
      <w:r>
        <w:rPr>
          <w:rStyle w:val="Hyperlink1"/>
        </w:rPr>
        <w:t>o</w:t>
      </w:r>
      <w:bookmarkStart w:id="1226" w:name="_ENREF_2"/>
      <w:bookmarkEnd w:id="1225"/>
      <w:r>
        <w:rPr>
          <w:rStyle w:val="Hyperlink1"/>
        </w:rPr>
        <w:t>l</w:t>
      </w:r>
      <w:bookmarkStart w:id="1227" w:name="_ENREF_20"/>
      <w:bookmarkEnd w:id="1226"/>
      <w:r>
        <w:rPr>
          <w:rStyle w:val="Hyperlink1"/>
        </w:rPr>
        <w:t>l</w:t>
      </w:r>
      <w:bookmarkStart w:id="1228" w:name="_ENREF_21"/>
      <w:bookmarkEnd w:id="1227"/>
      <w:r>
        <w:rPr>
          <w:rStyle w:val="Hyperlink1"/>
        </w:rPr>
        <w:t xml:space="preserve"> </w:t>
      </w:r>
      <w:bookmarkStart w:id="1229" w:name="_ENREF_22"/>
      <w:bookmarkEnd w:id="1228"/>
      <w:r>
        <w:rPr>
          <w:rStyle w:val="Hyperlink1"/>
        </w:rPr>
        <w:t>B</w:t>
      </w:r>
      <w:bookmarkStart w:id="1230" w:name="_ENREF_23"/>
      <w:bookmarkEnd w:id="1229"/>
      <w:r>
        <w:rPr>
          <w:rStyle w:val="Hyperlink1"/>
        </w:rPr>
        <w:t>B</w:t>
      </w:r>
      <w:bookmarkStart w:id="1231" w:name="_ENREF_24"/>
      <w:bookmarkEnd w:id="1230"/>
      <w:r>
        <w:rPr>
          <w:rStyle w:val="Hyperlink1"/>
        </w:rPr>
        <w:t>,</w:t>
      </w:r>
      <w:bookmarkStart w:id="1232" w:name="_ENREF_25"/>
      <w:bookmarkEnd w:id="1231"/>
      <w:r>
        <w:rPr>
          <w:rStyle w:val="Hyperlink1"/>
        </w:rPr>
        <w:t xml:space="preserve"> </w:t>
      </w:r>
      <w:bookmarkStart w:id="1233" w:name="_ENREF_3"/>
      <w:bookmarkEnd w:id="1232"/>
      <w:r>
        <w:rPr>
          <w:rStyle w:val="Hyperlink1"/>
        </w:rPr>
        <w:t>L</w:t>
      </w:r>
      <w:bookmarkStart w:id="1234" w:name="_ENREF_4"/>
      <w:bookmarkEnd w:id="1233"/>
      <w:r>
        <w:rPr>
          <w:rStyle w:val="Hyperlink1"/>
        </w:rPr>
        <w:t>o</w:t>
      </w:r>
      <w:bookmarkStart w:id="1235" w:name="_ENREF_5"/>
      <w:bookmarkEnd w:id="1234"/>
      <w:r>
        <w:rPr>
          <w:rStyle w:val="Hyperlink1"/>
        </w:rPr>
        <w:t>n</w:t>
      </w:r>
      <w:bookmarkStart w:id="1236" w:name="_ENREF_6"/>
      <w:bookmarkEnd w:id="1235"/>
      <w:r>
        <w:rPr>
          <w:rStyle w:val="Hyperlink1"/>
        </w:rPr>
        <w:t>g</w:t>
      </w:r>
      <w:bookmarkStart w:id="1237" w:name="_ENREF_7"/>
      <w:bookmarkEnd w:id="1236"/>
      <w:r>
        <w:rPr>
          <w:rStyle w:val="Hyperlink1"/>
        </w:rPr>
        <w:t xml:space="preserve"> </w:t>
      </w:r>
      <w:bookmarkStart w:id="1238" w:name="_ENREF_8"/>
      <w:bookmarkEnd w:id="1237"/>
      <w:r>
        <w:rPr>
          <w:rStyle w:val="Hyperlink1"/>
        </w:rPr>
        <w:t>N</w:t>
      </w:r>
      <w:bookmarkStart w:id="1239" w:name="_ENREF_9"/>
      <w:bookmarkEnd w:id="1238"/>
      <w:r>
        <w:rPr>
          <w:rStyle w:val="Hyperlink1"/>
        </w:rPr>
        <w:t>M, Frank MJ (2012) Rostrolateral prefrontal cortex and individual differences in uncertainty-driven exploration. Neuron.</w:t>
      </w:r>
    </w:p>
    <w:p w14:paraId="20B71CC2" w14:textId="77777777" w:rsidR="00456721" w:rsidRDefault="004172B0">
      <w:pPr>
        <w:pStyle w:val="Body"/>
        <w:ind w:left="720" w:hanging="720"/>
        <w:rPr>
          <w:rStyle w:val="Hyperlink1"/>
        </w:rPr>
      </w:pPr>
      <w:r>
        <w:rPr>
          <w:rStyle w:val="Hyperlink1"/>
        </w:rPr>
        <w:t>Banks J, Olson M, Porter D (1997) An experimental analysis of the bandit problem. Economic Theory.</w:t>
      </w:r>
    </w:p>
    <w:p w14:paraId="2BD70BF4" w14:textId="77777777" w:rsidR="00456721" w:rsidRDefault="004172B0">
      <w:pPr>
        <w:pStyle w:val="Body"/>
        <w:ind w:left="720" w:hanging="720"/>
        <w:rPr>
          <w:rStyle w:val="Hyperlink1"/>
        </w:rPr>
      </w:pPr>
      <w:r>
        <w:rPr>
          <w:rStyle w:val="Hyperlink1"/>
        </w:rPr>
        <w:t>Beeler JA, Daw N, Frazier CRM, Zhuang X (2010) Tonic dopamine modulates exploitation of reward learning. Frontiers in Behavioral Neuroscience 4:1-14.</w:t>
      </w:r>
    </w:p>
    <w:p w14:paraId="73F2626F" w14:textId="77777777" w:rsidR="00456721" w:rsidRDefault="004172B0">
      <w:pPr>
        <w:pStyle w:val="Body"/>
        <w:ind w:left="720" w:hanging="720"/>
        <w:rPr>
          <w:rStyle w:val="Hyperlink1"/>
        </w:rPr>
      </w:pPr>
      <w:r>
        <w:rPr>
          <w:rStyle w:val="Hyperlink1"/>
        </w:rPr>
        <w:t>Bellman R (1954) The Theory of Dynamic Programming. Bulletin of the American Mathematical Society.</w:t>
      </w:r>
    </w:p>
    <w:p w14:paraId="34B73183" w14:textId="77777777" w:rsidR="00456721" w:rsidRDefault="004172B0">
      <w:pPr>
        <w:pStyle w:val="Body"/>
        <w:ind w:left="720" w:hanging="720"/>
        <w:rPr>
          <w:rStyle w:val="Hyperlink1"/>
        </w:rPr>
      </w:pPr>
      <w:r>
        <w:rPr>
          <w:rStyle w:val="Hyperlink1"/>
        </w:rPr>
        <w:t>Cinotti F, Fresno V, Aklil N, Coutureau E, Girard B, Marchand AR, Khamassi M (2019) Dopamine blockade impairs the exploration-exploitation trade-off in rats. Scientific Reports 9:1-14.</w:t>
      </w:r>
    </w:p>
    <w:p w14:paraId="72F34BB9" w14:textId="77777777" w:rsidR="00456721" w:rsidRDefault="004172B0">
      <w:pPr>
        <w:pStyle w:val="Body"/>
        <w:ind w:left="720" w:hanging="720"/>
        <w:rPr>
          <w:rStyle w:val="Hyperlink1"/>
        </w:rPr>
      </w:pPr>
      <w:r>
        <w:rPr>
          <w:rStyle w:val="Hyperlink1"/>
        </w:rPr>
        <w:t>Frank MJ, Doll BB, Oas-Terpstra J, Moreno F (2009) Prefrontal and striatal dopaminergic genes predict individual differences in exploration and exploitation. Nature Neuroscience.</w:t>
      </w:r>
    </w:p>
    <w:p w14:paraId="7AACEFF0" w14:textId="77777777" w:rsidR="00456721" w:rsidRDefault="004172B0">
      <w:pPr>
        <w:pStyle w:val="Body"/>
        <w:ind w:left="720" w:hanging="720"/>
        <w:rPr>
          <w:rStyle w:val="Hyperlink1"/>
        </w:rPr>
      </w:pPr>
      <w:r>
        <w:rPr>
          <w:rStyle w:val="Hyperlink1"/>
        </w:rPr>
        <w:t>Gershman SJ (2018) Deconstructing the human algorithms for exploration. Cognition 173:34-42.</w:t>
      </w:r>
    </w:p>
    <w:p w14:paraId="577DD494" w14:textId="77777777" w:rsidR="00456721" w:rsidRDefault="004172B0">
      <w:pPr>
        <w:pStyle w:val="Body"/>
        <w:ind w:left="720" w:hanging="720"/>
        <w:rPr>
          <w:rStyle w:val="Hyperlink1"/>
        </w:rPr>
      </w:pPr>
      <w:r>
        <w:rPr>
          <w:rStyle w:val="Hyperlink1"/>
        </w:rPr>
        <w:t>Gershman SJ (2019) Uncertainty and exploration. Decision.</w:t>
      </w:r>
    </w:p>
    <w:p w14:paraId="11511E7D" w14:textId="77777777" w:rsidR="00456721" w:rsidRDefault="004172B0">
      <w:pPr>
        <w:pStyle w:val="Body"/>
        <w:ind w:left="720" w:hanging="720"/>
        <w:rPr>
          <w:rStyle w:val="Hyperlink1"/>
        </w:rPr>
      </w:pPr>
      <w:r>
        <w:rPr>
          <w:rStyle w:val="Hyperlink1"/>
        </w:rPr>
        <w:t>Jones B, Bukoski E, Nadel L, Fellous JM (2012) Remaking memories: reconsolidation updates positively motivated spatial memory in rats. Learning &amp; memory 19:91-98.</w:t>
      </w:r>
    </w:p>
    <w:p w14:paraId="700B6A63" w14:textId="77777777" w:rsidR="00456721" w:rsidRDefault="004172B0">
      <w:pPr>
        <w:pStyle w:val="Body"/>
        <w:ind w:left="720" w:hanging="720"/>
        <w:rPr>
          <w:rStyle w:val="Hyperlink1"/>
        </w:rPr>
      </w:pPr>
      <w:r>
        <w:rPr>
          <w:rStyle w:val="Hyperlink1"/>
        </w:rPr>
        <w:t>Jones BJ, Pest SM, Vargas IM, Glisky EL, Fellous JM (2015) Contextual reminders fail to trigger memory reconsolidation in aged rats and aged humans. Neurobiology of learning and memory 120:7-15.</w:t>
      </w:r>
    </w:p>
    <w:p w14:paraId="00FD5506" w14:textId="77777777" w:rsidR="00456721" w:rsidRDefault="004172B0">
      <w:pPr>
        <w:pStyle w:val="Body"/>
        <w:ind w:left="720" w:hanging="720"/>
        <w:rPr>
          <w:rStyle w:val="Hyperlink1"/>
        </w:rPr>
      </w:pPr>
      <w:r>
        <w:rPr>
          <w:rStyle w:val="Hyperlink1"/>
        </w:rPr>
        <w:t>Kao MH, Doupe AJ, Brainard MS (2005) {C}ontributions of an avian basal ganglia-forebrain circuit to real-time modulation of song. Nature 433:638-643.</w:t>
      </w:r>
    </w:p>
    <w:p w14:paraId="11B380CD" w14:textId="77777777" w:rsidR="00456721" w:rsidRDefault="004172B0">
      <w:pPr>
        <w:pStyle w:val="Body"/>
        <w:ind w:left="720" w:hanging="720"/>
        <w:rPr>
          <w:rStyle w:val="Hyperlink1"/>
        </w:rPr>
      </w:pPr>
      <w:r>
        <w:rPr>
          <w:rStyle w:val="Hyperlink1"/>
        </w:rPr>
        <w:t>Krebs JR, Kacelnik A, Taylor P (1978) Test of optimal sampling by foraging great tits. Nature 275:27-31.</w:t>
      </w:r>
    </w:p>
    <w:p w14:paraId="2E61061A" w14:textId="77777777" w:rsidR="00456721" w:rsidRDefault="004172B0">
      <w:pPr>
        <w:pStyle w:val="Body"/>
        <w:ind w:left="720" w:hanging="720"/>
        <w:rPr>
          <w:rStyle w:val="Hyperlink1"/>
        </w:rPr>
      </w:pPr>
      <w:r>
        <w:rPr>
          <w:rStyle w:val="Hyperlink1"/>
        </w:rPr>
        <w:t>Laskowski CS, Williams RJ, Martens KM, Gruber AJ, Fisher KG, Euston DR (2016) The role of the medial prefrontal cortex in updating reward value and avoiding perseveration. Behavioural Brain Research 306:52-63.</w:t>
      </w:r>
    </w:p>
    <w:p w14:paraId="5B33D951" w14:textId="77777777" w:rsidR="00456721" w:rsidRDefault="004172B0">
      <w:pPr>
        <w:pStyle w:val="Body"/>
        <w:ind w:left="720" w:hanging="720"/>
        <w:rPr>
          <w:rStyle w:val="Hyperlink1"/>
        </w:rPr>
      </w:pPr>
      <w:r>
        <w:rPr>
          <w:rStyle w:val="Hyperlink1"/>
        </w:rPr>
        <w:t>Lee MD, Zhang S, Munro M, Steyvers M (2011) Psychological models of human and optimal performance in bandit problems. Cognitive Systems Research.</w:t>
      </w:r>
    </w:p>
    <w:p w14:paraId="6F24CDA7" w14:textId="77777777" w:rsidR="00456721" w:rsidRDefault="004172B0">
      <w:pPr>
        <w:pStyle w:val="Body"/>
        <w:ind w:left="720" w:hanging="720"/>
        <w:rPr>
          <w:rStyle w:val="Hyperlink1"/>
        </w:rPr>
      </w:pPr>
      <w:r>
        <w:rPr>
          <w:rStyle w:val="Hyperlink1"/>
        </w:rPr>
        <w:t>Mehlhorn K, Newell BR, Todd PM, Lee MD, Morgan K, Braithwaite VA, Hausmann D, Fiedler K, Gonzalez C (2015) Unpacking the exploration-exploitation tradeoff: A synthesis of human and animal literatures. Decision.</w:t>
      </w:r>
    </w:p>
    <w:p w14:paraId="71F2844A" w14:textId="77777777" w:rsidR="00456721" w:rsidRDefault="004172B0">
      <w:pPr>
        <w:pStyle w:val="Body"/>
        <w:ind w:left="720" w:hanging="720"/>
        <w:rPr>
          <w:rStyle w:val="Hyperlink1"/>
        </w:rPr>
      </w:pPr>
      <w:r>
        <w:rPr>
          <w:rStyle w:val="Hyperlink1"/>
        </w:rPr>
        <w:t>Meyer RJ, Shi Y (1995) Sequential Choice Under Ambiguity: Intuitive Solutions to the Armed-Bandit Problem. Management Science.</w:t>
      </w:r>
    </w:p>
    <w:p w14:paraId="7FC9F833" w14:textId="77777777" w:rsidR="00456721" w:rsidRDefault="004172B0">
      <w:pPr>
        <w:pStyle w:val="Body"/>
        <w:ind w:left="720" w:hanging="720"/>
        <w:rPr>
          <w:rStyle w:val="Hyperlink1"/>
        </w:rPr>
      </w:pPr>
      <w:r>
        <w:rPr>
          <w:rStyle w:val="Hyperlink1"/>
        </w:rPr>
        <w:t>Parker NF, Cameron CM, Taliaferro JP, Lee J, Choi JY, Davidson TJ, Daw ND, Witten IB (2016) Reward and choice encoding in terminals of midbrain dopamine neurons depends on striatal target. Nature Neuroscience 19:845-854.</w:t>
      </w:r>
    </w:p>
    <w:p w14:paraId="0243BD55" w14:textId="77777777" w:rsidR="00456721" w:rsidRDefault="004172B0">
      <w:pPr>
        <w:pStyle w:val="Body"/>
        <w:ind w:left="720" w:hanging="720"/>
        <w:rPr>
          <w:rStyle w:val="Hyperlink1"/>
        </w:rPr>
      </w:pPr>
      <w:r>
        <w:rPr>
          <w:rStyle w:val="Hyperlink1"/>
          <w:lang w:val="fr-FR"/>
        </w:rPr>
        <w:t>Payzan-LeNestour É</w:t>
      </w:r>
      <w:r>
        <w:rPr>
          <w:rStyle w:val="Hyperlink1"/>
        </w:rPr>
        <w:t>, Bossaerts P (2012) Do not bet on the unknown versus try to find out more: Estimation uncertainty and "unexpected uncertainty" both modulate exploration. Frontiers in Neuroscience.</w:t>
      </w:r>
    </w:p>
    <w:p w14:paraId="7BC322A4" w14:textId="77777777" w:rsidR="00456721" w:rsidRDefault="004172B0">
      <w:pPr>
        <w:pStyle w:val="Body"/>
        <w:ind w:left="720" w:hanging="720"/>
        <w:rPr>
          <w:rStyle w:val="Hyperlink1"/>
        </w:rPr>
      </w:pPr>
      <w:r>
        <w:rPr>
          <w:rStyle w:val="Hyperlink1"/>
        </w:rPr>
        <w:lastRenderedPageBreak/>
        <w:t>Sadeghiyeh H, Wang S, Wilson RC (2018) Lessons from a “failed” replication: The importance of taking action in exploration. PsyArXiv doi 10.</w:t>
      </w:r>
    </w:p>
    <w:p w14:paraId="0814F9B3" w14:textId="77777777" w:rsidR="00456721" w:rsidRDefault="004172B0">
      <w:pPr>
        <w:pStyle w:val="Body"/>
        <w:ind w:left="720" w:hanging="720"/>
        <w:rPr>
          <w:rStyle w:val="Hyperlink1"/>
        </w:rPr>
      </w:pPr>
      <w:r>
        <w:rPr>
          <w:rStyle w:val="Hyperlink1"/>
        </w:rPr>
        <w:t>Steyvers M, Lee MD, Wagenmakers EJ (2009) A Bayesian analysis of human decision-making on bandit problems. Journal of Mathematical Psychology.</w:t>
      </w:r>
    </w:p>
    <w:p w14:paraId="27BC05D8" w14:textId="77777777" w:rsidR="00456721" w:rsidRDefault="004172B0">
      <w:pPr>
        <w:pStyle w:val="Body"/>
        <w:ind w:left="720" w:hanging="720"/>
        <w:rPr>
          <w:rStyle w:val="Hyperlink1"/>
        </w:rPr>
      </w:pPr>
      <w:r>
        <w:rPr>
          <w:rStyle w:val="Hyperlink1"/>
        </w:rPr>
        <w:t>Verharen JPH, den Ouden HEM, Adan RAH, Vanderschuren LJMJ (2020) Modulation of value-based decision making behavior by subregions of the rat prefrontal cortex. Psychopharmacology 237:1267-1280.</w:t>
      </w:r>
    </w:p>
    <w:p w14:paraId="733903AF" w14:textId="77777777" w:rsidR="00456721" w:rsidRDefault="004172B0">
      <w:pPr>
        <w:pStyle w:val="Body"/>
        <w:ind w:left="720" w:hanging="720"/>
        <w:rPr>
          <w:rStyle w:val="Hyperlink1"/>
        </w:rPr>
      </w:pPr>
      <w:r>
        <w:rPr>
          <w:rStyle w:val="Hyperlink1"/>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p>
    <w:p w14:paraId="6D4F5711" w14:textId="77777777" w:rsidR="00456721" w:rsidRDefault="004172B0">
      <w:pPr>
        <w:pStyle w:val="Body"/>
        <w:ind w:left="720" w:hanging="720"/>
        <w:rPr>
          <w:rStyle w:val="Hyperlink1"/>
        </w:rPr>
      </w:pPr>
      <w:r>
        <w:rPr>
          <w:rStyle w:val="Hyperlink1"/>
        </w:rPr>
        <w:t>Wilson RC, Bonawitz E, Costa VD (2020) Balancing exploration and exploitation with information and randomization. 1-18.</w:t>
      </w:r>
    </w:p>
    <w:p w14:paraId="17CC292E" w14:textId="77777777" w:rsidR="00456721" w:rsidRDefault="004172B0">
      <w:pPr>
        <w:pStyle w:val="Body"/>
        <w:ind w:left="720" w:hanging="720"/>
        <w:rPr>
          <w:rStyle w:val="Hyperlink1"/>
        </w:rPr>
      </w:pPr>
      <w:r>
        <w:rPr>
          <w:rStyle w:val="Hyperlink1"/>
        </w:rPr>
        <w:t>Wilson RC, Geana A, White JM, Ludvig EA, Cohen JD (2014) Humans use directed and random exploration to solve the explore-exploit dilemma. Journal of Experimental Psychology: General.</w:t>
      </w:r>
    </w:p>
    <w:p w14:paraId="0E5482E2" w14:textId="77777777" w:rsidR="00456721" w:rsidRDefault="004172B0">
      <w:pPr>
        <w:pStyle w:val="Body"/>
        <w:ind w:left="720" w:hanging="720"/>
        <w:rPr>
          <w:rStyle w:val="Hyperlink1"/>
        </w:rPr>
      </w:pPr>
      <w:r>
        <w:rPr>
          <w:rStyle w:val="Hyperlink1"/>
        </w:rPr>
        <w:t>Zhang S, Yu AJ (2013) Forgetful Bayes and myopic planning: Human learning and decision-making in a bandit setting. In: Advances in Neural Informati</w:t>
      </w:r>
      <w:bookmarkEnd w:id="1239"/>
      <w:r>
        <w:rPr>
          <w:rStyle w:val="Hyperlink1"/>
        </w:rPr>
        <w:t>on Processing Systems.</w:t>
      </w:r>
    </w:p>
    <w:p w14:paraId="5B2DE247" w14:textId="77777777" w:rsidR="00456721" w:rsidRDefault="004172B0">
      <w:pPr>
        <w:pStyle w:val="Body"/>
      </w:pPr>
      <w:r>
        <w:fldChar w:fldCharType="end"/>
      </w:r>
    </w:p>
    <w:sectPr w:rsidR="00456721">
      <w:headerReference w:type="default" r:id="rId11"/>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i Wei" w:date="2021-07-11T02:35:00Z" w:initials="YW">
    <w:p w14:paraId="7E3ADF75" w14:textId="77777777" w:rsidR="00E92D38" w:rsidRDefault="00E92D38">
      <w:pPr>
        <w:pStyle w:val="CommentText"/>
      </w:pPr>
      <w:r>
        <w:rPr>
          <w:rStyle w:val="CommentReference"/>
        </w:rPr>
        <w:annotationRef/>
      </w:r>
      <w:r>
        <w:t>Hey Jean-Marc,</w:t>
      </w:r>
    </w:p>
    <w:p w14:paraId="720EE7B4" w14:textId="77777777" w:rsidR="00E92D38" w:rsidRDefault="00E92D38">
      <w:pPr>
        <w:pStyle w:val="CommentText"/>
      </w:pPr>
    </w:p>
    <w:p w14:paraId="22E07CE0" w14:textId="0B563FDD" w:rsidR="00E92D38" w:rsidRDefault="00E92D38">
      <w:pPr>
        <w:pStyle w:val="CommentText"/>
      </w:pPr>
      <w:r>
        <w:t>My Office account expires, so I am using my friend’s Office account. Just in case you find it strange seeing edits from another name.</w:t>
      </w:r>
    </w:p>
    <w:p w14:paraId="7E3D0632" w14:textId="77777777" w:rsidR="00E92D38" w:rsidRDefault="00E92D38">
      <w:pPr>
        <w:pStyle w:val="CommentText"/>
      </w:pPr>
    </w:p>
    <w:p w14:paraId="6C76E445" w14:textId="700A0BD9" w:rsidR="00E92D38" w:rsidRDefault="00E92D38">
      <w:pPr>
        <w:pStyle w:val="CommentText"/>
      </w:pPr>
      <w:r>
        <w:t>Siyu</w:t>
      </w:r>
    </w:p>
  </w:comment>
  <w:comment w:id="91" w:author="Fellous, Jean-Marc - (fellous)" w:date="2021-08-09T12:58:00Z" w:initials="FJ-(">
    <w:p w14:paraId="050218B7" w14:textId="6A515EA3" w:rsidR="00E92D38" w:rsidRDefault="00E92D38">
      <w:pPr>
        <w:pStyle w:val="CommentText"/>
      </w:pPr>
      <w:r>
        <w:rPr>
          <w:rStyle w:val="CommentReference"/>
        </w:rPr>
        <w:annotationRef/>
      </w:r>
      <w:r>
        <w:t xml:space="preserve">Unclear: </w:t>
      </w:r>
      <w:proofErr w:type="gramStart"/>
      <w:r>
        <w:t>‘because’ ?</w:t>
      </w:r>
      <w:proofErr w:type="gramEnd"/>
      <w:r>
        <w:t xml:space="preserve"> ‘as exemplified by’? ‘For example’?... can you rephrase?</w:t>
      </w:r>
    </w:p>
  </w:comment>
  <w:comment w:id="496" w:author="Yi Wei" w:date="2021-07-11T02:34:00Z" w:initials="YW">
    <w:p w14:paraId="197E1847" w14:textId="41F545AA" w:rsidR="00E92D38" w:rsidRDefault="00E92D38">
      <w:pPr>
        <w:pStyle w:val="CommentText"/>
        <w:rPr>
          <w:lang w:eastAsia="zh-TW"/>
        </w:rPr>
      </w:pPr>
      <w:r>
        <w:rPr>
          <w:rStyle w:val="CommentReference"/>
        </w:rPr>
        <w:annotationRef/>
      </w:r>
      <w:r>
        <w:rPr>
          <w:lang w:eastAsia="zh-TW"/>
        </w:rPr>
        <w:t>As you can see from the Figure 2, if we consider H = 1 vs H = 6 only (ignore the green line), there may be a performance difference. But we don’t see any difference in the within-version. So we may not want to make claims about performance differences.</w:t>
      </w:r>
    </w:p>
  </w:comment>
  <w:comment w:id="552" w:author="Yi Wei" w:date="2021-07-11T06:53:00Z" w:initials="YW">
    <w:p w14:paraId="217A0D16" w14:textId="0DF35502" w:rsidR="00E92D38" w:rsidRDefault="00E92D38">
      <w:pPr>
        <w:pStyle w:val="CommentText"/>
      </w:pPr>
      <w:r>
        <w:rPr>
          <w:rStyle w:val="CommentReference"/>
        </w:rPr>
        <w:annotationRef/>
      </w:r>
      <w:r>
        <w:t>I have cleaned the track data. Do you have suggestions on how to analyze those in an informative way? (in addition to extracting RT)</w:t>
      </w:r>
    </w:p>
  </w:comment>
  <w:comment w:id="565" w:author="Fellous, Jean-Marc - (fellous)" w:date="2021-08-09T15:38:00Z" w:initials="FJ-(">
    <w:p w14:paraId="63D0228C" w14:textId="5A38FC9A" w:rsidR="00E92D38" w:rsidRDefault="00E92D38">
      <w:pPr>
        <w:pStyle w:val="CommentText"/>
      </w:pPr>
      <w:r>
        <w:rPr>
          <w:rStyle w:val="CommentReference"/>
        </w:rPr>
        <w:annotationRef/>
      </w:r>
      <w:r>
        <w:t>Please check</w:t>
      </w:r>
    </w:p>
  </w:comment>
  <w:comment w:id="616" w:author="Yi Wei" w:date="2021-07-11T02:34:00Z" w:initials="YW">
    <w:p w14:paraId="35832DB2" w14:textId="77777777" w:rsidR="00E92D38" w:rsidRDefault="00E92D38" w:rsidP="00DF0910">
      <w:pPr>
        <w:pStyle w:val="CommentText"/>
        <w:rPr>
          <w:lang w:eastAsia="zh-TW"/>
        </w:rPr>
      </w:pPr>
      <w:r>
        <w:rPr>
          <w:rStyle w:val="CommentReference"/>
        </w:rPr>
        <w:annotationRef/>
      </w:r>
      <w:r>
        <w:rPr>
          <w:lang w:eastAsia="zh-TW"/>
        </w:rPr>
        <w:t>As you can see from the Figure 2, if we consider H = 1 vs H = 6 only (ignore the green line), there may be a performance difference. But we don’t see any difference in the within-version. So we may not want to make claims about performance differences.</w:t>
      </w:r>
    </w:p>
  </w:comment>
  <w:comment w:id="688" w:author="Yi Wei" w:date="2021-07-11T03:27:00Z" w:initials="YW">
    <w:p w14:paraId="7F7D887A" w14:textId="42070A48" w:rsidR="00E92D38" w:rsidRDefault="00E92D38">
      <w:pPr>
        <w:pStyle w:val="CommentText"/>
      </w:pPr>
      <w:r>
        <w:rPr>
          <w:rStyle w:val="CommentReference"/>
        </w:rPr>
        <w:annotationRef/>
      </w:r>
      <w:r>
        <w:t>We can compute the optimal switching rate here. Human may over-explore here. (In the horizon task, we know that humans explore more than they should).</w:t>
      </w:r>
    </w:p>
  </w:comment>
  <w:comment w:id="733" w:author="Yi Wei" w:date="2021-07-11T03:38:00Z" w:initials="YW">
    <w:p w14:paraId="6D9E892E" w14:textId="795955A1" w:rsidR="00E92D38" w:rsidRDefault="00E92D38">
      <w:pPr>
        <w:pStyle w:val="CommentText"/>
      </w:pPr>
      <w:r>
        <w:rPr>
          <w:rStyle w:val="CommentReference"/>
        </w:rPr>
        <w:annotationRef/>
      </w:r>
      <w:r>
        <w:t>The level of “noise” in rats decreases as the amount of training increases. There is a significant training effect here I think.</w:t>
      </w:r>
    </w:p>
  </w:comment>
  <w:comment w:id="832" w:author="Yi Wei" w:date="2021-07-11T06:05:00Z" w:initials="YW">
    <w:p w14:paraId="65126F48" w14:textId="77777777" w:rsidR="00E92D38" w:rsidRDefault="00E92D38">
      <w:pPr>
        <w:pStyle w:val="CommentText"/>
      </w:pPr>
      <w:r>
        <w:rPr>
          <w:rStyle w:val="CommentReference"/>
        </w:rPr>
        <w:annotationRef/>
      </w:r>
      <w:r>
        <w:t>There are two reasons I can think of:</w:t>
      </w:r>
    </w:p>
    <w:p w14:paraId="5F081C6F" w14:textId="2E0B3636" w:rsidR="00E92D38" w:rsidRDefault="00E92D38" w:rsidP="00B443B0">
      <w:pPr>
        <w:pStyle w:val="CommentText"/>
        <w:numPr>
          <w:ilvl w:val="0"/>
          <w:numId w:val="2"/>
        </w:numPr>
      </w:pPr>
      <w:r>
        <w:t>I need to do some simulations to see if this is actually following the prediction of Monte Carlo search. (We’ve seen in other tasks that this Monte Carlo search can predict different dependence of horizon)</w:t>
      </w:r>
    </w:p>
    <w:p w14:paraId="4074C45F" w14:textId="666FB976" w:rsidR="00E92D38" w:rsidRDefault="00E92D38" w:rsidP="00B443B0">
      <w:pPr>
        <w:pStyle w:val="CommentText"/>
        <w:numPr>
          <w:ilvl w:val="0"/>
          <w:numId w:val="2"/>
        </w:numPr>
      </w:pPr>
      <w:r>
        <w:t>It may be similar to the theory I have in mind for rat behavior that H = 1 is simply not important enough to learn since it’s only 1 choice.</w:t>
      </w:r>
    </w:p>
  </w:comment>
  <w:comment w:id="886" w:author="Fellous, Jean-Marc - (fellous)" w:date="2021-09-10T13:13:00Z" w:initials="FJ-(">
    <w:p w14:paraId="59FBFB8F" w14:textId="0D051FE5" w:rsidR="00033587" w:rsidRDefault="00033587">
      <w:pPr>
        <w:pStyle w:val="CommentText"/>
      </w:pPr>
      <w:r>
        <w:rPr>
          <w:rStyle w:val="CommentReference"/>
        </w:rPr>
        <w:annotationRef/>
      </w:r>
      <w:r>
        <w:t>Discuss 6A and 6B here</w:t>
      </w:r>
    </w:p>
  </w:comment>
  <w:comment w:id="903" w:author="Fellous, Jean-Marc - (fellous)" w:date="2021-09-10T13:14:00Z" w:initials="FJ-(">
    <w:p w14:paraId="18A55CF3" w14:textId="4A937DB1" w:rsidR="00033587" w:rsidRDefault="00033587">
      <w:pPr>
        <w:pStyle w:val="CommentText"/>
      </w:pPr>
      <w:r>
        <w:rPr>
          <w:rStyle w:val="CommentReference"/>
        </w:rPr>
        <w:annotationRef/>
      </w:r>
      <w:r>
        <w:t>Discuss 7A and 7B here</w:t>
      </w:r>
    </w:p>
  </w:comment>
  <w:comment w:id="908" w:author="Yi Wei" w:date="2021-07-11T06:23:00Z" w:initials="YW">
    <w:p w14:paraId="26321CB8" w14:textId="11E9273D" w:rsidR="00E92D38" w:rsidRDefault="00E92D38">
      <w:pPr>
        <w:pStyle w:val="CommentText"/>
      </w:pPr>
      <w:r>
        <w:rPr>
          <w:rStyle w:val="CommentReference"/>
        </w:rPr>
        <w:annotationRef/>
      </w:r>
      <w:r>
        <w:t xml:space="preserve">I think this is because some of the variance shows up as bias. It’s not clear that noise is decreasing in this case. </w:t>
      </w:r>
    </w:p>
  </w:comment>
  <w:comment w:id="909" w:author="Fellous, Jean-Marc - (fellous)" w:date="2021-09-10T13:11:00Z" w:initials="FJ-(">
    <w:p w14:paraId="794C4ABB" w14:textId="5AD94DE6" w:rsidR="00E92D38" w:rsidRDefault="00E92D38">
      <w:pPr>
        <w:pStyle w:val="CommentText"/>
      </w:pPr>
      <w:r>
        <w:rPr>
          <w:rStyle w:val="CommentReference"/>
        </w:rPr>
        <w:annotationRef/>
      </w:r>
      <w:r>
        <w:t>Fig 7 correct?</w:t>
      </w:r>
    </w:p>
  </w:comment>
  <w:comment w:id="919" w:author="Fellous, Jean-Marc - (fellous)" w:date="2021-09-10T13:14:00Z" w:initials="FJ-(">
    <w:p w14:paraId="1749D176" w14:textId="69DBC3D2" w:rsidR="00033587" w:rsidRDefault="00033587">
      <w:pPr>
        <w:pStyle w:val="CommentText"/>
      </w:pPr>
      <w:r>
        <w:rPr>
          <w:rStyle w:val="CommentReference"/>
        </w:rPr>
        <w:annotationRef/>
      </w:r>
      <w:r>
        <w:t>Ref?</w:t>
      </w:r>
    </w:p>
  </w:comment>
  <w:comment w:id="930" w:author="Yi Wei" w:date="2021-07-11T07:07:00Z" w:initials="YW">
    <w:p w14:paraId="4E5F08D2" w14:textId="78DF9078" w:rsidR="00E92D38" w:rsidRDefault="00E92D38">
      <w:pPr>
        <w:pStyle w:val="CommentText"/>
      </w:pPr>
      <w:r>
        <w:rPr>
          <w:rStyle w:val="CommentReference"/>
        </w:rPr>
        <w:annotationRef/>
      </w:r>
      <w:r>
        <w:t>Can be because of over-training</w:t>
      </w:r>
    </w:p>
  </w:comment>
  <w:comment w:id="991" w:author="Yi Wei" w:date="2021-07-11T06:47:00Z" w:initials="YW">
    <w:p w14:paraId="6F46D0BB" w14:textId="57F6B3D2" w:rsidR="00E92D38" w:rsidRDefault="00E92D38">
      <w:pPr>
        <w:pStyle w:val="CommentText"/>
      </w:pPr>
      <w:r>
        <w:rPr>
          <w:rStyle w:val="CommentReference"/>
        </w:rPr>
        <w:annotationRef/>
      </w:r>
      <w:r>
        <w:t>Not sure if this is interesting at all or how to write this as part of the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6E445" w15:done="0"/>
  <w15:commentEx w15:paraId="050218B7" w15:done="0"/>
  <w15:commentEx w15:paraId="197E1847" w15:done="0"/>
  <w15:commentEx w15:paraId="217A0D16" w15:done="0"/>
  <w15:commentEx w15:paraId="63D0228C" w15:done="0"/>
  <w15:commentEx w15:paraId="35832DB2" w15:done="0"/>
  <w15:commentEx w15:paraId="7F7D887A" w15:done="0"/>
  <w15:commentEx w15:paraId="6D9E892E" w15:done="0"/>
  <w15:commentEx w15:paraId="4074C45F" w15:done="0"/>
  <w15:commentEx w15:paraId="59FBFB8F" w15:done="0"/>
  <w15:commentEx w15:paraId="18A55CF3" w15:done="0"/>
  <w15:commentEx w15:paraId="26321CB8" w15:done="0"/>
  <w15:commentEx w15:paraId="794C4ABB" w15:paraIdParent="26321CB8" w15:done="0"/>
  <w15:commentEx w15:paraId="1749D176" w15:done="0"/>
  <w15:commentEx w15:paraId="4E5F08D2" w15:done="0"/>
  <w15:commentEx w15:paraId="6F46D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4D779" w16cex:dateUtc="2021-07-11T06:35:00Z"/>
  <w16cex:commentExtensible w16cex:durableId="2494D750" w16cex:dateUtc="2021-07-11T06:34:00Z"/>
  <w16cex:commentExtensible w16cex:durableId="249513CE" w16cex:dateUtc="2021-07-11T10:53:00Z"/>
  <w16cex:commentExtensible w16cex:durableId="2494D8C8" w16cex:dateUtc="2021-07-11T06:34:00Z"/>
  <w16cex:commentExtensible w16cex:durableId="2494E398" w16cex:dateUtc="2021-07-11T07:27:00Z"/>
  <w16cex:commentExtensible w16cex:durableId="2494E64A" w16cex:dateUtc="2021-07-11T07:38:00Z"/>
  <w16cex:commentExtensible w16cex:durableId="249508C4" w16cex:dateUtc="2021-07-11T10:05:00Z"/>
  <w16cex:commentExtensible w16cex:durableId="24950CFD" w16cex:dateUtc="2021-07-11T10:23:00Z"/>
  <w16cex:commentExtensible w16cex:durableId="24951722" w16cex:dateUtc="2021-07-11T11:07:00Z"/>
  <w16cex:commentExtensible w16cex:durableId="24951291" w16cex:dateUtc="2021-07-11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76E445" w16cid:durableId="2494D779"/>
  <w16cid:commentId w16cid:paraId="197E1847" w16cid:durableId="2494D750"/>
  <w16cid:commentId w16cid:paraId="217A0D16" w16cid:durableId="249513CE"/>
  <w16cid:commentId w16cid:paraId="35832DB2" w16cid:durableId="2494D8C8"/>
  <w16cid:commentId w16cid:paraId="7F7D887A" w16cid:durableId="2494E398"/>
  <w16cid:commentId w16cid:paraId="6D9E892E" w16cid:durableId="2494E64A"/>
  <w16cid:commentId w16cid:paraId="4074C45F" w16cid:durableId="249508C4"/>
  <w16cid:commentId w16cid:paraId="759B25C7" w16cid:durableId="24950CFD"/>
  <w16cid:commentId w16cid:paraId="4E5F08D2" w16cid:durableId="24951722"/>
  <w16cid:commentId w16cid:paraId="6F46D0BB" w16cid:durableId="249512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3AEF8" w14:textId="77777777" w:rsidR="00300070" w:rsidRDefault="00300070">
      <w:r>
        <w:separator/>
      </w:r>
    </w:p>
  </w:endnote>
  <w:endnote w:type="continuationSeparator" w:id="0">
    <w:p w14:paraId="0DEACEB5" w14:textId="77777777" w:rsidR="00300070" w:rsidRDefault="0030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4823F" w14:textId="77777777" w:rsidR="00E92D38" w:rsidRDefault="00E92D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463AE" w14:textId="77777777" w:rsidR="00300070" w:rsidRDefault="00300070">
      <w:r>
        <w:separator/>
      </w:r>
    </w:p>
  </w:footnote>
  <w:footnote w:type="continuationSeparator" w:id="0">
    <w:p w14:paraId="28165C6A" w14:textId="77777777" w:rsidR="00300070" w:rsidRDefault="00300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A2E2" w14:textId="77777777" w:rsidR="00E92D38" w:rsidRDefault="00E92D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 Wei">
    <w15:presenceInfo w15:providerId="AD" w15:userId="S::ywei4@student.unimelb.edu.au::0ff342a0-0ef1-40e3-b02d-3c612daaec31"/>
  </w15:person>
  <w15:person w15:author="Fellous, Jean-Marc - (fellous)">
    <w15:presenceInfo w15:providerId="None" w15:userId="Fellous, Jean-Marc - (fell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21"/>
    <w:rsid w:val="000155AD"/>
    <w:rsid w:val="00033587"/>
    <w:rsid w:val="00040F77"/>
    <w:rsid w:val="00047D40"/>
    <w:rsid w:val="00055086"/>
    <w:rsid w:val="00063B32"/>
    <w:rsid w:val="000658C9"/>
    <w:rsid w:val="00072F5E"/>
    <w:rsid w:val="000835CA"/>
    <w:rsid w:val="000942B7"/>
    <w:rsid w:val="00094555"/>
    <w:rsid w:val="000B744B"/>
    <w:rsid w:val="000C4AB7"/>
    <w:rsid w:val="000D4C5D"/>
    <w:rsid w:val="000D66FC"/>
    <w:rsid w:val="000E6822"/>
    <w:rsid w:val="000F4295"/>
    <w:rsid w:val="001230CB"/>
    <w:rsid w:val="0014446A"/>
    <w:rsid w:val="00145001"/>
    <w:rsid w:val="001623B3"/>
    <w:rsid w:val="00163893"/>
    <w:rsid w:val="00171986"/>
    <w:rsid w:val="001968EF"/>
    <w:rsid w:val="001A070C"/>
    <w:rsid w:val="001A6A7A"/>
    <w:rsid w:val="001A753E"/>
    <w:rsid w:val="001B4733"/>
    <w:rsid w:val="001C7756"/>
    <w:rsid w:val="001D4E23"/>
    <w:rsid w:val="001E59EC"/>
    <w:rsid w:val="001F2734"/>
    <w:rsid w:val="0020454B"/>
    <w:rsid w:val="0020567A"/>
    <w:rsid w:val="002449F6"/>
    <w:rsid w:val="002469E2"/>
    <w:rsid w:val="0025310E"/>
    <w:rsid w:val="0025334A"/>
    <w:rsid w:val="00253E91"/>
    <w:rsid w:val="00254E34"/>
    <w:rsid w:val="00260EFB"/>
    <w:rsid w:val="00266F70"/>
    <w:rsid w:val="00271A42"/>
    <w:rsid w:val="00287921"/>
    <w:rsid w:val="00292B24"/>
    <w:rsid w:val="00294D2A"/>
    <w:rsid w:val="002A21CE"/>
    <w:rsid w:val="002A2EB9"/>
    <w:rsid w:val="002A4A23"/>
    <w:rsid w:val="002B54E8"/>
    <w:rsid w:val="002E2B45"/>
    <w:rsid w:val="002F5135"/>
    <w:rsid w:val="002F66FF"/>
    <w:rsid w:val="00300070"/>
    <w:rsid w:val="00330081"/>
    <w:rsid w:val="00345066"/>
    <w:rsid w:val="00351275"/>
    <w:rsid w:val="00381A43"/>
    <w:rsid w:val="00387DFE"/>
    <w:rsid w:val="003B7EC0"/>
    <w:rsid w:val="003C1E73"/>
    <w:rsid w:val="003D2B2C"/>
    <w:rsid w:val="003D3060"/>
    <w:rsid w:val="003F4319"/>
    <w:rsid w:val="004165DF"/>
    <w:rsid w:val="004172B0"/>
    <w:rsid w:val="00420205"/>
    <w:rsid w:val="0042184D"/>
    <w:rsid w:val="00421CA9"/>
    <w:rsid w:val="0044136F"/>
    <w:rsid w:val="0045646B"/>
    <w:rsid w:val="00456721"/>
    <w:rsid w:val="0047292E"/>
    <w:rsid w:val="00472A0C"/>
    <w:rsid w:val="00494517"/>
    <w:rsid w:val="004A40C1"/>
    <w:rsid w:val="004B7A5D"/>
    <w:rsid w:val="004C161E"/>
    <w:rsid w:val="004C5DF0"/>
    <w:rsid w:val="004D6534"/>
    <w:rsid w:val="00504634"/>
    <w:rsid w:val="00510BCB"/>
    <w:rsid w:val="00532F08"/>
    <w:rsid w:val="005549AF"/>
    <w:rsid w:val="005810A5"/>
    <w:rsid w:val="005829D1"/>
    <w:rsid w:val="00585144"/>
    <w:rsid w:val="00590498"/>
    <w:rsid w:val="005A6C9D"/>
    <w:rsid w:val="005C49FD"/>
    <w:rsid w:val="005D2DC6"/>
    <w:rsid w:val="005E6D85"/>
    <w:rsid w:val="005F1323"/>
    <w:rsid w:val="005F2B7B"/>
    <w:rsid w:val="0060013A"/>
    <w:rsid w:val="0060235A"/>
    <w:rsid w:val="006047A0"/>
    <w:rsid w:val="006242C6"/>
    <w:rsid w:val="006267D3"/>
    <w:rsid w:val="006727C2"/>
    <w:rsid w:val="006808DD"/>
    <w:rsid w:val="00685A41"/>
    <w:rsid w:val="0069462C"/>
    <w:rsid w:val="006B0E3B"/>
    <w:rsid w:val="006B22BA"/>
    <w:rsid w:val="006D2381"/>
    <w:rsid w:val="006E449E"/>
    <w:rsid w:val="006E5F2D"/>
    <w:rsid w:val="006F6CC9"/>
    <w:rsid w:val="0070628E"/>
    <w:rsid w:val="007111CF"/>
    <w:rsid w:val="00730DF4"/>
    <w:rsid w:val="007312A9"/>
    <w:rsid w:val="00743825"/>
    <w:rsid w:val="00747FF1"/>
    <w:rsid w:val="007614BF"/>
    <w:rsid w:val="00766630"/>
    <w:rsid w:val="00771E34"/>
    <w:rsid w:val="00777357"/>
    <w:rsid w:val="00784A20"/>
    <w:rsid w:val="007851C4"/>
    <w:rsid w:val="0078657A"/>
    <w:rsid w:val="00787780"/>
    <w:rsid w:val="007A061C"/>
    <w:rsid w:val="007A4705"/>
    <w:rsid w:val="007B46D9"/>
    <w:rsid w:val="007B4B33"/>
    <w:rsid w:val="007B565F"/>
    <w:rsid w:val="007E10EC"/>
    <w:rsid w:val="007F3C73"/>
    <w:rsid w:val="007F4412"/>
    <w:rsid w:val="007F4FB1"/>
    <w:rsid w:val="0080646F"/>
    <w:rsid w:val="00825648"/>
    <w:rsid w:val="0084016B"/>
    <w:rsid w:val="00842C47"/>
    <w:rsid w:val="0085596C"/>
    <w:rsid w:val="00876B16"/>
    <w:rsid w:val="00883210"/>
    <w:rsid w:val="0089233C"/>
    <w:rsid w:val="008A014F"/>
    <w:rsid w:val="008A15C7"/>
    <w:rsid w:val="008D7F9F"/>
    <w:rsid w:val="008E08DB"/>
    <w:rsid w:val="008E2C8B"/>
    <w:rsid w:val="008E7EA1"/>
    <w:rsid w:val="00912B61"/>
    <w:rsid w:val="0093338C"/>
    <w:rsid w:val="00937634"/>
    <w:rsid w:val="00940B2E"/>
    <w:rsid w:val="00956C98"/>
    <w:rsid w:val="00960416"/>
    <w:rsid w:val="00967503"/>
    <w:rsid w:val="00992D8D"/>
    <w:rsid w:val="009A1842"/>
    <w:rsid w:val="009A4B2C"/>
    <w:rsid w:val="009B28F7"/>
    <w:rsid w:val="009C791A"/>
    <w:rsid w:val="009D1A15"/>
    <w:rsid w:val="009D7B7F"/>
    <w:rsid w:val="009E739C"/>
    <w:rsid w:val="009F3D02"/>
    <w:rsid w:val="009F7A74"/>
    <w:rsid w:val="00A04F6A"/>
    <w:rsid w:val="00A21A75"/>
    <w:rsid w:val="00A32AA6"/>
    <w:rsid w:val="00A41F42"/>
    <w:rsid w:val="00A4210B"/>
    <w:rsid w:val="00A44916"/>
    <w:rsid w:val="00A46DAB"/>
    <w:rsid w:val="00A471CF"/>
    <w:rsid w:val="00A56782"/>
    <w:rsid w:val="00A574F2"/>
    <w:rsid w:val="00A634B1"/>
    <w:rsid w:val="00A74425"/>
    <w:rsid w:val="00A827D9"/>
    <w:rsid w:val="00A92C25"/>
    <w:rsid w:val="00AA168F"/>
    <w:rsid w:val="00AA1BBA"/>
    <w:rsid w:val="00AC39D8"/>
    <w:rsid w:val="00AC6382"/>
    <w:rsid w:val="00AE4192"/>
    <w:rsid w:val="00AE682C"/>
    <w:rsid w:val="00AF15E0"/>
    <w:rsid w:val="00B03E55"/>
    <w:rsid w:val="00B04433"/>
    <w:rsid w:val="00B04F8D"/>
    <w:rsid w:val="00B15812"/>
    <w:rsid w:val="00B443B0"/>
    <w:rsid w:val="00B54B31"/>
    <w:rsid w:val="00B642C0"/>
    <w:rsid w:val="00B66A5A"/>
    <w:rsid w:val="00B74FA0"/>
    <w:rsid w:val="00BA50F0"/>
    <w:rsid w:val="00BC3BEC"/>
    <w:rsid w:val="00BD4DFF"/>
    <w:rsid w:val="00BD7411"/>
    <w:rsid w:val="00BE413A"/>
    <w:rsid w:val="00C01327"/>
    <w:rsid w:val="00C07E3E"/>
    <w:rsid w:val="00C12365"/>
    <w:rsid w:val="00C22A2C"/>
    <w:rsid w:val="00C32056"/>
    <w:rsid w:val="00C44FF5"/>
    <w:rsid w:val="00C812CB"/>
    <w:rsid w:val="00C934CD"/>
    <w:rsid w:val="00CA73DD"/>
    <w:rsid w:val="00CB4678"/>
    <w:rsid w:val="00CE0722"/>
    <w:rsid w:val="00CE2012"/>
    <w:rsid w:val="00CE4AC7"/>
    <w:rsid w:val="00CF7222"/>
    <w:rsid w:val="00D040EB"/>
    <w:rsid w:val="00D16733"/>
    <w:rsid w:val="00D4525A"/>
    <w:rsid w:val="00D467FD"/>
    <w:rsid w:val="00D568B5"/>
    <w:rsid w:val="00D75646"/>
    <w:rsid w:val="00D86F03"/>
    <w:rsid w:val="00DA6ADE"/>
    <w:rsid w:val="00DF0910"/>
    <w:rsid w:val="00DF0FDE"/>
    <w:rsid w:val="00DF4183"/>
    <w:rsid w:val="00DF6CF8"/>
    <w:rsid w:val="00E32B39"/>
    <w:rsid w:val="00E44E9B"/>
    <w:rsid w:val="00E56779"/>
    <w:rsid w:val="00E7082D"/>
    <w:rsid w:val="00E70B7B"/>
    <w:rsid w:val="00E749FD"/>
    <w:rsid w:val="00E918F8"/>
    <w:rsid w:val="00E92D38"/>
    <w:rsid w:val="00EA1EDF"/>
    <w:rsid w:val="00EA4A34"/>
    <w:rsid w:val="00EA5AA2"/>
    <w:rsid w:val="00EC35D9"/>
    <w:rsid w:val="00ED2643"/>
    <w:rsid w:val="00ED310B"/>
    <w:rsid w:val="00F015E2"/>
    <w:rsid w:val="00F063E2"/>
    <w:rsid w:val="00F17F2D"/>
    <w:rsid w:val="00F368B0"/>
    <w:rsid w:val="00F377DA"/>
    <w:rsid w:val="00F46598"/>
    <w:rsid w:val="00F91D47"/>
    <w:rsid w:val="00F94182"/>
    <w:rsid w:val="00FA6FD3"/>
    <w:rsid w:val="00FB034B"/>
    <w:rsid w:val="00FD1BCE"/>
    <w:rsid w:val="00FD6DAD"/>
    <w:rsid w:val="00FE4659"/>
    <w:rsid w:val="00FE51E6"/>
    <w:rsid w:val="00FF27C3"/>
    <w:rsid w:val="00FF2A29"/>
    <w:rsid w:val="00FF3CB1"/>
    <w:rsid w:val="00FF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 w:type="paragraph" w:styleId="CommentSubject">
    <w:name w:val="annotation subject"/>
    <w:basedOn w:val="CommentText"/>
    <w:next w:val="CommentText"/>
    <w:link w:val="CommentSubjectChar"/>
    <w:uiPriority w:val="99"/>
    <w:semiHidden/>
    <w:unhideWhenUsed/>
    <w:rsid w:val="00EC35D9"/>
    <w:rPr>
      <w:b/>
      <w:bCs/>
    </w:rPr>
  </w:style>
  <w:style w:type="character" w:customStyle="1" w:styleId="CommentSubjectChar">
    <w:name w:val="Comment Subject Char"/>
    <w:basedOn w:val="CommentTextChar"/>
    <w:link w:val="CommentSubject"/>
    <w:uiPriority w:val="99"/>
    <w:semiHidden/>
    <w:rsid w:val="00EC35D9"/>
    <w:rPr>
      <w:b/>
      <w:bCs/>
    </w:rPr>
  </w:style>
  <w:style w:type="character" w:styleId="PlaceholderText">
    <w:name w:val="Placeholder Text"/>
    <w:basedOn w:val="DefaultParagraphFont"/>
    <w:uiPriority w:val="99"/>
    <w:semiHidden/>
    <w:rsid w:val="00766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0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ellous@arizona.edu"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4F2F9-18B1-43D9-B731-7AD505996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18</Pages>
  <Words>10862</Words>
  <Characters>61916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Fellous, Jean-Marc - (fellous)</cp:lastModifiedBy>
  <cp:revision>637</cp:revision>
  <dcterms:created xsi:type="dcterms:W3CDTF">2020-08-07T21:57:00Z</dcterms:created>
  <dcterms:modified xsi:type="dcterms:W3CDTF">2021-09-10T21:13:00Z</dcterms:modified>
</cp:coreProperties>
</file>